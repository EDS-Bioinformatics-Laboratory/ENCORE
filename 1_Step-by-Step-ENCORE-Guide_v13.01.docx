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4C7A0F" w14:textId="77777777" w:rsidR="00651AD9" w:rsidRDefault="00651AD9" w:rsidP="008269CD">
      <w:pPr>
        <w:rPr>
          <w:rFonts w:eastAsiaTheme="minorHAnsi"/>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4"/>
        <w:gridCol w:w="4658"/>
      </w:tblGrid>
      <w:tr w:rsidR="00651AD9" w14:paraId="2096747A" w14:textId="77777777" w:rsidTr="00651AD9">
        <w:tc>
          <w:tcPr>
            <w:tcW w:w="4698" w:type="dxa"/>
          </w:tcPr>
          <w:p w14:paraId="43DBB086" w14:textId="115B25C0" w:rsidR="00651AD9" w:rsidRDefault="00651AD9" w:rsidP="00651AD9">
            <w:r>
              <w:rPr>
                <w:noProof/>
                <w:lang w:val="en-GB" w:eastAsia="en-GB"/>
              </w:rPr>
              <w:drawing>
                <wp:inline distT="0" distB="0" distL="0" distR="0" wp14:anchorId="5FF33E07" wp14:editId="6A86B1D2">
                  <wp:extent cx="640465" cy="7524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7075" cy="760241"/>
                          </a:xfrm>
                          <a:prstGeom prst="rect">
                            <a:avLst/>
                          </a:prstGeom>
                          <a:noFill/>
                          <a:ln>
                            <a:noFill/>
                          </a:ln>
                        </pic:spPr>
                      </pic:pic>
                    </a:graphicData>
                  </a:graphic>
                </wp:inline>
              </w:drawing>
            </w:r>
          </w:p>
        </w:tc>
        <w:tc>
          <w:tcPr>
            <w:tcW w:w="4698" w:type="dxa"/>
          </w:tcPr>
          <w:p w14:paraId="5E0FD620" w14:textId="122AD04B" w:rsidR="00651AD9" w:rsidRDefault="00651AD9" w:rsidP="00651AD9">
            <w:r>
              <w:rPr>
                <w:noProof/>
                <w:lang w:val="en-GB" w:eastAsia="en-GB"/>
              </w:rPr>
              <w:drawing>
                <wp:inline distT="0" distB="0" distL="0" distR="0" wp14:anchorId="0F8591E2" wp14:editId="012C5F52">
                  <wp:extent cx="2532184" cy="77152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7907" cy="773269"/>
                          </a:xfrm>
                          <a:prstGeom prst="rect">
                            <a:avLst/>
                          </a:prstGeom>
                          <a:noFill/>
                          <a:ln>
                            <a:noFill/>
                          </a:ln>
                        </pic:spPr>
                      </pic:pic>
                    </a:graphicData>
                  </a:graphic>
                </wp:inline>
              </w:drawing>
            </w:r>
          </w:p>
        </w:tc>
      </w:tr>
      <w:tr w:rsidR="00C93E2A" w14:paraId="796A8E88" w14:textId="77777777" w:rsidTr="00651AD9">
        <w:tc>
          <w:tcPr>
            <w:tcW w:w="4698" w:type="dxa"/>
          </w:tcPr>
          <w:p w14:paraId="5B8054F9" w14:textId="77777777" w:rsidR="00C93E2A" w:rsidRDefault="00C93E2A" w:rsidP="00651AD9">
            <w:pPr>
              <w:rPr>
                <w:noProof/>
              </w:rPr>
            </w:pPr>
          </w:p>
          <w:p w14:paraId="4AEDA137" w14:textId="07EAF331" w:rsidR="00C93E2A" w:rsidRDefault="00C93E2A" w:rsidP="00651AD9">
            <w:pPr>
              <w:rPr>
                <w:noProof/>
              </w:rPr>
            </w:pPr>
          </w:p>
        </w:tc>
        <w:tc>
          <w:tcPr>
            <w:tcW w:w="4698" w:type="dxa"/>
          </w:tcPr>
          <w:p w14:paraId="194EA708" w14:textId="77777777" w:rsidR="00C93E2A" w:rsidRDefault="00C93E2A" w:rsidP="00651AD9">
            <w:pPr>
              <w:rPr>
                <w:noProof/>
              </w:rPr>
            </w:pPr>
          </w:p>
        </w:tc>
      </w:tr>
    </w:tbl>
    <w:p w14:paraId="0394A3D1" w14:textId="57779E1D" w:rsidR="00C93E2A" w:rsidRDefault="00C93E2A" w:rsidP="00C93E2A">
      <w:pPr>
        <w:jc w:val="center"/>
        <w:rPr>
          <w:sz w:val="44"/>
          <w:szCs w:val="44"/>
        </w:rPr>
      </w:pPr>
    </w:p>
    <w:p w14:paraId="04662A8A" w14:textId="77777777" w:rsidR="000D0B13" w:rsidRDefault="000D0B13" w:rsidP="00C93E2A">
      <w:pPr>
        <w:jc w:val="center"/>
        <w:rPr>
          <w:sz w:val="44"/>
          <w:szCs w:val="44"/>
        </w:rPr>
      </w:pPr>
    </w:p>
    <w:p w14:paraId="6D67F7C5" w14:textId="11830960" w:rsidR="00C93E2A" w:rsidRDefault="000D0B13" w:rsidP="00C93E2A">
      <w:pPr>
        <w:jc w:val="center"/>
        <w:rPr>
          <w:sz w:val="44"/>
          <w:szCs w:val="44"/>
        </w:rPr>
      </w:pPr>
      <w:r>
        <w:rPr>
          <w:noProof/>
        </w:rPr>
        <w:drawing>
          <wp:inline distT="0" distB="0" distL="0" distR="0" wp14:anchorId="4FD5C8AC" wp14:editId="5AFF4E2E">
            <wp:extent cx="3803002" cy="695325"/>
            <wp:effectExtent l="0" t="0" r="7620" b="0"/>
            <wp:docPr id="1056988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30697" cy="700389"/>
                    </a:xfrm>
                    <a:prstGeom prst="rect">
                      <a:avLst/>
                    </a:prstGeom>
                    <a:noFill/>
                    <a:ln>
                      <a:noFill/>
                    </a:ln>
                  </pic:spPr>
                </pic:pic>
              </a:graphicData>
            </a:graphic>
          </wp:inline>
        </w:drawing>
      </w:r>
    </w:p>
    <w:p w14:paraId="36968282" w14:textId="77777777" w:rsidR="00C93E2A" w:rsidRDefault="00C93E2A" w:rsidP="00C93E2A">
      <w:pPr>
        <w:jc w:val="center"/>
        <w:rPr>
          <w:sz w:val="44"/>
          <w:szCs w:val="44"/>
        </w:rPr>
      </w:pPr>
    </w:p>
    <w:p w14:paraId="15F303F1" w14:textId="77777777" w:rsidR="00D9213F" w:rsidRDefault="00D9213F" w:rsidP="00C93E2A">
      <w:pPr>
        <w:jc w:val="center"/>
        <w:rPr>
          <w:color w:val="005566"/>
          <w:sz w:val="44"/>
          <w:szCs w:val="44"/>
        </w:rPr>
      </w:pPr>
      <w:r>
        <w:rPr>
          <w:color w:val="005566"/>
          <w:sz w:val="44"/>
          <w:szCs w:val="44"/>
        </w:rPr>
        <w:t xml:space="preserve">Step by Step </w:t>
      </w:r>
      <w:r w:rsidR="00E1709A">
        <w:rPr>
          <w:color w:val="005566"/>
          <w:sz w:val="44"/>
          <w:szCs w:val="44"/>
        </w:rPr>
        <w:t>EN</w:t>
      </w:r>
      <w:r w:rsidR="00FF449B">
        <w:rPr>
          <w:color w:val="005566"/>
          <w:sz w:val="44"/>
          <w:szCs w:val="44"/>
        </w:rPr>
        <w:t>CORE</w:t>
      </w:r>
      <w:r>
        <w:rPr>
          <w:color w:val="005566"/>
          <w:sz w:val="44"/>
          <w:szCs w:val="44"/>
        </w:rPr>
        <w:t xml:space="preserve"> Guide</w:t>
      </w:r>
    </w:p>
    <w:p w14:paraId="0375C753" w14:textId="369B5D33" w:rsidR="00FF449B" w:rsidRPr="00F5104A" w:rsidRDefault="00E1709A" w:rsidP="00C93E2A">
      <w:pPr>
        <w:jc w:val="center"/>
        <w:rPr>
          <w:color w:val="F99737"/>
          <w:sz w:val="44"/>
          <w:szCs w:val="44"/>
        </w:rPr>
      </w:pPr>
      <w:r w:rsidRPr="00F5104A">
        <w:rPr>
          <w:color w:val="F99737"/>
          <w:sz w:val="44"/>
          <w:szCs w:val="44"/>
        </w:rPr>
        <w:t xml:space="preserve">ENhancing </w:t>
      </w:r>
      <w:r w:rsidR="00FF449B" w:rsidRPr="00F5104A">
        <w:rPr>
          <w:color w:val="F99737"/>
          <w:sz w:val="44"/>
          <w:szCs w:val="44"/>
        </w:rPr>
        <w:t>C</w:t>
      </w:r>
      <w:r w:rsidRPr="00F5104A">
        <w:rPr>
          <w:color w:val="F99737"/>
          <w:sz w:val="44"/>
          <w:szCs w:val="44"/>
        </w:rPr>
        <w:t>O</w:t>
      </w:r>
      <w:r w:rsidR="00FF449B" w:rsidRPr="00F5104A">
        <w:rPr>
          <w:color w:val="F99737"/>
          <w:sz w:val="44"/>
          <w:szCs w:val="44"/>
        </w:rPr>
        <w:t>mputational R</w:t>
      </w:r>
      <w:r w:rsidRPr="00F5104A">
        <w:rPr>
          <w:color w:val="F99737"/>
          <w:sz w:val="44"/>
          <w:szCs w:val="44"/>
        </w:rPr>
        <w:t>E</w:t>
      </w:r>
      <w:r w:rsidR="00FF449B" w:rsidRPr="00F5104A">
        <w:rPr>
          <w:color w:val="F99737"/>
          <w:sz w:val="44"/>
          <w:szCs w:val="44"/>
        </w:rPr>
        <w:t>producibility</w:t>
      </w:r>
    </w:p>
    <w:p w14:paraId="4B99A224" w14:textId="1789F95C" w:rsidR="00A540DD" w:rsidRPr="00A540DD" w:rsidRDefault="00A540DD" w:rsidP="00A540DD">
      <w:pPr>
        <w:jc w:val="center"/>
        <w:rPr>
          <w:color w:val="F99737"/>
          <w:sz w:val="28"/>
          <w:szCs w:val="28"/>
        </w:rPr>
      </w:pPr>
    </w:p>
    <w:p w14:paraId="1465EF46" w14:textId="259909D4" w:rsidR="00A540DD" w:rsidRDefault="00A540DD" w:rsidP="00A540DD"/>
    <w:p w14:paraId="2263FFD0" w14:textId="71598BA0" w:rsidR="00A540DD" w:rsidRDefault="00A540DD" w:rsidP="00A540DD"/>
    <w:p w14:paraId="134E7AC1" w14:textId="44C7FAE1" w:rsidR="00A540DD" w:rsidRDefault="00A540DD" w:rsidP="00A540DD"/>
    <w:p w14:paraId="46F06F7E" w14:textId="10F201E1" w:rsidR="00A540DD" w:rsidRDefault="00A540DD" w:rsidP="00A540DD"/>
    <w:p w14:paraId="2F3EC4B2" w14:textId="77777777" w:rsidR="00A540DD" w:rsidRDefault="00A540DD" w:rsidP="00A540DD"/>
    <w:tbl>
      <w:tblPr>
        <w:tblStyle w:val="TableGrid"/>
        <w:tblW w:w="0" w:type="auto"/>
        <w:tblLook w:val="04A0" w:firstRow="1" w:lastRow="0" w:firstColumn="1" w:lastColumn="0" w:noHBand="0" w:noVBand="1"/>
      </w:tblPr>
      <w:tblGrid>
        <w:gridCol w:w="4439"/>
        <w:gridCol w:w="4623"/>
      </w:tblGrid>
      <w:tr w:rsidR="00FF449B" w:rsidRPr="004A3AD4" w14:paraId="74E7CC36" w14:textId="77777777" w:rsidTr="00FF449B">
        <w:tc>
          <w:tcPr>
            <w:tcW w:w="4698" w:type="dxa"/>
          </w:tcPr>
          <w:p w14:paraId="2373B976" w14:textId="24800EAB" w:rsidR="00FF449B" w:rsidRDefault="00FF449B" w:rsidP="00FF449B">
            <w:r w:rsidRPr="00FF449B">
              <w:rPr>
                <w:b/>
                <w:bCs/>
              </w:rPr>
              <w:t>Date:</w:t>
            </w:r>
            <w:r>
              <w:t xml:space="preserve"> </w:t>
            </w:r>
            <w:r w:rsidR="006707EF">
              <w:t>26 April</w:t>
            </w:r>
            <w:r w:rsidR="002270AE">
              <w:t xml:space="preserve"> 2024</w:t>
            </w:r>
          </w:p>
          <w:p w14:paraId="299EA4D5" w14:textId="7426AC13" w:rsidR="00FF449B" w:rsidRDefault="00FF449B" w:rsidP="00FF449B">
            <w:r w:rsidRPr="00FF449B">
              <w:rPr>
                <w:b/>
                <w:bCs/>
              </w:rPr>
              <w:t>Version:</w:t>
            </w:r>
            <w:r>
              <w:t xml:space="preserve"> 1</w:t>
            </w:r>
            <w:r w:rsidR="001672FC">
              <w:t>3</w:t>
            </w:r>
            <w:r w:rsidR="006707EF">
              <w:t>.01</w:t>
            </w:r>
          </w:p>
          <w:p w14:paraId="183621E0" w14:textId="77777777" w:rsidR="00FF449B" w:rsidRDefault="00FF449B" w:rsidP="00A540DD"/>
        </w:tc>
        <w:tc>
          <w:tcPr>
            <w:tcW w:w="4698" w:type="dxa"/>
          </w:tcPr>
          <w:p w14:paraId="4C2990F2" w14:textId="24C9B59C" w:rsidR="00FF449B" w:rsidRPr="00FF449B" w:rsidRDefault="00FF449B" w:rsidP="00A540DD">
            <w:pPr>
              <w:rPr>
                <w:b/>
                <w:bCs/>
                <w:lang w:val="nl-NL"/>
              </w:rPr>
            </w:pPr>
            <w:r>
              <w:rPr>
                <w:b/>
                <w:bCs/>
                <w:lang w:val="nl-NL"/>
              </w:rPr>
              <w:t>P</w:t>
            </w:r>
            <w:r w:rsidRPr="00FF449B">
              <w:rPr>
                <w:b/>
                <w:bCs/>
                <w:lang w:val="nl-NL"/>
              </w:rPr>
              <w:t>rof. dr. A.H.C. van Kampen</w:t>
            </w:r>
          </w:p>
          <w:p w14:paraId="0211C347" w14:textId="77777777" w:rsidR="00FF449B" w:rsidRDefault="00FF449B" w:rsidP="00A540DD">
            <w:pPr>
              <w:rPr>
                <w:lang w:val="en-GB"/>
              </w:rPr>
            </w:pPr>
            <w:r w:rsidRPr="0068071A">
              <w:rPr>
                <w:lang w:val="en-GB"/>
              </w:rPr>
              <w:t>Bioinformatics Laboratory</w:t>
            </w:r>
          </w:p>
          <w:p w14:paraId="4B0A1764" w14:textId="3036BDBB" w:rsidR="008269CD" w:rsidRPr="0068071A" w:rsidRDefault="008269CD" w:rsidP="00A540DD">
            <w:pPr>
              <w:rPr>
                <w:lang w:val="en-GB"/>
              </w:rPr>
            </w:pPr>
            <w:r>
              <w:rPr>
                <w:lang w:val="en-GB"/>
              </w:rPr>
              <w:t>Epidemiology and Data Science</w:t>
            </w:r>
          </w:p>
          <w:p w14:paraId="271F64F8" w14:textId="77777777" w:rsidR="00FF449B" w:rsidRPr="00621649" w:rsidRDefault="00FF449B" w:rsidP="00A540DD">
            <w:pPr>
              <w:rPr>
                <w:lang w:val="nl-NL"/>
              </w:rPr>
            </w:pPr>
            <w:r w:rsidRPr="00621649">
              <w:rPr>
                <w:lang w:val="nl-NL"/>
              </w:rPr>
              <w:t>Amsterdam UMC</w:t>
            </w:r>
          </w:p>
          <w:p w14:paraId="31F3AAB1" w14:textId="77777777" w:rsidR="00FF449B" w:rsidRPr="00621649" w:rsidRDefault="00FF449B" w:rsidP="00A540DD">
            <w:pPr>
              <w:rPr>
                <w:lang w:val="nl-NL"/>
              </w:rPr>
            </w:pPr>
            <w:r w:rsidRPr="00621649">
              <w:rPr>
                <w:lang w:val="nl-NL"/>
              </w:rPr>
              <w:t>Amsterdam, the Netherlands</w:t>
            </w:r>
          </w:p>
          <w:p w14:paraId="2DC3798F" w14:textId="364B1F0A" w:rsidR="00FF449B" w:rsidRPr="00621649" w:rsidRDefault="00000000" w:rsidP="00A540DD">
            <w:pPr>
              <w:rPr>
                <w:lang w:val="nl-NL"/>
              </w:rPr>
            </w:pPr>
            <w:r>
              <w:fldChar w:fldCharType="begin"/>
            </w:r>
            <w:r w:rsidRPr="001F4D7D">
              <w:rPr>
                <w:lang w:val="nl-NL"/>
                <w:rPrChange w:id="0" w:author="Kampen, A.H.C. van (Antoine)" w:date="2024-04-26T16:08:00Z" w16du:dateUtc="2024-04-26T14:08:00Z">
                  <w:rPr/>
                </w:rPrChange>
              </w:rPr>
              <w:instrText>HYPERLINK "mailto:a.h.vankampen@amsterdamumc.nl"</w:instrText>
            </w:r>
            <w:r>
              <w:fldChar w:fldCharType="separate"/>
            </w:r>
            <w:r w:rsidR="00FF449B" w:rsidRPr="00621649">
              <w:rPr>
                <w:rStyle w:val="Hyperlink"/>
                <w:lang w:val="nl-NL"/>
              </w:rPr>
              <w:t>a.h.vankampen@amsterdamumc.nl</w:t>
            </w:r>
            <w:r>
              <w:rPr>
                <w:rStyle w:val="Hyperlink"/>
                <w:lang w:val="nl-NL"/>
              </w:rPr>
              <w:fldChar w:fldCharType="end"/>
            </w:r>
          </w:p>
          <w:p w14:paraId="2BF6549F" w14:textId="474D0C6F" w:rsidR="00FF449B" w:rsidRPr="008F2894" w:rsidRDefault="00000000" w:rsidP="00A540DD">
            <w:pPr>
              <w:rPr>
                <w:lang w:val="nl-NL"/>
              </w:rPr>
            </w:pPr>
            <w:hyperlink r:id="rId11" w:history="1">
              <w:r w:rsidR="00FF449B" w:rsidRPr="008F2894">
                <w:rPr>
                  <w:rStyle w:val="Hyperlink"/>
                  <w:lang w:val="nl-NL"/>
                </w:rPr>
                <w:t>https://www.bioinformaticslaboratory.eu</w:t>
              </w:r>
            </w:hyperlink>
          </w:p>
          <w:p w14:paraId="6FBE5C4C" w14:textId="017CCDF8" w:rsidR="00FF449B" w:rsidRPr="008F2894" w:rsidRDefault="00FF449B" w:rsidP="00A540DD">
            <w:pPr>
              <w:rPr>
                <w:lang w:val="nl-NL"/>
              </w:rPr>
            </w:pPr>
          </w:p>
        </w:tc>
      </w:tr>
    </w:tbl>
    <w:p w14:paraId="72219864" w14:textId="0DE0361B" w:rsidR="00A540DD" w:rsidRPr="008F2894" w:rsidRDefault="00A540DD" w:rsidP="00A540DD">
      <w:pPr>
        <w:rPr>
          <w:lang w:val="nl-NL"/>
        </w:rPr>
      </w:pPr>
    </w:p>
    <w:sdt>
      <w:sdtPr>
        <w:rPr>
          <w:caps/>
        </w:rPr>
        <w:id w:val="25531022"/>
        <w:docPartObj>
          <w:docPartGallery w:val="Table of Contents"/>
          <w:docPartUnique/>
        </w:docPartObj>
      </w:sdtPr>
      <w:sdtEndPr>
        <w:rPr>
          <w:b/>
          <w:bCs/>
          <w:caps w:val="0"/>
          <w:noProof/>
        </w:rPr>
      </w:sdtEndPr>
      <w:sdtContent>
        <w:p w14:paraId="4ABEAFBC" w14:textId="6FE6B536" w:rsidR="00FF4703" w:rsidRDefault="00FF4703" w:rsidP="004C236F">
          <w:r>
            <w:t>Contents</w:t>
          </w:r>
        </w:p>
        <w:p w14:paraId="4757337A" w14:textId="77983256" w:rsidR="00054B62" w:rsidRDefault="00232F35">
          <w:pPr>
            <w:pStyle w:val="TOC1"/>
            <w:rPr>
              <w:b w:val="0"/>
              <w:noProof/>
              <w:kern w:val="2"/>
              <w:sz w:val="22"/>
              <w:szCs w:val="22"/>
              <w:lang w:val="en-GB" w:eastAsia="en-GB"/>
              <w14:ligatures w14:val="standardContextual"/>
            </w:rPr>
          </w:pPr>
          <w:r>
            <w:rPr>
              <w:b w:val="0"/>
            </w:rPr>
            <w:fldChar w:fldCharType="begin"/>
          </w:r>
          <w:r>
            <w:rPr>
              <w:b w:val="0"/>
            </w:rPr>
            <w:instrText xml:space="preserve"> TOC \o "1-3" \h \z \u </w:instrText>
          </w:r>
          <w:r>
            <w:rPr>
              <w:b w:val="0"/>
            </w:rPr>
            <w:fldChar w:fldCharType="separate"/>
          </w:r>
          <w:hyperlink w:anchor="_Toc152586365" w:history="1">
            <w:r w:rsidR="00054B62" w:rsidRPr="008C3DAF">
              <w:rPr>
                <w:rStyle w:val="Hyperlink"/>
                <w:noProof/>
                <w:lang w:val="en-GB"/>
              </w:rPr>
              <w:t>1</w:t>
            </w:r>
            <w:r w:rsidR="00054B62">
              <w:rPr>
                <w:b w:val="0"/>
                <w:noProof/>
                <w:kern w:val="2"/>
                <w:sz w:val="22"/>
                <w:szCs w:val="22"/>
                <w:lang w:val="en-GB" w:eastAsia="en-GB"/>
                <w14:ligatures w14:val="standardContextual"/>
              </w:rPr>
              <w:tab/>
            </w:r>
            <w:r w:rsidR="00054B62" w:rsidRPr="008C3DAF">
              <w:rPr>
                <w:rStyle w:val="Hyperlink"/>
                <w:noProof/>
                <w:lang w:val="en-GB"/>
              </w:rPr>
              <w:t>Introduction</w:t>
            </w:r>
            <w:r w:rsidR="00054B62">
              <w:rPr>
                <w:noProof/>
                <w:webHidden/>
              </w:rPr>
              <w:tab/>
            </w:r>
            <w:r w:rsidR="00054B62">
              <w:rPr>
                <w:noProof/>
                <w:webHidden/>
              </w:rPr>
              <w:fldChar w:fldCharType="begin"/>
            </w:r>
            <w:r w:rsidR="00054B62">
              <w:rPr>
                <w:noProof/>
                <w:webHidden/>
              </w:rPr>
              <w:instrText xml:space="preserve"> PAGEREF _Toc152586365 \h </w:instrText>
            </w:r>
            <w:r w:rsidR="00054B62">
              <w:rPr>
                <w:noProof/>
                <w:webHidden/>
              </w:rPr>
            </w:r>
            <w:r w:rsidR="00054B62">
              <w:rPr>
                <w:noProof/>
                <w:webHidden/>
              </w:rPr>
              <w:fldChar w:fldCharType="separate"/>
            </w:r>
            <w:r w:rsidR="00054B62">
              <w:rPr>
                <w:noProof/>
                <w:webHidden/>
              </w:rPr>
              <w:t>3</w:t>
            </w:r>
            <w:r w:rsidR="00054B62">
              <w:rPr>
                <w:noProof/>
                <w:webHidden/>
              </w:rPr>
              <w:fldChar w:fldCharType="end"/>
            </w:r>
          </w:hyperlink>
        </w:p>
        <w:p w14:paraId="775EB78B" w14:textId="04031E57"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66" w:history="1">
            <w:r w:rsidR="00054B62" w:rsidRPr="008C3DAF">
              <w:rPr>
                <w:rStyle w:val="Hyperlink"/>
                <w:noProof/>
              </w:rPr>
              <w:t>1.1</w:t>
            </w:r>
            <w:r w:rsidR="00054B62">
              <w:rPr>
                <w:noProof/>
                <w:kern w:val="2"/>
                <w:sz w:val="22"/>
                <w:szCs w:val="22"/>
                <w:lang w:val="en-GB" w:eastAsia="en-GB"/>
                <w14:ligatures w14:val="standardContextual"/>
              </w:rPr>
              <w:tab/>
            </w:r>
            <w:r w:rsidR="00054B62" w:rsidRPr="008C3DAF">
              <w:rPr>
                <w:rStyle w:val="Hyperlink"/>
                <w:noProof/>
              </w:rPr>
              <w:t>ENCORE components</w:t>
            </w:r>
            <w:r w:rsidR="00054B62">
              <w:rPr>
                <w:noProof/>
                <w:webHidden/>
              </w:rPr>
              <w:tab/>
            </w:r>
            <w:r w:rsidR="00054B62">
              <w:rPr>
                <w:noProof/>
                <w:webHidden/>
              </w:rPr>
              <w:fldChar w:fldCharType="begin"/>
            </w:r>
            <w:r w:rsidR="00054B62">
              <w:rPr>
                <w:noProof/>
                <w:webHidden/>
              </w:rPr>
              <w:instrText xml:space="preserve"> PAGEREF _Toc152586366 \h </w:instrText>
            </w:r>
            <w:r w:rsidR="00054B62">
              <w:rPr>
                <w:noProof/>
                <w:webHidden/>
              </w:rPr>
            </w:r>
            <w:r w:rsidR="00054B62">
              <w:rPr>
                <w:noProof/>
                <w:webHidden/>
              </w:rPr>
              <w:fldChar w:fldCharType="separate"/>
            </w:r>
            <w:r w:rsidR="00054B62">
              <w:rPr>
                <w:noProof/>
                <w:webHidden/>
              </w:rPr>
              <w:t>3</w:t>
            </w:r>
            <w:r w:rsidR="00054B62">
              <w:rPr>
                <w:noProof/>
                <w:webHidden/>
              </w:rPr>
              <w:fldChar w:fldCharType="end"/>
            </w:r>
          </w:hyperlink>
        </w:p>
        <w:p w14:paraId="07B442BD" w14:textId="1DB371CD"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67" w:history="1">
            <w:r w:rsidR="00054B62" w:rsidRPr="008C3DAF">
              <w:rPr>
                <w:rStyle w:val="Hyperlink"/>
                <w:noProof/>
              </w:rPr>
              <w:t>1.2</w:t>
            </w:r>
            <w:r w:rsidR="00054B62">
              <w:rPr>
                <w:noProof/>
                <w:kern w:val="2"/>
                <w:sz w:val="22"/>
                <w:szCs w:val="22"/>
                <w:lang w:val="en-GB" w:eastAsia="en-GB"/>
                <w14:ligatures w14:val="standardContextual"/>
              </w:rPr>
              <w:tab/>
            </w:r>
            <w:r w:rsidR="00054B62" w:rsidRPr="008C3DAF">
              <w:rPr>
                <w:rStyle w:val="Hyperlink"/>
                <w:noProof/>
              </w:rPr>
              <w:t>How to get started?</w:t>
            </w:r>
            <w:r w:rsidR="00054B62">
              <w:rPr>
                <w:noProof/>
                <w:webHidden/>
              </w:rPr>
              <w:tab/>
            </w:r>
            <w:r w:rsidR="00054B62">
              <w:rPr>
                <w:noProof/>
                <w:webHidden/>
              </w:rPr>
              <w:fldChar w:fldCharType="begin"/>
            </w:r>
            <w:r w:rsidR="00054B62">
              <w:rPr>
                <w:noProof/>
                <w:webHidden/>
              </w:rPr>
              <w:instrText xml:space="preserve"> PAGEREF _Toc152586367 \h </w:instrText>
            </w:r>
            <w:r w:rsidR="00054B62">
              <w:rPr>
                <w:noProof/>
                <w:webHidden/>
              </w:rPr>
            </w:r>
            <w:r w:rsidR="00054B62">
              <w:rPr>
                <w:noProof/>
                <w:webHidden/>
              </w:rPr>
              <w:fldChar w:fldCharType="separate"/>
            </w:r>
            <w:r w:rsidR="00054B62">
              <w:rPr>
                <w:noProof/>
                <w:webHidden/>
              </w:rPr>
              <w:t>4</w:t>
            </w:r>
            <w:r w:rsidR="00054B62">
              <w:rPr>
                <w:noProof/>
                <w:webHidden/>
              </w:rPr>
              <w:fldChar w:fldCharType="end"/>
            </w:r>
          </w:hyperlink>
        </w:p>
        <w:p w14:paraId="29710E39" w14:textId="15664FD3" w:rsidR="00054B62" w:rsidRDefault="00000000">
          <w:pPr>
            <w:pStyle w:val="TOC1"/>
            <w:rPr>
              <w:b w:val="0"/>
              <w:noProof/>
              <w:kern w:val="2"/>
              <w:sz w:val="22"/>
              <w:szCs w:val="22"/>
              <w:lang w:val="en-GB" w:eastAsia="en-GB"/>
              <w14:ligatures w14:val="standardContextual"/>
            </w:rPr>
          </w:pPr>
          <w:hyperlink w:anchor="_Toc152586368" w:history="1">
            <w:r w:rsidR="00054B62" w:rsidRPr="008C3DAF">
              <w:rPr>
                <w:rStyle w:val="Hyperlink"/>
                <w:noProof/>
              </w:rPr>
              <w:t>2</w:t>
            </w:r>
            <w:r w:rsidR="00054B62">
              <w:rPr>
                <w:b w:val="0"/>
                <w:noProof/>
                <w:kern w:val="2"/>
                <w:sz w:val="22"/>
                <w:szCs w:val="22"/>
                <w:lang w:val="en-GB" w:eastAsia="en-GB"/>
                <w14:ligatures w14:val="standardContextual"/>
              </w:rPr>
              <w:tab/>
            </w:r>
            <w:r w:rsidR="00054B62" w:rsidRPr="008C3DAF">
              <w:rPr>
                <w:rStyle w:val="Hyperlink"/>
                <w:noProof/>
              </w:rPr>
              <w:t>basic usage Principles: TransparEncy and reproducibility</w:t>
            </w:r>
            <w:r w:rsidR="00054B62">
              <w:rPr>
                <w:noProof/>
                <w:webHidden/>
              </w:rPr>
              <w:tab/>
            </w:r>
            <w:r w:rsidR="00054B62">
              <w:rPr>
                <w:noProof/>
                <w:webHidden/>
              </w:rPr>
              <w:fldChar w:fldCharType="begin"/>
            </w:r>
            <w:r w:rsidR="00054B62">
              <w:rPr>
                <w:noProof/>
                <w:webHidden/>
              </w:rPr>
              <w:instrText xml:space="preserve"> PAGEREF _Toc152586368 \h </w:instrText>
            </w:r>
            <w:r w:rsidR="00054B62">
              <w:rPr>
                <w:noProof/>
                <w:webHidden/>
              </w:rPr>
            </w:r>
            <w:r w:rsidR="00054B62">
              <w:rPr>
                <w:noProof/>
                <w:webHidden/>
              </w:rPr>
              <w:fldChar w:fldCharType="separate"/>
            </w:r>
            <w:r w:rsidR="00054B62">
              <w:rPr>
                <w:noProof/>
                <w:webHidden/>
              </w:rPr>
              <w:t>5</w:t>
            </w:r>
            <w:r w:rsidR="00054B62">
              <w:rPr>
                <w:noProof/>
                <w:webHidden/>
              </w:rPr>
              <w:fldChar w:fldCharType="end"/>
            </w:r>
          </w:hyperlink>
        </w:p>
        <w:p w14:paraId="713B7812" w14:textId="2FF37571" w:rsidR="00054B62" w:rsidRDefault="00000000">
          <w:pPr>
            <w:pStyle w:val="TOC1"/>
            <w:rPr>
              <w:b w:val="0"/>
              <w:noProof/>
              <w:kern w:val="2"/>
              <w:sz w:val="22"/>
              <w:szCs w:val="22"/>
              <w:lang w:val="en-GB" w:eastAsia="en-GB"/>
              <w14:ligatures w14:val="standardContextual"/>
            </w:rPr>
          </w:pPr>
          <w:hyperlink w:anchor="_Toc152586369" w:history="1">
            <w:r w:rsidR="00054B62" w:rsidRPr="008C3DAF">
              <w:rPr>
                <w:rStyle w:val="Hyperlink"/>
                <w:noProof/>
                <w:lang w:val="en-GB"/>
              </w:rPr>
              <w:t>3</w:t>
            </w:r>
            <w:r w:rsidR="00054B62">
              <w:rPr>
                <w:b w:val="0"/>
                <w:noProof/>
                <w:kern w:val="2"/>
                <w:sz w:val="22"/>
                <w:szCs w:val="22"/>
                <w:lang w:val="en-GB" w:eastAsia="en-GB"/>
                <w14:ligatures w14:val="standardContextual"/>
              </w:rPr>
              <w:tab/>
            </w:r>
            <w:r w:rsidR="00054B62" w:rsidRPr="008C3DAF">
              <w:rPr>
                <w:rStyle w:val="Hyperlink"/>
                <w:noProof/>
                <w:lang w:val="en-GB"/>
              </w:rPr>
              <w:t>Setting up your project: the recipe</w:t>
            </w:r>
            <w:r w:rsidR="00054B62">
              <w:rPr>
                <w:noProof/>
                <w:webHidden/>
              </w:rPr>
              <w:tab/>
            </w:r>
            <w:r w:rsidR="00054B62">
              <w:rPr>
                <w:noProof/>
                <w:webHidden/>
              </w:rPr>
              <w:fldChar w:fldCharType="begin"/>
            </w:r>
            <w:r w:rsidR="00054B62">
              <w:rPr>
                <w:noProof/>
                <w:webHidden/>
              </w:rPr>
              <w:instrText xml:space="preserve"> PAGEREF _Toc152586369 \h </w:instrText>
            </w:r>
            <w:r w:rsidR="00054B62">
              <w:rPr>
                <w:noProof/>
                <w:webHidden/>
              </w:rPr>
            </w:r>
            <w:r w:rsidR="00054B62">
              <w:rPr>
                <w:noProof/>
                <w:webHidden/>
              </w:rPr>
              <w:fldChar w:fldCharType="separate"/>
            </w:r>
            <w:r w:rsidR="00054B62">
              <w:rPr>
                <w:noProof/>
                <w:webHidden/>
              </w:rPr>
              <w:t>7</w:t>
            </w:r>
            <w:r w:rsidR="00054B62">
              <w:rPr>
                <w:noProof/>
                <w:webHidden/>
              </w:rPr>
              <w:fldChar w:fldCharType="end"/>
            </w:r>
          </w:hyperlink>
        </w:p>
        <w:p w14:paraId="117A42CD" w14:textId="54EA5F1E"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70" w:history="1">
            <w:r w:rsidR="00054B62" w:rsidRPr="008C3DAF">
              <w:rPr>
                <w:rStyle w:val="Hyperlink"/>
                <w:noProof/>
                <w:lang w:val="en-GB"/>
              </w:rPr>
              <w:t>3.1</w:t>
            </w:r>
            <w:r w:rsidR="00054B62">
              <w:rPr>
                <w:noProof/>
                <w:kern w:val="2"/>
                <w:sz w:val="22"/>
                <w:szCs w:val="22"/>
                <w:lang w:val="en-GB" w:eastAsia="en-GB"/>
                <w14:ligatures w14:val="standardContextual"/>
              </w:rPr>
              <w:tab/>
            </w:r>
            <w:r w:rsidR="00054B62" w:rsidRPr="008C3DAF">
              <w:rPr>
                <w:rStyle w:val="Hyperlink"/>
                <w:noProof/>
                <w:lang w:val="en-GB"/>
              </w:rPr>
              <w:t>Step 1: create and initialise the standardized File System Structure (sFSS)</w:t>
            </w:r>
            <w:r w:rsidR="00054B62">
              <w:rPr>
                <w:noProof/>
                <w:webHidden/>
              </w:rPr>
              <w:tab/>
            </w:r>
            <w:r w:rsidR="00054B62">
              <w:rPr>
                <w:noProof/>
                <w:webHidden/>
              </w:rPr>
              <w:fldChar w:fldCharType="begin"/>
            </w:r>
            <w:r w:rsidR="00054B62">
              <w:rPr>
                <w:noProof/>
                <w:webHidden/>
              </w:rPr>
              <w:instrText xml:space="preserve"> PAGEREF _Toc152586370 \h </w:instrText>
            </w:r>
            <w:r w:rsidR="00054B62">
              <w:rPr>
                <w:noProof/>
                <w:webHidden/>
              </w:rPr>
            </w:r>
            <w:r w:rsidR="00054B62">
              <w:rPr>
                <w:noProof/>
                <w:webHidden/>
              </w:rPr>
              <w:fldChar w:fldCharType="separate"/>
            </w:r>
            <w:r w:rsidR="00054B62">
              <w:rPr>
                <w:noProof/>
                <w:webHidden/>
              </w:rPr>
              <w:t>7</w:t>
            </w:r>
            <w:r w:rsidR="00054B62">
              <w:rPr>
                <w:noProof/>
                <w:webHidden/>
              </w:rPr>
              <w:fldChar w:fldCharType="end"/>
            </w:r>
          </w:hyperlink>
        </w:p>
        <w:p w14:paraId="1A617A7B" w14:textId="3B5E7364"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71" w:history="1">
            <w:r w:rsidR="00054B62" w:rsidRPr="008C3DAF">
              <w:rPr>
                <w:rStyle w:val="Hyperlink"/>
                <w:noProof/>
                <w:lang w:val="en-GB"/>
              </w:rPr>
              <w:t>3.1.1</w:t>
            </w:r>
            <w:r w:rsidR="00054B62">
              <w:rPr>
                <w:noProof/>
                <w:kern w:val="2"/>
                <w:sz w:val="22"/>
                <w:szCs w:val="22"/>
                <w:lang w:val="en-GB" w:eastAsia="en-GB"/>
                <w14:ligatures w14:val="standardContextual"/>
              </w:rPr>
              <w:tab/>
            </w:r>
            <w:r w:rsidR="00054B62" w:rsidRPr="008C3DAF">
              <w:rPr>
                <w:rStyle w:val="Hyperlink"/>
                <w:noProof/>
                <w:lang w:val="en-GB"/>
              </w:rPr>
              <w:t>Create the sFSS template</w:t>
            </w:r>
            <w:r w:rsidR="00054B62">
              <w:rPr>
                <w:noProof/>
                <w:webHidden/>
              </w:rPr>
              <w:tab/>
            </w:r>
            <w:r w:rsidR="00054B62">
              <w:rPr>
                <w:noProof/>
                <w:webHidden/>
              </w:rPr>
              <w:fldChar w:fldCharType="begin"/>
            </w:r>
            <w:r w:rsidR="00054B62">
              <w:rPr>
                <w:noProof/>
                <w:webHidden/>
              </w:rPr>
              <w:instrText xml:space="preserve"> PAGEREF _Toc152586371 \h </w:instrText>
            </w:r>
            <w:r w:rsidR="00054B62">
              <w:rPr>
                <w:noProof/>
                <w:webHidden/>
              </w:rPr>
            </w:r>
            <w:r w:rsidR="00054B62">
              <w:rPr>
                <w:noProof/>
                <w:webHidden/>
              </w:rPr>
              <w:fldChar w:fldCharType="separate"/>
            </w:r>
            <w:r w:rsidR="00054B62">
              <w:rPr>
                <w:noProof/>
                <w:webHidden/>
              </w:rPr>
              <w:t>7</w:t>
            </w:r>
            <w:r w:rsidR="00054B62">
              <w:rPr>
                <w:noProof/>
                <w:webHidden/>
              </w:rPr>
              <w:fldChar w:fldCharType="end"/>
            </w:r>
          </w:hyperlink>
        </w:p>
        <w:p w14:paraId="28A48984" w14:textId="33C08C38"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72" w:history="1">
            <w:r w:rsidR="00054B62" w:rsidRPr="008C3DAF">
              <w:rPr>
                <w:rStyle w:val="Hyperlink"/>
                <w:noProof/>
              </w:rPr>
              <w:t>3.1.2</w:t>
            </w:r>
            <w:r w:rsidR="00054B62">
              <w:rPr>
                <w:noProof/>
                <w:kern w:val="2"/>
                <w:sz w:val="22"/>
                <w:szCs w:val="22"/>
                <w:lang w:val="en-GB" w:eastAsia="en-GB"/>
                <w14:ligatures w14:val="standardContextual"/>
              </w:rPr>
              <w:tab/>
            </w:r>
            <w:r w:rsidR="00054B62" w:rsidRPr="008C3DAF">
              <w:rPr>
                <w:rStyle w:val="Hyperlink"/>
                <w:noProof/>
              </w:rPr>
              <w:t>Initialize the sFSS project</w:t>
            </w:r>
            <w:r w:rsidR="00054B62">
              <w:rPr>
                <w:noProof/>
                <w:webHidden/>
              </w:rPr>
              <w:tab/>
            </w:r>
            <w:r w:rsidR="00054B62">
              <w:rPr>
                <w:noProof/>
                <w:webHidden/>
              </w:rPr>
              <w:fldChar w:fldCharType="begin"/>
            </w:r>
            <w:r w:rsidR="00054B62">
              <w:rPr>
                <w:noProof/>
                <w:webHidden/>
              </w:rPr>
              <w:instrText xml:space="preserve"> PAGEREF _Toc152586372 \h </w:instrText>
            </w:r>
            <w:r w:rsidR="00054B62">
              <w:rPr>
                <w:noProof/>
                <w:webHidden/>
              </w:rPr>
            </w:r>
            <w:r w:rsidR="00054B62">
              <w:rPr>
                <w:noProof/>
                <w:webHidden/>
              </w:rPr>
              <w:fldChar w:fldCharType="separate"/>
            </w:r>
            <w:r w:rsidR="00054B62">
              <w:rPr>
                <w:noProof/>
                <w:webHidden/>
              </w:rPr>
              <w:t>7</w:t>
            </w:r>
            <w:r w:rsidR="00054B62">
              <w:rPr>
                <w:noProof/>
                <w:webHidden/>
              </w:rPr>
              <w:fldChar w:fldCharType="end"/>
            </w:r>
          </w:hyperlink>
        </w:p>
        <w:p w14:paraId="4B3C55B5" w14:textId="730E299B"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73" w:history="1">
            <w:r w:rsidR="00054B62" w:rsidRPr="008C3DAF">
              <w:rPr>
                <w:rStyle w:val="Hyperlink"/>
                <w:noProof/>
              </w:rPr>
              <w:t>3.2</w:t>
            </w:r>
            <w:r w:rsidR="00054B62">
              <w:rPr>
                <w:noProof/>
                <w:kern w:val="2"/>
                <w:sz w:val="22"/>
                <w:szCs w:val="22"/>
                <w:lang w:val="en-GB" w:eastAsia="en-GB"/>
                <w14:ligatures w14:val="standardContextual"/>
              </w:rPr>
              <w:tab/>
            </w:r>
            <w:r w:rsidR="00054B62" w:rsidRPr="008C3DAF">
              <w:rPr>
                <w:rStyle w:val="Hyperlink"/>
                <w:noProof/>
                <w:lang w:val="en-GB"/>
              </w:rPr>
              <w:t>Step 2: Setup your GitHub repository and connect to the sFSS</w:t>
            </w:r>
            <w:r w:rsidR="00054B62">
              <w:rPr>
                <w:noProof/>
                <w:webHidden/>
              </w:rPr>
              <w:tab/>
            </w:r>
            <w:r w:rsidR="00054B62">
              <w:rPr>
                <w:noProof/>
                <w:webHidden/>
              </w:rPr>
              <w:fldChar w:fldCharType="begin"/>
            </w:r>
            <w:r w:rsidR="00054B62">
              <w:rPr>
                <w:noProof/>
                <w:webHidden/>
              </w:rPr>
              <w:instrText xml:space="preserve"> PAGEREF _Toc152586373 \h </w:instrText>
            </w:r>
            <w:r w:rsidR="00054B62">
              <w:rPr>
                <w:noProof/>
                <w:webHidden/>
              </w:rPr>
            </w:r>
            <w:r w:rsidR="00054B62">
              <w:rPr>
                <w:noProof/>
                <w:webHidden/>
              </w:rPr>
              <w:fldChar w:fldCharType="separate"/>
            </w:r>
            <w:r w:rsidR="00054B62">
              <w:rPr>
                <w:noProof/>
                <w:webHidden/>
              </w:rPr>
              <w:t>8</w:t>
            </w:r>
            <w:r w:rsidR="00054B62">
              <w:rPr>
                <w:noProof/>
                <w:webHidden/>
              </w:rPr>
              <w:fldChar w:fldCharType="end"/>
            </w:r>
          </w:hyperlink>
        </w:p>
        <w:p w14:paraId="64B0E8E7" w14:textId="3790C2A5"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74" w:history="1">
            <w:r w:rsidR="00054B62" w:rsidRPr="008C3DAF">
              <w:rPr>
                <w:rStyle w:val="Hyperlink"/>
                <w:noProof/>
              </w:rPr>
              <w:t>3.2.1</w:t>
            </w:r>
            <w:r w:rsidR="00054B62">
              <w:rPr>
                <w:noProof/>
                <w:kern w:val="2"/>
                <w:sz w:val="22"/>
                <w:szCs w:val="22"/>
                <w:lang w:val="en-GB" w:eastAsia="en-GB"/>
                <w14:ligatures w14:val="standardContextual"/>
              </w:rPr>
              <w:tab/>
            </w:r>
            <w:r w:rsidR="00054B62" w:rsidRPr="008C3DAF">
              <w:rPr>
                <w:rStyle w:val="Hyperlink"/>
                <w:noProof/>
              </w:rPr>
              <w:t>Create a GitHub repository</w:t>
            </w:r>
            <w:r w:rsidR="00054B62">
              <w:rPr>
                <w:noProof/>
                <w:webHidden/>
              </w:rPr>
              <w:tab/>
            </w:r>
            <w:r w:rsidR="00054B62">
              <w:rPr>
                <w:noProof/>
                <w:webHidden/>
              </w:rPr>
              <w:fldChar w:fldCharType="begin"/>
            </w:r>
            <w:r w:rsidR="00054B62">
              <w:rPr>
                <w:noProof/>
                <w:webHidden/>
              </w:rPr>
              <w:instrText xml:space="preserve"> PAGEREF _Toc152586374 \h </w:instrText>
            </w:r>
            <w:r w:rsidR="00054B62">
              <w:rPr>
                <w:noProof/>
                <w:webHidden/>
              </w:rPr>
            </w:r>
            <w:r w:rsidR="00054B62">
              <w:rPr>
                <w:noProof/>
                <w:webHidden/>
              </w:rPr>
              <w:fldChar w:fldCharType="separate"/>
            </w:r>
            <w:r w:rsidR="00054B62">
              <w:rPr>
                <w:noProof/>
                <w:webHidden/>
              </w:rPr>
              <w:t>8</w:t>
            </w:r>
            <w:r w:rsidR="00054B62">
              <w:rPr>
                <w:noProof/>
                <w:webHidden/>
              </w:rPr>
              <w:fldChar w:fldCharType="end"/>
            </w:r>
          </w:hyperlink>
        </w:p>
        <w:p w14:paraId="71E3D230" w14:textId="6D5BB901"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75" w:history="1">
            <w:r w:rsidR="00054B62" w:rsidRPr="008C3DAF">
              <w:rPr>
                <w:rStyle w:val="Hyperlink"/>
                <w:noProof/>
                <w:lang w:val="en-GB"/>
              </w:rPr>
              <w:t>3.2.2</w:t>
            </w:r>
            <w:r w:rsidR="00054B62">
              <w:rPr>
                <w:noProof/>
                <w:kern w:val="2"/>
                <w:sz w:val="22"/>
                <w:szCs w:val="22"/>
                <w:lang w:val="en-GB" w:eastAsia="en-GB"/>
                <w14:ligatures w14:val="standardContextual"/>
              </w:rPr>
              <w:tab/>
            </w:r>
            <w:r w:rsidR="00054B62" w:rsidRPr="008C3DAF">
              <w:rPr>
                <w:rStyle w:val="Hyperlink"/>
                <w:noProof/>
                <w:lang w:val="en-GB"/>
              </w:rPr>
              <w:t>Connect the sFSS project to the GitHub repository</w:t>
            </w:r>
            <w:r w:rsidR="00054B62">
              <w:rPr>
                <w:noProof/>
                <w:webHidden/>
              </w:rPr>
              <w:tab/>
            </w:r>
            <w:r w:rsidR="00054B62">
              <w:rPr>
                <w:noProof/>
                <w:webHidden/>
              </w:rPr>
              <w:fldChar w:fldCharType="begin"/>
            </w:r>
            <w:r w:rsidR="00054B62">
              <w:rPr>
                <w:noProof/>
                <w:webHidden/>
              </w:rPr>
              <w:instrText xml:space="preserve"> PAGEREF _Toc152586375 \h </w:instrText>
            </w:r>
            <w:r w:rsidR="00054B62">
              <w:rPr>
                <w:noProof/>
                <w:webHidden/>
              </w:rPr>
            </w:r>
            <w:r w:rsidR="00054B62">
              <w:rPr>
                <w:noProof/>
                <w:webHidden/>
              </w:rPr>
              <w:fldChar w:fldCharType="separate"/>
            </w:r>
            <w:r w:rsidR="00054B62">
              <w:rPr>
                <w:noProof/>
                <w:webHidden/>
              </w:rPr>
              <w:t>8</w:t>
            </w:r>
            <w:r w:rsidR="00054B62">
              <w:rPr>
                <w:noProof/>
                <w:webHidden/>
              </w:rPr>
              <w:fldChar w:fldCharType="end"/>
            </w:r>
          </w:hyperlink>
        </w:p>
        <w:p w14:paraId="4C036755" w14:textId="77B94C26"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76" w:history="1">
            <w:r w:rsidR="00054B62" w:rsidRPr="008C3DAF">
              <w:rPr>
                <w:rStyle w:val="Hyperlink"/>
                <w:noProof/>
                <w:lang w:val="en-GB"/>
              </w:rPr>
              <w:t>3.2.3</w:t>
            </w:r>
            <w:r w:rsidR="00054B62">
              <w:rPr>
                <w:noProof/>
                <w:kern w:val="2"/>
                <w:sz w:val="22"/>
                <w:szCs w:val="22"/>
                <w:lang w:val="en-GB" w:eastAsia="en-GB"/>
                <w14:ligatures w14:val="standardContextual"/>
              </w:rPr>
              <w:tab/>
            </w:r>
            <w:r w:rsidR="00054B62" w:rsidRPr="008C3DAF">
              <w:rPr>
                <w:rStyle w:val="Hyperlink"/>
                <w:noProof/>
                <w:lang w:val="en-GB"/>
              </w:rPr>
              <w:t>Synchronize your sFSS project with your GitHub repository</w:t>
            </w:r>
            <w:r w:rsidR="00054B62">
              <w:rPr>
                <w:noProof/>
                <w:webHidden/>
              </w:rPr>
              <w:tab/>
            </w:r>
            <w:r w:rsidR="00054B62">
              <w:rPr>
                <w:noProof/>
                <w:webHidden/>
              </w:rPr>
              <w:fldChar w:fldCharType="begin"/>
            </w:r>
            <w:r w:rsidR="00054B62">
              <w:rPr>
                <w:noProof/>
                <w:webHidden/>
              </w:rPr>
              <w:instrText xml:space="preserve"> PAGEREF _Toc152586376 \h </w:instrText>
            </w:r>
            <w:r w:rsidR="00054B62">
              <w:rPr>
                <w:noProof/>
                <w:webHidden/>
              </w:rPr>
            </w:r>
            <w:r w:rsidR="00054B62">
              <w:rPr>
                <w:noProof/>
                <w:webHidden/>
              </w:rPr>
              <w:fldChar w:fldCharType="separate"/>
            </w:r>
            <w:r w:rsidR="00054B62">
              <w:rPr>
                <w:noProof/>
                <w:webHidden/>
              </w:rPr>
              <w:t>9</w:t>
            </w:r>
            <w:r w:rsidR="00054B62">
              <w:rPr>
                <w:noProof/>
                <w:webHidden/>
              </w:rPr>
              <w:fldChar w:fldCharType="end"/>
            </w:r>
          </w:hyperlink>
        </w:p>
        <w:p w14:paraId="39A0174C" w14:textId="3BB7EE7F"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77" w:history="1">
            <w:r w:rsidR="00054B62" w:rsidRPr="008C3DAF">
              <w:rPr>
                <w:rStyle w:val="Hyperlink"/>
                <w:noProof/>
                <w:lang w:val="en-GB"/>
              </w:rPr>
              <w:t>3.2.4</w:t>
            </w:r>
            <w:r w:rsidR="00054B62">
              <w:rPr>
                <w:noProof/>
                <w:kern w:val="2"/>
                <w:sz w:val="22"/>
                <w:szCs w:val="22"/>
                <w:lang w:val="en-GB" w:eastAsia="en-GB"/>
                <w14:ligatures w14:val="standardContextual"/>
              </w:rPr>
              <w:tab/>
            </w:r>
            <w:r w:rsidR="00054B62" w:rsidRPr="008C3DAF">
              <w:rPr>
                <w:rStyle w:val="Hyperlink"/>
                <w:noProof/>
                <w:lang w:val="en-GB"/>
              </w:rPr>
              <w:t>Keep your GitHub repository UP TO DATE</w:t>
            </w:r>
            <w:r w:rsidR="00054B62">
              <w:rPr>
                <w:noProof/>
                <w:webHidden/>
              </w:rPr>
              <w:tab/>
            </w:r>
            <w:r w:rsidR="00054B62">
              <w:rPr>
                <w:noProof/>
                <w:webHidden/>
              </w:rPr>
              <w:fldChar w:fldCharType="begin"/>
            </w:r>
            <w:r w:rsidR="00054B62">
              <w:rPr>
                <w:noProof/>
                <w:webHidden/>
              </w:rPr>
              <w:instrText xml:space="preserve"> PAGEREF _Toc152586377 \h </w:instrText>
            </w:r>
            <w:r w:rsidR="00054B62">
              <w:rPr>
                <w:noProof/>
                <w:webHidden/>
              </w:rPr>
            </w:r>
            <w:r w:rsidR="00054B62">
              <w:rPr>
                <w:noProof/>
                <w:webHidden/>
              </w:rPr>
              <w:fldChar w:fldCharType="separate"/>
            </w:r>
            <w:r w:rsidR="00054B62">
              <w:rPr>
                <w:noProof/>
                <w:webHidden/>
              </w:rPr>
              <w:t>10</w:t>
            </w:r>
            <w:r w:rsidR="00054B62">
              <w:rPr>
                <w:noProof/>
                <w:webHidden/>
              </w:rPr>
              <w:fldChar w:fldCharType="end"/>
            </w:r>
          </w:hyperlink>
        </w:p>
        <w:p w14:paraId="4DAA9C45" w14:textId="0E1ACE13"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78" w:history="1">
            <w:r w:rsidR="00054B62" w:rsidRPr="008C3DAF">
              <w:rPr>
                <w:rStyle w:val="Hyperlink"/>
                <w:noProof/>
                <w:lang w:val="en-GB"/>
              </w:rPr>
              <w:t>3.3</w:t>
            </w:r>
            <w:r w:rsidR="00054B62">
              <w:rPr>
                <w:noProof/>
                <w:kern w:val="2"/>
                <w:sz w:val="22"/>
                <w:szCs w:val="22"/>
                <w:lang w:val="en-GB" w:eastAsia="en-GB"/>
                <w14:ligatures w14:val="standardContextual"/>
              </w:rPr>
              <w:tab/>
            </w:r>
            <w:r w:rsidR="00054B62" w:rsidRPr="008C3DAF">
              <w:rPr>
                <w:rStyle w:val="Hyperlink"/>
                <w:noProof/>
                <w:lang w:val="en-GB"/>
              </w:rPr>
              <w:t>Step 3: Setup the FSS Navigator</w:t>
            </w:r>
            <w:r w:rsidR="00054B62">
              <w:rPr>
                <w:noProof/>
                <w:webHidden/>
              </w:rPr>
              <w:tab/>
            </w:r>
            <w:r w:rsidR="00054B62">
              <w:rPr>
                <w:noProof/>
                <w:webHidden/>
              </w:rPr>
              <w:fldChar w:fldCharType="begin"/>
            </w:r>
            <w:r w:rsidR="00054B62">
              <w:rPr>
                <w:noProof/>
                <w:webHidden/>
              </w:rPr>
              <w:instrText xml:space="preserve"> PAGEREF _Toc152586378 \h </w:instrText>
            </w:r>
            <w:r w:rsidR="00054B62">
              <w:rPr>
                <w:noProof/>
                <w:webHidden/>
              </w:rPr>
            </w:r>
            <w:r w:rsidR="00054B62">
              <w:rPr>
                <w:noProof/>
                <w:webHidden/>
              </w:rPr>
              <w:fldChar w:fldCharType="separate"/>
            </w:r>
            <w:r w:rsidR="00054B62">
              <w:rPr>
                <w:noProof/>
                <w:webHidden/>
              </w:rPr>
              <w:t>10</w:t>
            </w:r>
            <w:r w:rsidR="00054B62">
              <w:rPr>
                <w:noProof/>
                <w:webHidden/>
              </w:rPr>
              <w:fldChar w:fldCharType="end"/>
            </w:r>
          </w:hyperlink>
        </w:p>
        <w:p w14:paraId="2539DEDB" w14:textId="3DEBC06B" w:rsidR="00054B62" w:rsidRDefault="00000000">
          <w:pPr>
            <w:pStyle w:val="TOC1"/>
            <w:rPr>
              <w:b w:val="0"/>
              <w:noProof/>
              <w:kern w:val="2"/>
              <w:sz w:val="22"/>
              <w:szCs w:val="22"/>
              <w:lang w:val="en-GB" w:eastAsia="en-GB"/>
              <w14:ligatures w14:val="standardContextual"/>
            </w:rPr>
          </w:pPr>
          <w:hyperlink w:anchor="_Toc152586379" w:history="1">
            <w:r w:rsidR="00054B62" w:rsidRPr="008C3DAF">
              <w:rPr>
                <w:rStyle w:val="Hyperlink"/>
                <w:noProof/>
                <w:lang w:val="en-GB"/>
              </w:rPr>
              <w:t>4</w:t>
            </w:r>
            <w:r w:rsidR="00054B62">
              <w:rPr>
                <w:b w:val="0"/>
                <w:noProof/>
                <w:kern w:val="2"/>
                <w:sz w:val="22"/>
                <w:szCs w:val="22"/>
                <w:lang w:val="en-GB" w:eastAsia="en-GB"/>
                <w14:ligatures w14:val="standardContextual"/>
              </w:rPr>
              <w:tab/>
            </w:r>
            <w:r w:rsidR="00054B62" w:rsidRPr="008C3DAF">
              <w:rPr>
                <w:rStyle w:val="Hyperlink"/>
                <w:noProof/>
                <w:lang w:val="en-GB"/>
              </w:rPr>
              <w:t>Basic usage rules of the sFSS template and the pre-defined files</w:t>
            </w:r>
            <w:r w:rsidR="00054B62">
              <w:rPr>
                <w:noProof/>
                <w:webHidden/>
              </w:rPr>
              <w:tab/>
            </w:r>
            <w:r w:rsidR="00054B62">
              <w:rPr>
                <w:noProof/>
                <w:webHidden/>
              </w:rPr>
              <w:fldChar w:fldCharType="begin"/>
            </w:r>
            <w:r w:rsidR="00054B62">
              <w:rPr>
                <w:noProof/>
                <w:webHidden/>
              </w:rPr>
              <w:instrText xml:space="preserve"> PAGEREF _Toc152586379 \h </w:instrText>
            </w:r>
            <w:r w:rsidR="00054B62">
              <w:rPr>
                <w:noProof/>
                <w:webHidden/>
              </w:rPr>
            </w:r>
            <w:r w:rsidR="00054B62">
              <w:rPr>
                <w:noProof/>
                <w:webHidden/>
              </w:rPr>
              <w:fldChar w:fldCharType="separate"/>
            </w:r>
            <w:r w:rsidR="00054B62">
              <w:rPr>
                <w:noProof/>
                <w:webHidden/>
              </w:rPr>
              <w:t>12</w:t>
            </w:r>
            <w:r w:rsidR="00054B62">
              <w:rPr>
                <w:noProof/>
                <w:webHidden/>
              </w:rPr>
              <w:fldChar w:fldCharType="end"/>
            </w:r>
          </w:hyperlink>
        </w:p>
        <w:p w14:paraId="38273E97" w14:textId="250CB899"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80" w:history="1">
            <w:r w:rsidR="00054B62" w:rsidRPr="008C3DAF">
              <w:rPr>
                <w:rStyle w:val="Hyperlink"/>
                <w:noProof/>
                <w:lang w:val="en-GB"/>
              </w:rPr>
              <w:t>4.1</w:t>
            </w:r>
            <w:r w:rsidR="00054B62">
              <w:rPr>
                <w:noProof/>
                <w:kern w:val="2"/>
                <w:sz w:val="22"/>
                <w:szCs w:val="22"/>
                <w:lang w:val="en-GB" w:eastAsia="en-GB"/>
                <w14:ligatures w14:val="standardContextual"/>
              </w:rPr>
              <w:tab/>
            </w:r>
            <w:r w:rsidR="00054B62" w:rsidRPr="008C3DAF">
              <w:rPr>
                <w:rStyle w:val="Hyperlink"/>
                <w:noProof/>
                <w:lang w:val="en-GB"/>
              </w:rPr>
              <w:t>ENCORE sFSS Template</w:t>
            </w:r>
            <w:r w:rsidR="00054B62">
              <w:rPr>
                <w:noProof/>
                <w:webHidden/>
              </w:rPr>
              <w:tab/>
            </w:r>
            <w:r w:rsidR="00054B62">
              <w:rPr>
                <w:noProof/>
                <w:webHidden/>
              </w:rPr>
              <w:fldChar w:fldCharType="begin"/>
            </w:r>
            <w:r w:rsidR="00054B62">
              <w:rPr>
                <w:noProof/>
                <w:webHidden/>
              </w:rPr>
              <w:instrText xml:space="preserve"> PAGEREF _Toc152586380 \h </w:instrText>
            </w:r>
            <w:r w:rsidR="00054B62">
              <w:rPr>
                <w:noProof/>
                <w:webHidden/>
              </w:rPr>
            </w:r>
            <w:r w:rsidR="00054B62">
              <w:rPr>
                <w:noProof/>
                <w:webHidden/>
              </w:rPr>
              <w:fldChar w:fldCharType="separate"/>
            </w:r>
            <w:r w:rsidR="00054B62">
              <w:rPr>
                <w:noProof/>
                <w:webHidden/>
              </w:rPr>
              <w:t>12</w:t>
            </w:r>
            <w:r w:rsidR="00054B62">
              <w:rPr>
                <w:noProof/>
                <w:webHidden/>
              </w:rPr>
              <w:fldChar w:fldCharType="end"/>
            </w:r>
          </w:hyperlink>
        </w:p>
        <w:p w14:paraId="54990830" w14:textId="53C55FC2"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81" w:history="1">
            <w:r w:rsidR="00054B62" w:rsidRPr="008C3DAF">
              <w:rPr>
                <w:rStyle w:val="Hyperlink"/>
                <w:noProof/>
              </w:rPr>
              <w:t>4.2</w:t>
            </w:r>
            <w:r w:rsidR="00054B62">
              <w:rPr>
                <w:noProof/>
                <w:kern w:val="2"/>
                <w:sz w:val="22"/>
                <w:szCs w:val="22"/>
                <w:lang w:val="en-GB" w:eastAsia="en-GB"/>
                <w14:ligatures w14:val="standardContextual"/>
              </w:rPr>
              <w:tab/>
            </w:r>
            <w:r w:rsidR="00054B62" w:rsidRPr="008C3DAF">
              <w:rPr>
                <w:rStyle w:val="Hyperlink"/>
                <w:noProof/>
              </w:rPr>
              <w:t>General</w:t>
            </w:r>
            <w:r w:rsidR="00054B62">
              <w:rPr>
                <w:noProof/>
                <w:webHidden/>
              </w:rPr>
              <w:tab/>
            </w:r>
            <w:r w:rsidR="00054B62">
              <w:rPr>
                <w:noProof/>
                <w:webHidden/>
              </w:rPr>
              <w:fldChar w:fldCharType="begin"/>
            </w:r>
            <w:r w:rsidR="00054B62">
              <w:rPr>
                <w:noProof/>
                <w:webHidden/>
              </w:rPr>
              <w:instrText xml:space="preserve"> PAGEREF _Toc152586381 \h </w:instrText>
            </w:r>
            <w:r w:rsidR="00054B62">
              <w:rPr>
                <w:noProof/>
                <w:webHidden/>
              </w:rPr>
            </w:r>
            <w:r w:rsidR="00054B62">
              <w:rPr>
                <w:noProof/>
                <w:webHidden/>
              </w:rPr>
              <w:fldChar w:fldCharType="separate"/>
            </w:r>
            <w:r w:rsidR="00054B62">
              <w:rPr>
                <w:noProof/>
                <w:webHidden/>
              </w:rPr>
              <w:t>13</w:t>
            </w:r>
            <w:r w:rsidR="00054B62">
              <w:rPr>
                <w:noProof/>
                <w:webHidden/>
              </w:rPr>
              <w:fldChar w:fldCharType="end"/>
            </w:r>
          </w:hyperlink>
        </w:p>
        <w:p w14:paraId="0DDBF168" w14:textId="3FF4CAE7"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82" w:history="1">
            <w:r w:rsidR="00054B62" w:rsidRPr="008C3DAF">
              <w:rPr>
                <w:rStyle w:val="Hyperlink"/>
                <w:noProof/>
              </w:rPr>
              <w:t>4.3</w:t>
            </w:r>
            <w:r w:rsidR="00054B62">
              <w:rPr>
                <w:noProof/>
                <w:kern w:val="2"/>
                <w:sz w:val="22"/>
                <w:szCs w:val="22"/>
                <w:lang w:val="en-GB" w:eastAsia="en-GB"/>
                <w14:ligatures w14:val="standardContextual"/>
              </w:rPr>
              <w:tab/>
            </w:r>
            <w:r w:rsidR="00054B62" w:rsidRPr="008C3DAF">
              <w:rPr>
                <w:rStyle w:val="Hyperlink"/>
                <w:noProof/>
              </w:rPr>
              <w:t>External (Big) data and external computing infrastructures</w:t>
            </w:r>
            <w:r w:rsidR="00054B62">
              <w:rPr>
                <w:noProof/>
                <w:webHidden/>
              </w:rPr>
              <w:tab/>
            </w:r>
            <w:r w:rsidR="00054B62">
              <w:rPr>
                <w:noProof/>
                <w:webHidden/>
              </w:rPr>
              <w:fldChar w:fldCharType="begin"/>
            </w:r>
            <w:r w:rsidR="00054B62">
              <w:rPr>
                <w:noProof/>
                <w:webHidden/>
              </w:rPr>
              <w:instrText xml:space="preserve"> PAGEREF _Toc152586382 \h </w:instrText>
            </w:r>
            <w:r w:rsidR="00054B62">
              <w:rPr>
                <w:noProof/>
                <w:webHidden/>
              </w:rPr>
            </w:r>
            <w:r w:rsidR="00054B62">
              <w:rPr>
                <w:noProof/>
                <w:webHidden/>
              </w:rPr>
              <w:fldChar w:fldCharType="separate"/>
            </w:r>
            <w:r w:rsidR="00054B62">
              <w:rPr>
                <w:noProof/>
                <w:webHidden/>
              </w:rPr>
              <w:t>13</w:t>
            </w:r>
            <w:r w:rsidR="00054B62">
              <w:rPr>
                <w:noProof/>
                <w:webHidden/>
              </w:rPr>
              <w:fldChar w:fldCharType="end"/>
            </w:r>
          </w:hyperlink>
        </w:p>
        <w:p w14:paraId="49C8DFB3" w14:textId="02BC4740"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83" w:history="1">
            <w:r w:rsidR="00054B62" w:rsidRPr="008C3DAF">
              <w:rPr>
                <w:rStyle w:val="Hyperlink"/>
                <w:noProof/>
              </w:rPr>
              <w:t>4.4</w:t>
            </w:r>
            <w:r w:rsidR="00054B62">
              <w:rPr>
                <w:noProof/>
                <w:kern w:val="2"/>
                <w:sz w:val="22"/>
                <w:szCs w:val="22"/>
                <w:lang w:val="en-GB" w:eastAsia="en-GB"/>
                <w14:ligatures w14:val="standardContextual"/>
              </w:rPr>
              <w:tab/>
            </w:r>
            <w:r w:rsidR="00054B62" w:rsidRPr="008C3DAF">
              <w:rPr>
                <w:rStyle w:val="Hyperlink"/>
                <w:noProof/>
              </w:rPr>
              <w:t>Sharing your sFSS</w:t>
            </w:r>
            <w:r w:rsidR="00054B62">
              <w:rPr>
                <w:noProof/>
                <w:webHidden/>
              </w:rPr>
              <w:tab/>
            </w:r>
            <w:r w:rsidR="00054B62">
              <w:rPr>
                <w:noProof/>
                <w:webHidden/>
              </w:rPr>
              <w:fldChar w:fldCharType="begin"/>
            </w:r>
            <w:r w:rsidR="00054B62">
              <w:rPr>
                <w:noProof/>
                <w:webHidden/>
              </w:rPr>
              <w:instrText xml:space="preserve"> PAGEREF _Toc152586383 \h </w:instrText>
            </w:r>
            <w:r w:rsidR="00054B62">
              <w:rPr>
                <w:noProof/>
                <w:webHidden/>
              </w:rPr>
            </w:r>
            <w:r w:rsidR="00054B62">
              <w:rPr>
                <w:noProof/>
                <w:webHidden/>
              </w:rPr>
              <w:fldChar w:fldCharType="separate"/>
            </w:r>
            <w:r w:rsidR="00054B62">
              <w:rPr>
                <w:noProof/>
                <w:webHidden/>
              </w:rPr>
              <w:t>13</w:t>
            </w:r>
            <w:r w:rsidR="00054B62">
              <w:rPr>
                <w:noProof/>
                <w:webHidden/>
              </w:rPr>
              <w:fldChar w:fldCharType="end"/>
            </w:r>
          </w:hyperlink>
        </w:p>
        <w:p w14:paraId="3A3AA35B" w14:textId="4FB1E32C" w:rsidR="00054B62" w:rsidRDefault="00000000">
          <w:pPr>
            <w:pStyle w:val="TOC1"/>
            <w:rPr>
              <w:b w:val="0"/>
              <w:noProof/>
              <w:kern w:val="2"/>
              <w:sz w:val="22"/>
              <w:szCs w:val="22"/>
              <w:lang w:val="en-GB" w:eastAsia="en-GB"/>
              <w14:ligatures w14:val="standardContextual"/>
            </w:rPr>
          </w:pPr>
          <w:hyperlink w:anchor="_Toc152586384" w:history="1">
            <w:r w:rsidR="00054B62" w:rsidRPr="008C3DAF">
              <w:rPr>
                <w:rStyle w:val="Hyperlink"/>
                <w:noProof/>
                <w:lang w:val="en-GB"/>
              </w:rPr>
              <w:t>5</w:t>
            </w:r>
            <w:r w:rsidR="00054B62">
              <w:rPr>
                <w:b w:val="0"/>
                <w:noProof/>
                <w:kern w:val="2"/>
                <w:sz w:val="22"/>
                <w:szCs w:val="22"/>
                <w:lang w:val="en-GB" w:eastAsia="en-GB"/>
                <w14:ligatures w14:val="standardContextual"/>
              </w:rPr>
              <w:tab/>
            </w:r>
            <w:r w:rsidR="00054B62" w:rsidRPr="008C3DAF">
              <w:rPr>
                <w:rStyle w:val="Hyperlink"/>
                <w:noProof/>
                <w:lang w:val="en-GB"/>
              </w:rPr>
              <w:t>What is next?</w:t>
            </w:r>
            <w:r w:rsidR="00054B62">
              <w:rPr>
                <w:noProof/>
                <w:webHidden/>
              </w:rPr>
              <w:tab/>
            </w:r>
            <w:r w:rsidR="00054B62">
              <w:rPr>
                <w:noProof/>
                <w:webHidden/>
              </w:rPr>
              <w:fldChar w:fldCharType="begin"/>
            </w:r>
            <w:r w:rsidR="00054B62">
              <w:rPr>
                <w:noProof/>
                <w:webHidden/>
              </w:rPr>
              <w:instrText xml:space="preserve"> PAGEREF _Toc152586384 \h </w:instrText>
            </w:r>
            <w:r w:rsidR="00054B62">
              <w:rPr>
                <w:noProof/>
                <w:webHidden/>
              </w:rPr>
            </w:r>
            <w:r w:rsidR="00054B62">
              <w:rPr>
                <w:noProof/>
                <w:webHidden/>
              </w:rPr>
              <w:fldChar w:fldCharType="separate"/>
            </w:r>
            <w:r w:rsidR="00054B62">
              <w:rPr>
                <w:noProof/>
                <w:webHidden/>
              </w:rPr>
              <w:t>15</w:t>
            </w:r>
            <w:r w:rsidR="00054B62">
              <w:rPr>
                <w:noProof/>
                <w:webHidden/>
              </w:rPr>
              <w:fldChar w:fldCharType="end"/>
            </w:r>
          </w:hyperlink>
        </w:p>
        <w:p w14:paraId="76999EEA" w14:textId="688AB570" w:rsidR="00054B62" w:rsidRDefault="00000000">
          <w:pPr>
            <w:pStyle w:val="TOC1"/>
            <w:rPr>
              <w:b w:val="0"/>
              <w:noProof/>
              <w:kern w:val="2"/>
              <w:sz w:val="22"/>
              <w:szCs w:val="22"/>
              <w:lang w:val="en-GB" w:eastAsia="en-GB"/>
              <w14:ligatures w14:val="standardContextual"/>
            </w:rPr>
          </w:pPr>
          <w:hyperlink w:anchor="_Toc152586385" w:history="1">
            <w:r w:rsidR="00054B62" w:rsidRPr="008C3DAF">
              <w:rPr>
                <w:rStyle w:val="Hyperlink"/>
                <w:noProof/>
              </w:rPr>
              <w:t>6</w:t>
            </w:r>
            <w:r w:rsidR="00054B62">
              <w:rPr>
                <w:b w:val="0"/>
                <w:noProof/>
                <w:kern w:val="2"/>
                <w:sz w:val="22"/>
                <w:szCs w:val="22"/>
                <w:lang w:val="en-GB" w:eastAsia="en-GB"/>
                <w14:ligatures w14:val="standardContextual"/>
              </w:rPr>
              <w:tab/>
            </w:r>
            <w:r w:rsidR="00054B62" w:rsidRPr="008C3DAF">
              <w:rPr>
                <w:rStyle w:val="Hyperlink"/>
                <w:noProof/>
              </w:rPr>
              <w:t>Appendix. Using GitHub and Git</w:t>
            </w:r>
            <w:r w:rsidR="00054B62">
              <w:rPr>
                <w:noProof/>
                <w:webHidden/>
              </w:rPr>
              <w:tab/>
            </w:r>
            <w:r w:rsidR="00054B62">
              <w:rPr>
                <w:noProof/>
                <w:webHidden/>
              </w:rPr>
              <w:fldChar w:fldCharType="begin"/>
            </w:r>
            <w:r w:rsidR="00054B62">
              <w:rPr>
                <w:noProof/>
                <w:webHidden/>
              </w:rPr>
              <w:instrText xml:space="preserve"> PAGEREF _Toc152586385 \h </w:instrText>
            </w:r>
            <w:r w:rsidR="00054B62">
              <w:rPr>
                <w:noProof/>
                <w:webHidden/>
              </w:rPr>
            </w:r>
            <w:r w:rsidR="00054B62">
              <w:rPr>
                <w:noProof/>
                <w:webHidden/>
              </w:rPr>
              <w:fldChar w:fldCharType="separate"/>
            </w:r>
            <w:r w:rsidR="00054B62">
              <w:rPr>
                <w:noProof/>
                <w:webHidden/>
              </w:rPr>
              <w:t>16</w:t>
            </w:r>
            <w:r w:rsidR="00054B62">
              <w:rPr>
                <w:noProof/>
                <w:webHidden/>
              </w:rPr>
              <w:fldChar w:fldCharType="end"/>
            </w:r>
          </w:hyperlink>
        </w:p>
        <w:p w14:paraId="7E72746F" w14:textId="505C2ACC"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86" w:history="1">
            <w:r w:rsidR="00054B62" w:rsidRPr="008C3DAF">
              <w:rPr>
                <w:rStyle w:val="Hyperlink"/>
                <w:noProof/>
                <w:lang w:val="en-GB"/>
              </w:rPr>
              <w:t>6.1</w:t>
            </w:r>
            <w:r w:rsidR="00054B62">
              <w:rPr>
                <w:noProof/>
                <w:kern w:val="2"/>
                <w:sz w:val="22"/>
                <w:szCs w:val="22"/>
                <w:lang w:val="en-GB" w:eastAsia="en-GB"/>
                <w14:ligatures w14:val="standardContextual"/>
              </w:rPr>
              <w:tab/>
            </w:r>
            <w:r w:rsidR="00054B62" w:rsidRPr="008C3DAF">
              <w:rPr>
                <w:rStyle w:val="Hyperlink"/>
                <w:noProof/>
                <w:lang w:val="en-GB"/>
              </w:rPr>
              <w:t xml:space="preserve">Github </w:t>
            </w:r>
            <w:r w:rsidR="00054B62" w:rsidRPr="008C3DAF">
              <w:rPr>
                <w:rStyle w:val="Hyperlink"/>
                <w:noProof/>
              </w:rPr>
              <w:t>account</w:t>
            </w:r>
            <w:r w:rsidR="00054B62">
              <w:rPr>
                <w:noProof/>
                <w:webHidden/>
              </w:rPr>
              <w:tab/>
            </w:r>
            <w:r w:rsidR="00054B62">
              <w:rPr>
                <w:noProof/>
                <w:webHidden/>
              </w:rPr>
              <w:fldChar w:fldCharType="begin"/>
            </w:r>
            <w:r w:rsidR="00054B62">
              <w:rPr>
                <w:noProof/>
                <w:webHidden/>
              </w:rPr>
              <w:instrText xml:space="preserve"> PAGEREF _Toc152586386 \h </w:instrText>
            </w:r>
            <w:r w:rsidR="00054B62">
              <w:rPr>
                <w:noProof/>
                <w:webHidden/>
              </w:rPr>
            </w:r>
            <w:r w:rsidR="00054B62">
              <w:rPr>
                <w:noProof/>
                <w:webHidden/>
              </w:rPr>
              <w:fldChar w:fldCharType="separate"/>
            </w:r>
            <w:r w:rsidR="00054B62">
              <w:rPr>
                <w:noProof/>
                <w:webHidden/>
              </w:rPr>
              <w:t>17</w:t>
            </w:r>
            <w:r w:rsidR="00054B62">
              <w:rPr>
                <w:noProof/>
                <w:webHidden/>
              </w:rPr>
              <w:fldChar w:fldCharType="end"/>
            </w:r>
          </w:hyperlink>
        </w:p>
        <w:p w14:paraId="07E9C93A" w14:textId="7E3CA861"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87" w:history="1">
            <w:r w:rsidR="00054B62" w:rsidRPr="008C3DAF">
              <w:rPr>
                <w:rStyle w:val="Hyperlink"/>
                <w:noProof/>
                <w:lang w:val="en-GB"/>
              </w:rPr>
              <w:t>6.2</w:t>
            </w:r>
            <w:r w:rsidR="00054B62">
              <w:rPr>
                <w:noProof/>
                <w:kern w:val="2"/>
                <w:sz w:val="22"/>
                <w:szCs w:val="22"/>
                <w:lang w:val="en-GB" w:eastAsia="en-GB"/>
                <w14:ligatures w14:val="standardContextual"/>
              </w:rPr>
              <w:tab/>
            </w:r>
            <w:r w:rsidR="00054B62" w:rsidRPr="008C3DAF">
              <w:rPr>
                <w:rStyle w:val="Hyperlink"/>
                <w:noProof/>
                <w:lang w:val="en-GB"/>
              </w:rPr>
              <w:t>Install git bash</w:t>
            </w:r>
            <w:r w:rsidR="00054B62">
              <w:rPr>
                <w:noProof/>
                <w:webHidden/>
              </w:rPr>
              <w:tab/>
            </w:r>
            <w:r w:rsidR="00054B62">
              <w:rPr>
                <w:noProof/>
                <w:webHidden/>
              </w:rPr>
              <w:fldChar w:fldCharType="begin"/>
            </w:r>
            <w:r w:rsidR="00054B62">
              <w:rPr>
                <w:noProof/>
                <w:webHidden/>
              </w:rPr>
              <w:instrText xml:space="preserve"> PAGEREF _Toc152586387 \h </w:instrText>
            </w:r>
            <w:r w:rsidR="00054B62">
              <w:rPr>
                <w:noProof/>
                <w:webHidden/>
              </w:rPr>
            </w:r>
            <w:r w:rsidR="00054B62">
              <w:rPr>
                <w:noProof/>
                <w:webHidden/>
              </w:rPr>
              <w:fldChar w:fldCharType="separate"/>
            </w:r>
            <w:r w:rsidR="00054B62">
              <w:rPr>
                <w:noProof/>
                <w:webHidden/>
              </w:rPr>
              <w:t>17</w:t>
            </w:r>
            <w:r w:rsidR="00054B62">
              <w:rPr>
                <w:noProof/>
                <w:webHidden/>
              </w:rPr>
              <w:fldChar w:fldCharType="end"/>
            </w:r>
          </w:hyperlink>
        </w:p>
        <w:p w14:paraId="2ED97623" w14:textId="48E798D4"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88" w:history="1">
            <w:r w:rsidR="00054B62" w:rsidRPr="008C3DAF">
              <w:rPr>
                <w:rStyle w:val="Hyperlink"/>
                <w:noProof/>
                <w:lang w:val="en-GB"/>
              </w:rPr>
              <w:t>6.3</w:t>
            </w:r>
            <w:r w:rsidR="00054B62">
              <w:rPr>
                <w:noProof/>
                <w:kern w:val="2"/>
                <w:sz w:val="22"/>
                <w:szCs w:val="22"/>
                <w:lang w:val="en-GB" w:eastAsia="en-GB"/>
                <w14:ligatures w14:val="standardContextual"/>
              </w:rPr>
              <w:tab/>
            </w:r>
            <w:r w:rsidR="00054B62" w:rsidRPr="008C3DAF">
              <w:rPr>
                <w:rStyle w:val="Hyperlink"/>
                <w:noProof/>
                <w:lang w:val="en-GB"/>
              </w:rPr>
              <w:t xml:space="preserve">Git </w:t>
            </w:r>
            <w:r w:rsidR="00054B62" w:rsidRPr="008C3DAF">
              <w:rPr>
                <w:rStyle w:val="Hyperlink"/>
                <w:noProof/>
              </w:rPr>
              <w:t>documentation</w:t>
            </w:r>
            <w:r w:rsidR="00054B62">
              <w:rPr>
                <w:noProof/>
                <w:webHidden/>
              </w:rPr>
              <w:tab/>
            </w:r>
            <w:r w:rsidR="00054B62">
              <w:rPr>
                <w:noProof/>
                <w:webHidden/>
              </w:rPr>
              <w:fldChar w:fldCharType="begin"/>
            </w:r>
            <w:r w:rsidR="00054B62">
              <w:rPr>
                <w:noProof/>
                <w:webHidden/>
              </w:rPr>
              <w:instrText xml:space="preserve"> PAGEREF _Toc152586388 \h </w:instrText>
            </w:r>
            <w:r w:rsidR="00054B62">
              <w:rPr>
                <w:noProof/>
                <w:webHidden/>
              </w:rPr>
            </w:r>
            <w:r w:rsidR="00054B62">
              <w:rPr>
                <w:noProof/>
                <w:webHidden/>
              </w:rPr>
              <w:fldChar w:fldCharType="separate"/>
            </w:r>
            <w:r w:rsidR="00054B62">
              <w:rPr>
                <w:noProof/>
                <w:webHidden/>
              </w:rPr>
              <w:t>17</w:t>
            </w:r>
            <w:r w:rsidR="00054B62">
              <w:rPr>
                <w:noProof/>
                <w:webHidden/>
              </w:rPr>
              <w:fldChar w:fldCharType="end"/>
            </w:r>
          </w:hyperlink>
        </w:p>
        <w:p w14:paraId="6795DBCD" w14:textId="5F3EBBD3"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89" w:history="1">
            <w:r w:rsidR="00054B62" w:rsidRPr="008C3DAF">
              <w:rPr>
                <w:rStyle w:val="Hyperlink"/>
                <w:rFonts w:eastAsia="Times New Roman"/>
                <w:noProof/>
                <w:lang w:eastAsia="en-GB"/>
              </w:rPr>
              <w:t>6.4</w:t>
            </w:r>
            <w:r w:rsidR="00054B62">
              <w:rPr>
                <w:noProof/>
                <w:kern w:val="2"/>
                <w:sz w:val="22"/>
                <w:szCs w:val="22"/>
                <w:lang w:val="en-GB" w:eastAsia="en-GB"/>
                <w14:ligatures w14:val="standardContextual"/>
              </w:rPr>
              <w:tab/>
            </w:r>
            <w:r w:rsidR="00054B62" w:rsidRPr="008C3DAF">
              <w:rPr>
                <w:rStyle w:val="Hyperlink"/>
                <w:rFonts w:eastAsia="Times New Roman"/>
                <w:noProof/>
                <w:lang w:eastAsia="en-GB"/>
              </w:rPr>
              <w:t>GitHub and Git: Starting from scratch</w:t>
            </w:r>
            <w:r w:rsidR="00054B62">
              <w:rPr>
                <w:noProof/>
                <w:webHidden/>
              </w:rPr>
              <w:tab/>
            </w:r>
            <w:r w:rsidR="00054B62">
              <w:rPr>
                <w:noProof/>
                <w:webHidden/>
              </w:rPr>
              <w:fldChar w:fldCharType="begin"/>
            </w:r>
            <w:r w:rsidR="00054B62">
              <w:rPr>
                <w:noProof/>
                <w:webHidden/>
              </w:rPr>
              <w:instrText xml:space="preserve"> PAGEREF _Toc152586389 \h </w:instrText>
            </w:r>
            <w:r w:rsidR="00054B62">
              <w:rPr>
                <w:noProof/>
                <w:webHidden/>
              </w:rPr>
            </w:r>
            <w:r w:rsidR="00054B62">
              <w:rPr>
                <w:noProof/>
                <w:webHidden/>
              </w:rPr>
              <w:fldChar w:fldCharType="separate"/>
            </w:r>
            <w:r w:rsidR="00054B62">
              <w:rPr>
                <w:noProof/>
                <w:webHidden/>
              </w:rPr>
              <w:t>17</w:t>
            </w:r>
            <w:r w:rsidR="00054B62">
              <w:rPr>
                <w:noProof/>
                <w:webHidden/>
              </w:rPr>
              <w:fldChar w:fldCharType="end"/>
            </w:r>
          </w:hyperlink>
        </w:p>
        <w:p w14:paraId="7B1E456D" w14:textId="36506D34"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90" w:history="1">
            <w:r w:rsidR="00054B62" w:rsidRPr="008C3DAF">
              <w:rPr>
                <w:rStyle w:val="Hyperlink"/>
                <w:noProof/>
                <w:lang w:val="en-GB"/>
              </w:rPr>
              <w:t>6.5</w:t>
            </w:r>
            <w:r w:rsidR="00054B62">
              <w:rPr>
                <w:noProof/>
                <w:kern w:val="2"/>
                <w:sz w:val="22"/>
                <w:szCs w:val="22"/>
                <w:lang w:val="en-GB" w:eastAsia="en-GB"/>
                <w14:ligatures w14:val="standardContextual"/>
              </w:rPr>
              <w:tab/>
            </w:r>
            <w:r w:rsidR="00054B62" w:rsidRPr="008C3DAF">
              <w:rPr>
                <w:rStyle w:val="Hyperlink"/>
                <w:noProof/>
                <w:lang w:val="en-GB"/>
              </w:rPr>
              <w:t>Further Git/GitHub notes</w:t>
            </w:r>
            <w:r w:rsidR="00054B62">
              <w:rPr>
                <w:noProof/>
                <w:webHidden/>
              </w:rPr>
              <w:tab/>
            </w:r>
            <w:r w:rsidR="00054B62">
              <w:rPr>
                <w:noProof/>
                <w:webHidden/>
              </w:rPr>
              <w:fldChar w:fldCharType="begin"/>
            </w:r>
            <w:r w:rsidR="00054B62">
              <w:rPr>
                <w:noProof/>
                <w:webHidden/>
              </w:rPr>
              <w:instrText xml:space="preserve"> PAGEREF _Toc152586390 \h </w:instrText>
            </w:r>
            <w:r w:rsidR="00054B62">
              <w:rPr>
                <w:noProof/>
                <w:webHidden/>
              </w:rPr>
            </w:r>
            <w:r w:rsidR="00054B62">
              <w:rPr>
                <w:noProof/>
                <w:webHidden/>
              </w:rPr>
              <w:fldChar w:fldCharType="separate"/>
            </w:r>
            <w:r w:rsidR="00054B62">
              <w:rPr>
                <w:noProof/>
                <w:webHidden/>
              </w:rPr>
              <w:t>18</w:t>
            </w:r>
            <w:r w:rsidR="00054B62">
              <w:rPr>
                <w:noProof/>
                <w:webHidden/>
              </w:rPr>
              <w:fldChar w:fldCharType="end"/>
            </w:r>
          </w:hyperlink>
        </w:p>
        <w:p w14:paraId="535A4D66" w14:textId="06086098"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91" w:history="1">
            <w:r w:rsidR="00054B62" w:rsidRPr="008C3DAF">
              <w:rPr>
                <w:rStyle w:val="Hyperlink"/>
                <w:noProof/>
                <w:lang w:val="en-GB"/>
              </w:rPr>
              <w:t>6.5.1</w:t>
            </w:r>
            <w:r w:rsidR="00054B62">
              <w:rPr>
                <w:noProof/>
                <w:kern w:val="2"/>
                <w:sz w:val="22"/>
                <w:szCs w:val="22"/>
                <w:lang w:val="en-GB" w:eastAsia="en-GB"/>
                <w14:ligatures w14:val="standardContextual"/>
              </w:rPr>
              <w:tab/>
            </w:r>
            <w:r w:rsidR="00054B62" w:rsidRPr="008C3DAF">
              <w:rPr>
                <w:rStyle w:val="Hyperlink"/>
                <w:noProof/>
                <w:lang w:val="en-GB"/>
              </w:rPr>
              <w:t>Git pull vs Git fetch</w:t>
            </w:r>
            <w:r w:rsidR="00054B62">
              <w:rPr>
                <w:noProof/>
                <w:webHidden/>
              </w:rPr>
              <w:tab/>
            </w:r>
            <w:r w:rsidR="00054B62">
              <w:rPr>
                <w:noProof/>
                <w:webHidden/>
              </w:rPr>
              <w:fldChar w:fldCharType="begin"/>
            </w:r>
            <w:r w:rsidR="00054B62">
              <w:rPr>
                <w:noProof/>
                <w:webHidden/>
              </w:rPr>
              <w:instrText xml:space="preserve"> PAGEREF _Toc152586391 \h </w:instrText>
            </w:r>
            <w:r w:rsidR="00054B62">
              <w:rPr>
                <w:noProof/>
                <w:webHidden/>
              </w:rPr>
            </w:r>
            <w:r w:rsidR="00054B62">
              <w:rPr>
                <w:noProof/>
                <w:webHidden/>
              </w:rPr>
              <w:fldChar w:fldCharType="separate"/>
            </w:r>
            <w:r w:rsidR="00054B62">
              <w:rPr>
                <w:noProof/>
                <w:webHidden/>
              </w:rPr>
              <w:t>18</w:t>
            </w:r>
            <w:r w:rsidR="00054B62">
              <w:rPr>
                <w:noProof/>
                <w:webHidden/>
              </w:rPr>
              <w:fldChar w:fldCharType="end"/>
            </w:r>
          </w:hyperlink>
        </w:p>
        <w:p w14:paraId="4A5823FC" w14:textId="0C90B01F"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92" w:history="1">
            <w:r w:rsidR="00054B62" w:rsidRPr="008C3DAF">
              <w:rPr>
                <w:rStyle w:val="Hyperlink"/>
                <w:noProof/>
                <w:lang w:val="en-GB"/>
              </w:rPr>
              <w:t>6.5.2</w:t>
            </w:r>
            <w:r w:rsidR="00054B62">
              <w:rPr>
                <w:noProof/>
                <w:kern w:val="2"/>
                <w:sz w:val="22"/>
                <w:szCs w:val="22"/>
                <w:lang w:val="en-GB" w:eastAsia="en-GB"/>
                <w14:ligatures w14:val="standardContextual"/>
              </w:rPr>
              <w:tab/>
            </w:r>
            <w:r w:rsidR="00054B62" w:rsidRPr="008C3DAF">
              <w:rPr>
                <w:rStyle w:val="Hyperlink"/>
                <w:noProof/>
                <w:lang w:val="en-GB"/>
              </w:rPr>
              <w:t>Use of branches</w:t>
            </w:r>
            <w:r w:rsidR="00054B62">
              <w:rPr>
                <w:noProof/>
                <w:webHidden/>
              </w:rPr>
              <w:tab/>
            </w:r>
            <w:r w:rsidR="00054B62">
              <w:rPr>
                <w:noProof/>
                <w:webHidden/>
              </w:rPr>
              <w:fldChar w:fldCharType="begin"/>
            </w:r>
            <w:r w:rsidR="00054B62">
              <w:rPr>
                <w:noProof/>
                <w:webHidden/>
              </w:rPr>
              <w:instrText xml:space="preserve"> PAGEREF _Toc152586392 \h </w:instrText>
            </w:r>
            <w:r w:rsidR="00054B62">
              <w:rPr>
                <w:noProof/>
                <w:webHidden/>
              </w:rPr>
            </w:r>
            <w:r w:rsidR="00054B62">
              <w:rPr>
                <w:noProof/>
                <w:webHidden/>
              </w:rPr>
              <w:fldChar w:fldCharType="separate"/>
            </w:r>
            <w:r w:rsidR="00054B62">
              <w:rPr>
                <w:noProof/>
                <w:webHidden/>
              </w:rPr>
              <w:t>19</w:t>
            </w:r>
            <w:r w:rsidR="00054B62">
              <w:rPr>
                <w:noProof/>
                <w:webHidden/>
              </w:rPr>
              <w:fldChar w:fldCharType="end"/>
            </w:r>
          </w:hyperlink>
        </w:p>
        <w:p w14:paraId="326963E6" w14:textId="684CA6A4"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93" w:history="1">
            <w:r w:rsidR="00054B62" w:rsidRPr="008C3DAF">
              <w:rPr>
                <w:rStyle w:val="Hyperlink"/>
                <w:noProof/>
              </w:rPr>
              <w:t>6.5.3</w:t>
            </w:r>
            <w:r w:rsidR="00054B62">
              <w:rPr>
                <w:noProof/>
                <w:kern w:val="2"/>
                <w:sz w:val="22"/>
                <w:szCs w:val="22"/>
                <w:lang w:val="en-GB" w:eastAsia="en-GB"/>
                <w14:ligatures w14:val="standardContextual"/>
              </w:rPr>
              <w:tab/>
            </w:r>
            <w:r w:rsidR="00054B62" w:rsidRPr="008C3DAF">
              <w:rPr>
                <w:rStyle w:val="Hyperlink"/>
                <w:noProof/>
              </w:rPr>
              <w:t>Using .gitignore</w:t>
            </w:r>
            <w:r w:rsidR="00054B62">
              <w:rPr>
                <w:noProof/>
                <w:webHidden/>
              </w:rPr>
              <w:tab/>
            </w:r>
            <w:r w:rsidR="00054B62">
              <w:rPr>
                <w:noProof/>
                <w:webHidden/>
              </w:rPr>
              <w:fldChar w:fldCharType="begin"/>
            </w:r>
            <w:r w:rsidR="00054B62">
              <w:rPr>
                <w:noProof/>
                <w:webHidden/>
              </w:rPr>
              <w:instrText xml:space="preserve"> PAGEREF _Toc152586393 \h </w:instrText>
            </w:r>
            <w:r w:rsidR="00054B62">
              <w:rPr>
                <w:noProof/>
                <w:webHidden/>
              </w:rPr>
            </w:r>
            <w:r w:rsidR="00054B62">
              <w:rPr>
                <w:noProof/>
                <w:webHidden/>
              </w:rPr>
              <w:fldChar w:fldCharType="separate"/>
            </w:r>
            <w:r w:rsidR="00054B62">
              <w:rPr>
                <w:noProof/>
                <w:webHidden/>
              </w:rPr>
              <w:t>21</w:t>
            </w:r>
            <w:r w:rsidR="00054B62">
              <w:rPr>
                <w:noProof/>
                <w:webHidden/>
              </w:rPr>
              <w:fldChar w:fldCharType="end"/>
            </w:r>
          </w:hyperlink>
        </w:p>
        <w:p w14:paraId="102A30DF" w14:textId="63A51C04"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94" w:history="1">
            <w:r w:rsidR="00054B62" w:rsidRPr="008C3DAF">
              <w:rPr>
                <w:rStyle w:val="Hyperlink"/>
                <w:noProof/>
                <w:lang w:val="en-GB"/>
              </w:rPr>
              <w:t>6.5.4</w:t>
            </w:r>
            <w:r w:rsidR="00054B62">
              <w:rPr>
                <w:noProof/>
                <w:kern w:val="2"/>
                <w:sz w:val="22"/>
                <w:szCs w:val="22"/>
                <w:lang w:val="en-GB" w:eastAsia="en-GB"/>
                <w14:ligatures w14:val="standardContextual"/>
              </w:rPr>
              <w:tab/>
            </w:r>
            <w:r w:rsidR="00054B62" w:rsidRPr="008C3DAF">
              <w:rPr>
                <w:rStyle w:val="Hyperlink"/>
                <w:noProof/>
                <w:lang w:val="en-GB"/>
              </w:rPr>
              <w:t>Authorization</w:t>
            </w:r>
            <w:r w:rsidR="00054B62">
              <w:rPr>
                <w:noProof/>
                <w:webHidden/>
              </w:rPr>
              <w:tab/>
            </w:r>
            <w:r w:rsidR="00054B62">
              <w:rPr>
                <w:noProof/>
                <w:webHidden/>
              </w:rPr>
              <w:fldChar w:fldCharType="begin"/>
            </w:r>
            <w:r w:rsidR="00054B62">
              <w:rPr>
                <w:noProof/>
                <w:webHidden/>
              </w:rPr>
              <w:instrText xml:space="preserve"> PAGEREF _Toc152586394 \h </w:instrText>
            </w:r>
            <w:r w:rsidR="00054B62">
              <w:rPr>
                <w:noProof/>
                <w:webHidden/>
              </w:rPr>
            </w:r>
            <w:r w:rsidR="00054B62">
              <w:rPr>
                <w:noProof/>
                <w:webHidden/>
              </w:rPr>
              <w:fldChar w:fldCharType="separate"/>
            </w:r>
            <w:r w:rsidR="00054B62">
              <w:rPr>
                <w:noProof/>
                <w:webHidden/>
              </w:rPr>
              <w:t>21</w:t>
            </w:r>
            <w:r w:rsidR="00054B62">
              <w:rPr>
                <w:noProof/>
                <w:webHidden/>
              </w:rPr>
              <w:fldChar w:fldCharType="end"/>
            </w:r>
          </w:hyperlink>
        </w:p>
        <w:p w14:paraId="3DA184F9" w14:textId="130C59A9"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95" w:history="1">
            <w:r w:rsidR="00054B62" w:rsidRPr="008C3DAF">
              <w:rPr>
                <w:rStyle w:val="Hyperlink"/>
                <w:noProof/>
                <w:lang w:val="en-GB"/>
              </w:rPr>
              <w:t>6.5.5</w:t>
            </w:r>
            <w:r w:rsidR="00054B62">
              <w:rPr>
                <w:noProof/>
                <w:kern w:val="2"/>
                <w:sz w:val="22"/>
                <w:szCs w:val="22"/>
                <w:lang w:val="en-GB" w:eastAsia="en-GB"/>
                <w14:ligatures w14:val="standardContextual"/>
              </w:rPr>
              <w:tab/>
            </w:r>
            <w:r w:rsidR="00054B62" w:rsidRPr="008C3DAF">
              <w:rPr>
                <w:rStyle w:val="Hyperlink"/>
                <w:noProof/>
                <w:lang w:val="en-GB"/>
              </w:rPr>
              <w:t>Problems with ‘merging’</w:t>
            </w:r>
            <w:r w:rsidR="00054B62">
              <w:rPr>
                <w:noProof/>
                <w:webHidden/>
              </w:rPr>
              <w:tab/>
            </w:r>
            <w:r w:rsidR="00054B62">
              <w:rPr>
                <w:noProof/>
                <w:webHidden/>
              </w:rPr>
              <w:fldChar w:fldCharType="begin"/>
            </w:r>
            <w:r w:rsidR="00054B62">
              <w:rPr>
                <w:noProof/>
                <w:webHidden/>
              </w:rPr>
              <w:instrText xml:space="preserve"> PAGEREF _Toc152586395 \h </w:instrText>
            </w:r>
            <w:r w:rsidR="00054B62">
              <w:rPr>
                <w:noProof/>
                <w:webHidden/>
              </w:rPr>
            </w:r>
            <w:r w:rsidR="00054B62">
              <w:rPr>
                <w:noProof/>
                <w:webHidden/>
              </w:rPr>
              <w:fldChar w:fldCharType="separate"/>
            </w:r>
            <w:r w:rsidR="00054B62">
              <w:rPr>
                <w:noProof/>
                <w:webHidden/>
              </w:rPr>
              <w:t>21</w:t>
            </w:r>
            <w:r w:rsidR="00054B62">
              <w:rPr>
                <w:noProof/>
                <w:webHidden/>
              </w:rPr>
              <w:fldChar w:fldCharType="end"/>
            </w:r>
          </w:hyperlink>
        </w:p>
        <w:p w14:paraId="78771381" w14:textId="77690C26"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96" w:history="1">
            <w:r w:rsidR="00054B62" w:rsidRPr="008C3DAF">
              <w:rPr>
                <w:rStyle w:val="Hyperlink"/>
                <w:noProof/>
              </w:rPr>
              <w:t>6.5.6</w:t>
            </w:r>
            <w:r w:rsidR="00054B62">
              <w:rPr>
                <w:noProof/>
                <w:kern w:val="2"/>
                <w:sz w:val="22"/>
                <w:szCs w:val="22"/>
                <w:lang w:val="en-GB" w:eastAsia="en-GB"/>
                <w14:ligatures w14:val="standardContextual"/>
              </w:rPr>
              <w:tab/>
            </w:r>
            <w:r w:rsidR="00054B62" w:rsidRPr="008C3DAF">
              <w:rPr>
                <w:rStyle w:val="Hyperlink"/>
                <w:noProof/>
              </w:rPr>
              <w:t>Remove all files in a GitHub repository</w:t>
            </w:r>
            <w:r w:rsidR="00054B62">
              <w:rPr>
                <w:noProof/>
                <w:webHidden/>
              </w:rPr>
              <w:tab/>
            </w:r>
            <w:r w:rsidR="00054B62">
              <w:rPr>
                <w:noProof/>
                <w:webHidden/>
              </w:rPr>
              <w:fldChar w:fldCharType="begin"/>
            </w:r>
            <w:r w:rsidR="00054B62">
              <w:rPr>
                <w:noProof/>
                <w:webHidden/>
              </w:rPr>
              <w:instrText xml:space="preserve"> PAGEREF _Toc152586396 \h </w:instrText>
            </w:r>
            <w:r w:rsidR="00054B62">
              <w:rPr>
                <w:noProof/>
                <w:webHidden/>
              </w:rPr>
            </w:r>
            <w:r w:rsidR="00054B62">
              <w:rPr>
                <w:noProof/>
                <w:webHidden/>
              </w:rPr>
              <w:fldChar w:fldCharType="separate"/>
            </w:r>
            <w:r w:rsidR="00054B62">
              <w:rPr>
                <w:noProof/>
                <w:webHidden/>
              </w:rPr>
              <w:t>21</w:t>
            </w:r>
            <w:r w:rsidR="00054B62">
              <w:rPr>
                <w:noProof/>
                <w:webHidden/>
              </w:rPr>
              <w:fldChar w:fldCharType="end"/>
            </w:r>
          </w:hyperlink>
        </w:p>
        <w:p w14:paraId="0B342DE8" w14:textId="30B58C54" w:rsidR="00054B62" w:rsidRDefault="00000000">
          <w:pPr>
            <w:pStyle w:val="TOC3"/>
            <w:tabs>
              <w:tab w:val="left" w:pos="1100"/>
              <w:tab w:val="right" w:leader="dot" w:pos="9062"/>
            </w:tabs>
            <w:rPr>
              <w:noProof/>
              <w:kern w:val="2"/>
              <w:sz w:val="22"/>
              <w:szCs w:val="22"/>
              <w:lang w:val="en-GB" w:eastAsia="en-GB"/>
              <w14:ligatures w14:val="standardContextual"/>
            </w:rPr>
          </w:pPr>
          <w:hyperlink w:anchor="_Toc152586397" w:history="1">
            <w:r w:rsidR="00054B62" w:rsidRPr="008C3DAF">
              <w:rPr>
                <w:rStyle w:val="Hyperlink"/>
                <w:noProof/>
              </w:rPr>
              <w:t>6.5.7</w:t>
            </w:r>
            <w:r w:rsidR="00054B62">
              <w:rPr>
                <w:noProof/>
                <w:kern w:val="2"/>
                <w:sz w:val="22"/>
                <w:szCs w:val="22"/>
                <w:lang w:val="en-GB" w:eastAsia="en-GB"/>
                <w14:ligatures w14:val="standardContextual"/>
              </w:rPr>
              <w:tab/>
            </w:r>
            <w:r w:rsidR="00054B62" w:rsidRPr="008C3DAF">
              <w:rPr>
                <w:rStyle w:val="Hyperlink"/>
                <w:noProof/>
              </w:rPr>
              <w:t>How to use a GitHub repo with RStudio?</w:t>
            </w:r>
            <w:r w:rsidR="00054B62">
              <w:rPr>
                <w:noProof/>
                <w:webHidden/>
              </w:rPr>
              <w:tab/>
            </w:r>
            <w:r w:rsidR="00054B62">
              <w:rPr>
                <w:noProof/>
                <w:webHidden/>
              </w:rPr>
              <w:fldChar w:fldCharType="begin"/>
            </w:r>
            <w:r w:rsidR="00054B62">
              <w:rPr>
                <w:noProof/>
                <w:webHidden/>
              </w:rPr>
              <w:instrText xml:space="preserve"> PAGEREF _Toc152586397 \h </w:instrText>
            </w:r>
            <w:r w:rsidR="00054B62">
              <w:rPr>
                <w:noProof/>
                <w:webHidden/>
              </w:rPr>
            </w:r>
            <w:r w:rsidR="00054B62">
              <w:rPr>
                <w:noProof/>
                <w:webHidden/>
              </w:rPr>
              <w:fldChar w:fldCharType="separate"/>
            </w:r>
            <w:r w:rsidR="00054B62">
              <w:rPr>
                <w:noProof/>
                <w:webHidden/>
              </w:rPr>
              <w:t>22</w:t>
            </w:r>
            <w:r w:rsidR="00054B62">
              <w:rPr>
                <w:noProof/>
                <w:webHidden/>
              </w:rPr>
              <w:fldChar w:fldCharType="end"/>
            </w:r>
          </w:hyperlink>
        </w:p>
        <w:p w14:paraId="6BD1E270" w14:textId="2572937F" w:rsidR="00054B62" w:rsidRDefault="00000000">
          <w:pPr>
            <w:pStyle w:val="TOC1"/>
            <w:rPr>
              <w:b w:val="0"/>
              <w:noProof/>
              <w:kern w:val="2"/>
              <w:sz w:val="22"/>
              <w:szCs w:val="22"/>
              <w:lang w:val="en-GB" w:eastAsia="en-GB"/>
              <w14:ligatures w14:val="standardContextual"/>
            </w:rPr>
          </w:pPr>
          <w:hyperlink w:anchor="_Toc152586398" w:history="1">
            <w:r w:rsidR="00054B62" w:rsidRPr="008C3DAF">
              <w:rPr>
                <w:rStyle w:val="Hyperlink"/>
                <w:noProof/>
              </w:rPr>
              <w:t>7</w:t>
            </w:r>
            <w:r w:rsidR="00054B62">
              <w:rPr>
                <w:b w:val="0"/>
                <w:noProof/>
                <w:kern w:val="2"/>
                <w:sz w:val="22"/>
                <w:szCs w:val="22"/>
                <w:lang w:val="en-GB" w:eastAsia="en-GB"/>
                <w14:ligatures w14:val="standardContextual"/>
              </w:rPr>
              <w:tab/>
            </w:r>
            <w:r w:rsidR="00054B62" w:rsidRPr="008C3DAF">
              <w:rPr>
                <w:rStyle w:val="Hyperlink"/>
                <w:noProof/>
              </w:rPr>
              <w:t>Appendix. Filename conventions</w:t>
            </w:r>
            <w:r w:rsidR="00054B62">
              <w:rPr>
                <w:noProof/>
                <w:webHidden/>
              </w:rPr>
              <w:tab/>
            </w:r>
            <w:r w:rsidR="00054B62">
              <w:rPr>
                <w:noProof/>
                <w:webHidden/>
              </w:rPr>
              <w:fldChar w:fldCharType="begin"/>
            </w:r>
            <w:r w:rsidR="00054B62">
              <w:rPr>
                <w:noProof/>
                <w:webHidden/>
              </w:rPr>
              <w:instrText xml:space="preserve"> PAGEREF _Toc152586398 \h </w:instrText>
            </w:r>
            <w:r w:rsidR="00054B62">
              <w:rPr>
                <w:noProof/>
                <w:webHidden/>
              </w:rPr>
            </w:r>
            <w:r w:rsidR="00054B62">
              <w:rPr>
                <w:noProof/>
                <w:webHidden/>
              </w:rPr>
              <w:fldChar w:fldCharType="separate"/>
            </w:r>
            <w:r w:rsidR="00054B62">
              <w:rPr>
                <w:noProof/>
                <w:webHidden/>
              </w:rPr>
              <w:t>23</w:t>
            </w:r>
            <w:r w:rsidR="00054B62">
              <w:rPr>
                <w:noProof/>
                <w:webHidden/>
              </w:rPr>
              <w:fldChar w:fldCharType="end"/>
            </w:r>
          </w:hyperlink>
        </w:p>
        <w:p w14:paraId="6DE8D5A0" w14:textId="47A54CF0"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399" w:history="1">
            <w:r w:rsidR="00054B62" w:rsidRPr="008C3DAF">
              <w:rPr>
                <w:rStyle w:val="Hyperlink"/>
                <w:noProof/>
              </w:rPr>
              <w:t>7.1</w:t>
            </w:r>
            <w:r w:rsidR="00054B62">
              <w:rPr>
                <w:noProof/>
                <w:kern w:val="2"/>
                <w:sz w:val="22"/>
                <w:szCs w:val="22"/>
                <w:lang w:val="en-GB" w:eastAsia="en-GB"/>
                <w14:ligatures w14:val="standardContextual"/>
              </w:rPr>
              <w:tab/>
            </w:r>
            <w:r w:rsidR="00054B62" w:rsidRPr="008C3DAF">
              <w:rPr>
                <w:rStyle w:val="Hyperlink"/>
                <w:noProof/>
              </w:rPr>
              <w:t>General conventions</w:t>
            </w:r>
            <w:r w:rsidR="00054B62">
              <w:rPr>
                <w:noProof/>
                <w:webHidden/>
              </w:rPr>
              <w:tab/>
            </w:r>
            <w:r w:rsidR="00054B62">
              <w:rPr>
                <w:noProof/>
                <w:webHidden/>
              </w:rPr>
              <w:fldChar w:fldCharType="begin"/>
            </w:r>
            <w:r w:rsidR="00054B62">
              <w:rPr>
                <w:noProof/>
                <w:webHidden/>
              </w:rPr>
              <w:instrText xml:space="preserve"> PAGEREF _Toc152586399 \h </w:instrText>
            </w:r>
            <w:r w:rsidR="00054B62">
              <w:rPr>
                <w:noProof/>
                <w:webHidden/>
              </w:rPr>
            </w:r>
            <w:r w:rsidR="00054B62">
              <w:rPr>
                <w:noProof/>
                <w:webHidden/>
              </w:rPr>
              <w:fldChar w:fldCharType="separate"/>
            </w:r>
            <w:r w:rsidR="00054B62">
              <w:rPr>
                <w:noProof/>
                <w:webHidden/>
              </w:rPr>
              <w:t>23</w:t>
            </w:r>
            <w:r w:rsidR="00054B62">
              <w:rPr>
                <w:noProof/>
                <w:webHidden/>
              </w:rPr>
              <w:fldChar w:fldCharType="end"/>
            </w:r>
          </w:hyperlink>
        </w:p>
        <w:p w14:paraId="18584D8B" w14:textId="720B2E3C"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400" w:history="1">
            <w:r w:rsidR="00054B62" w:rsidRPr="008C3DAF">
              <w:rPr>
                <w:rStyle w:val="Hyperlink"/>
                <w:noProof/>
              </w:rPr>
              <w:t>7.2</w:t>
            </w:r>
            <w:r w:rsidR="00054B62">
              <w:rPr>
                <w:noProof/>
                <w:kern w:val="2"/>
                <w:sz w:val="22"/>
                <w:szCs w:val="22"/>
                <w:lang w:val="en-GB" w:eastAsia="en-GB"/>
                <w14:ligatures w14:val="standardContextual"/>
              </w:rPr>
              <w:tab/>
            </w:r>
            <w:r w:rsidR="00054B62" w:rsidRPr="008C3DAF">
              <w:rPr>
                <w:rStyle w:val="Hyperlink"/>
                <w:noProof/>
              </w:rPr>
              <w:t>Naming versions</w:t>
            </w:r>
            <w:r w:rsidR="00054B62">
              <w:rPr>
                <w:noProof/>
                <w:webHidden/>
              </w:rPr>
              <w:tab/>
            </w:r>
            <w:r w:rsidR="00054B62">
              <w:rPr>
                <w:noProof/>
                <w:webHidden/>
              </w:rPr>
              <w:fldChar w:fldCharType="begin"/>
            </w:r>
            <w:r w:rsidR="00054B62">
              <w:rPr>
                <w:noProof/>
                <w:webHidden/>
              </w:rPr>
              <w:instrText xml:space="preserve"> PAGEREF _Toc152586400 \h </w:instrText>
            </w:r>
            <w:r w:rsidR="00054B62">
              <w:rPr>
                <w:noProof/>
                <w:webHidden/>
              </w:rPr>
            </w:r>
            <w:r w:rsidR="00054B62">
              <w:rPr>
                <w:noProof/>
                <w:webHidden/>
              </w:rPr>
              <w:fldChar w:fldCharType="separate"/>
            </w:r>
            <w:r w:rsidR="00054B62">
              <w:rPr>
                <w:noProof/>
                <w:webHidden/>
              </w:rPr>
              <w:t>23</w:t>
            </w:r>
            <w:r w:rsidR="00054B62">
              <w:rPr>
                <w:noProof/>
                <w:webHidden/>
              </w:rPr>
              <w:fldChar w:fldCharType="end"/>
            </w:r>
          </w:hyperlink>
        </w:p>
        <w:p w14:paraId="0EA38F10" w14:textId="1D305EFF"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401" w:history="1">
            <w:r w:rsidR="00054B62" w:rsidRPr="008C3DAF">
              <w:rPr>
                <w:rStyle w:val="Hyperlink"/>
                <w:noProof/>
                <w:lang w:val="en-GB"/>
              </w:rPr>
              <w:t>7.3</w:t>
            </w:r>
            <w:r w:rsidR="00054B62">
              <w:rPr>
                <w:noProof/>
                <w:kern w:val="2"/>
                <w:sz w:val="22"/>
                <w:szCs w:val="22"/>
                <w:lang w:val="en-GB" w:eastAsia="en-GB"/>
                <w14:ligatures w14:val="standardContextual"/>
              </w:rPr>
              <w:tab/>
            </w:r>
            <w:r w:rsidR="00054B62" w:rsidRPr="008C3DAF">
              <w:rPr>
                <w:rStyle w:val="Hyperlink"/>
                <w:noProof/>
                <w:lang w:val="en-GB"/>
              </w:rPr>
              <w:t>Software Versioning</w:t>
            </w:r>
            <w:r w:rsidR="00054B62">
              <w:rPr>
                <w:noProof/>
                <w:webHidden/>
              </w:rPr>
              <w:tab/>
            </w:r>
            <w:r w:rsidR="00054B62">
              <w:rPr>
                <w:noProof/>
                <w:webHidden/>
              </w:rPr>
              <w:fldChar w:fldCharType="begin"/>
            </w:r>
            <w:r w:rsidR="00054B62">
              <w:rPr>
                <w:noProof/>
                <w:webHidden/>
              </w:rPr>
              <w:instrText xml:space="preserve"> PAGEREF _Toc152586401 \h </w:instrText>
            </w:r>
            <w:r w:rsidR="00054B62">
              <w:rPr>
                <w:noProof/>
                <w:webHidden/>
              </w:rPr>
            </w:r>
            <w:r w:rsidR="00054B62">
              <w:rPr>
                <w:noProof/>
                <w:webHidden/>
              </w:rPr>
              <w:fldChar w:fldCharType="separate"/>
            </w:r>
            <w:r w:rsidR="00054B62">
              <w:rPr>
                <w:noProof/>
                <w:webHidden/>
              </w:rPr>
              <w:t>23</w:t>
            </w:r>
            <w:r w:rsidR="00054B62">
              <w:rPr>
                <w:noProof/>
                <w:webHidden/>
              </w:rPr>
              <w:fldChar w:fldCharType="end"/>
            </w:r>
          </w:hyperlink>
        </w:p>
        <w:p w14:paraId="33B409D1" w14:textId="66BC9EE0" w:rsidR="00054B62" w:rsidRDefault="00000000">
          <w:pPr>
            <w:pStyle w:val="TOC1"/>
            <w:rPr>
              <w:b w:val="0"/>
              <w:noProof/>
              <w:kern w:val="2"/>
              <w:sz w:val="22"/>
              <w:szCs w:val="22"/>
              <w:lang w:val="en-GB" w:eastAsia="en-GB"/>
              <w14:ligatures w14:val="standardContextual"/>
            </w:rPr>
          </w:pPr>
          <w:hyperlink w:anchor="_Toc152586402" w:history="1">
            <w:r w:rsidR="00054B62" w:rsidRPr="008C3DAF">
              <w:rPr>
                <w:rStyle w:val="Hyperlink"/>
                <w:noProof/>
              </w:rPr>
              <w:t>8</w:t>
            </w:r>
            <w:r w:rsidR="00054B62">
              <w:rPr>
                <w:b w:val="0"/>
                <w:noProof/>
                <w:kern w:val="2"/>
                <w:sz w:val="22"/>
                <w:szCs w:val="22"/>
                <w:lang w:val="en-GB" w:eastAsia="en-GB"/>
                <w14:ligatures w14:val="standardContextual"/>
              </w:rPr>
              <w:tab/>
            </w:r>
            <w:r w:rsidR="00054B62" w:rsidRPr="008C3DAF">
              <w:rPr>
                <w:rStyle w:val="Hyperlink"/>
                <w:noProof/>
              </w:rPr>
              <w:t>Appendix. support projects</w:t>
            </w:r>
            <w:r w:rsidR="00054B62">
              <w:rPr>
                <w:noProof/>
                <w:webHidden/>
              </w:rPr>
              <w:tab/>
            </w:r>
            <w:r w:rsidR="00054B62">
              <w:rPr>
                <w:noProof/>
                <w:webHidden/>
              </w:rPr>
              <w:fldChar w:fldCharType="begin"/>
            </w:r>
            <w:r w:rsidR="00054B62">
              <w:rPr>
                <w:noProof/>
                <w:webHidden/>
              </w:rPr>
              <w:instrText xml:space="preserve"> PAGEREF _Toc152586402 \h </w:instrText>
            </w:r>
            <w:r w:rsidR="00054B62">
              <w:rPr>
                <w:noProof/>
                <w:webHidden/>
              </w:rPr>
            </w:r>
            <w:r w:rsidR="00054B62">
              <w:rPr>
                <w:noProof/>
                <w:webHidden/>
              </w:rPr>
              <w:fldChar w:fldCharType="separate"/>
            </w:r>
            <w:r w:rsidR="00054B62">
              <w:rPr>
                <w:noProof/>
                <w:webHidden/>
              </w:rPr>
              <w:t>24</w:t>
            </w:r>
            <w:r w:rsidR="00054B62">
              <w:rPr>
                <w:noProof/>
                <w:webHidden/>
              </w:rPr>
              <w:fldChar w:fldCharType="end"/>
            </w:r>
          </w:hyperlink>
        </w:p>
        <w:p w14:paraId="1CE968D3" w14:textId="70D3022F" w:rsidR="00054B62" w:rsidRDefault="00000000">
          <w:pPr>
            <w:pStyle w:val="TOC2"/>
            <w:tabs>
              <w:tab w:val="left" w:pos="880"/>
              <w:tab w:val="right" w:leader="dot" w:pos="9062"/>
            </w:tabs>
            <w:rPr>
              <w:noProof/>
              <w:kern w:val="2"/>
              <w:sz w:val="22"/>
              <w:szCs w:val="22"/>
              <w:lang w:val="en-GB" w:eastAsia="en-GB"/>
              <w14:ligatures w14:val="standardContextual"/>
            </w:rPr>
          </w:pPr>
          <w:hyperlink w:anchor="_Toc152586403" w:history="1">
            <w:r w:rsidR="00054B62" w:rsidRPr="008C3DAF">
              <w:rPr>
                <w:rStyle w:val="Hyperlink"/>
                <w:noProof/>
              </w:rPr>
              <w:t>8.1</w:t>
            </w:r>
            <w:r w:rsidR="00054B62">
              <w:rPr>
                <w:noProof/>
                <w:kern w:val="2"/>
                <w:sz w:val="22"/>
                <w:szCs w:val="22"/>
                <w:lang w:val="en-GB" w:eastAsia="en-GB"/>
                <w14:ligatures w14:val="standardContextual"/>
              </w:rPr>
              <w:tab/>
            </w:r>
            <w:r w:rsidR="00054B62" w:rsidRPr="008C3DAF">
              <w:rPr>
                <w:rStyle w:val="Hyperlink"/>
                <w:noProof/>
              </w:rPr>
              <w:t>Using GitHub branches for support</w:t>
            </w:r>
            <w:r w:rsidR="00054B62">
              <w:rPr>
                <w:noProof/>
                <w:webHidden/>
              </w:rPr>
              <w:tab/>
            </w:r>
            <w:r w:rsidR="00054B62">
              <w:rPr>
                <w:noProof/>
                <w:webHidden/>
              </w:rPr>
              <w:fldChar w:fldCharType="begin"/>
            </w:r>
            <w:r w:rsidR="00054B62">
              <w:rPr>
                <w:noProof/>
                <w:webHidden/>
              </w:rPr>
              <w:instrText xml:space="preserve"> PAGEREF _Toc152586403 \h </w:instrText>
            </w:r>
            <w:r w:rsidR="00054B62">
              <w:rPr>
                <w:noProof/>
                <w:webHidden/>
              </w:rPr>
            </w:r>
            <w:r w:rsidR="00054B62">
              <w:rPr>
                <w:noProof/>
                <w:webHidden/>
              </w:rPr>
              <w:fldChar w:fldCharType="separate"/>
            </w:r>
            <w:r w:rsidR="00054B62">
              <w:rPr>
                <w:noProof/>
                <w:webHidden/>
              </w:rPr>
              <w:t>24</w:t>
            </w:r>
            <w:r w:rsidR="00054B62">
              <w:rPr>
                <w:noProof/>
                <w:webHidden/>
              </w:rPr>
              <w:fldChar w:fldCharType="end"/>
            </w:r>
          </w:hyperlink>
        </w:p>
        <w:p w14:paraId="41672E95" w14:textId="460695A3" w:rsidR="00054B62" w:rsidRDefault="00000000">
          <w:pPr>
            <w:pStyle w:val="TOC1"/>
            <w:rPr>
              <w:b w:val="0"/>
              <w:noProof/>
              <w:kern w:val="2"/>
              <w:sz w:val="22"/>
              <w:szCs w:val="22"/>
              <w:lang w:val="en-GB" w:eastAsia="en-GB"/>
              <w14:ligatures w14:val="standardContextual"/>
            </w:rPr>
          </w:pPr>
          <w:hyperlink w:anchor="_Toc152586404" w:history="1">
            <w:r w:rsidR="00054B62" w:rsidRPr="008C3DAF">
              <w:rPr>
                <w:rStyle w:val="Hyperlink"/>
                <w:noProof/>
              </w:rPr>
              <w:t>9</w:t>
            </w:r>
            <w:r w:rsidR="00054B62">
              <w:rPr>
                <w:b w:val="0"/>
                <w:noProof/>
                <w:kern w:val="2"/>
                <w:sz w:val="22"/>
                <w:szCs w:val="22"/>
                <w:lang w:val="en-GB" w:eastAsia="en-GB"/>
                <w14:ligatures w14:val="standardContextual"/>
              </w:rPr>
              <w:tab/>
            </w:r>
            <w:r w:rsidR="00054B62" w:rsidRPr="008C3DAF">
              <w:rPr>
                <w:rStyle w:val="Hyperlink"/>
                <w:noProof/>
              </w:rPr>
              <w:t>Appendix. The FSS Navigator</w:t>
            </w:r>
            <w:r w:rsidR="00054B62">
              <w:rPr>
                <w:noProof/>
                <w:webHidden/>
              </w:rPr>
              <w:tab/>
            </w:r>
            <w:r w:rsidR="00054B62">
              <w:rPr>
                <w:noProof/>
                <w:webHidden/>
              </w:rPr>
              <w:fldChar w:fldCharType="begin"/>
            </w:r>
            <w:r w:rsidR="00054B62">
              <w:rPr>
                <w:noProof/>
                <w:webHidden/>
              </w:rPr>
              <w:instrText xml:space="preserve"> PAGEREF _Toc152586404 \h </w:instrText>
            </w:r>
            <w:r w:rsidR="00054B62">
              <w:rPr>
                <w:noProof/>
                <w:webHidden/>
              </w:rPr>
            </w:r>
            <w:r w:rsidR="00054B62">
              <w:rPr>
                <w:noProof/>
                <w:webHidden/>
              </w:rPr>
              <w:fldChar w:fldCharType="separate"/>
            </w:r>
            <w:r w:rsidR="00054B62">
              <w:rPr>
                <w:noProof/>
                <w:webHidden/>
              </w:rPr>
              <w:t>25</w:t>
            </w:r>
            <w:r w:rsidR="00054B62">
              <w:rPr>
                <w:noProof/>
                <w:webHidden/>
              </w:rPr>
              <w:fldChar w:fldCharType="end"/>
            </w:r>
          </w:hyperlink>
        </w:p>
        <w:p w14:paraId="2E72F25B" w14:textId="644815E4" w:rsidR="00054B62" w:rsidRDefault="00000000">
          <w:pPr>
            <w:pStyle w:val="TOC1"/>
            <w:rPr>
              <w:b w:val="0"/>
              <w:noProof/>
              <w:kern w:val="2"/>
              <w:sz w:val="22"/>
              <w:szCs w:val="22"/>
              <w:lang w:val="en-GB" w:eastAsia="en-GB"/>
              <w14:ligatures w14:val="standardContextual"/>
            </w:rPr>
          </w:pPr>
          <w:hyperlink w:anchor="_Toc152586405" w:history="1">
            <w:r w:rsidR="00054B62" w:rsidRPr="008C3DAF">
              <w:rPr>
                <w:rStyle w:val="Hyperlink"/>
                <w:noProof/>
              </w:rPr>
              <w:t>10</w:t>
            </w:r>
            <w:r w:rsidR="00054B62">
              <w:rPr>
                <w:b w:val="0"/>
                <w:noProof/>
                <w:kern w:val="2"/>
                <w:sz w:val="22"/>
                <w:szCs w:val="22"/>
                <w:lang w:val="en-GB" w:eastAsia="en-GB"/>
                <w14:ligatures w14:val="standardContextual"/>
              </w:rPr>
              <w:tab/>
            </w:r>
            <w:r w:rsidR="00054B62" w:rsidRPr="008C3DAF">
              <w:rPr>
                <w:rStyle w:val="Hyperlink"/>
                <w:noProof/>
              </w:rPr>
              <w:t>Appendix. DOCUMENT VERSION HISTORY</w:t>
            </w:r>
            <w:r w:rsidR="00054B62">
              <w:rPr>
                <w:noProof/>
                <w:webHidden/>
              </w:rPr>
              <w:tab/>
            </w:r>
            <w:r w:rsidR="00054B62">
              <w:rPr>
                <w:noProof/>
                <w:webHidden/>
              </w:rPr>
              <w:fldChar w:fldCharType="begin"/>
            </w:r>
            <w:r w:rsidR="00054B62">
              <w:rPr>
                <w:noProof/>
                <w:webHidden/>
              </w:rPr>
              <w:instrText xml:space="preserve"> PAGEREF _Toc152586405 \h </w:instrText>
            </w:r>
            <w:r w:rsidR="00054B62">
              <w:rPr>
                <w:noProof/>
                <w:webHidden/>
              </w:rPr>
            </w:r>
            <w:r w:rsidR="00054B62">
              <w:rPr>
                <w:noProof/>
                <w:webHidden/>
              </w:rPr>
              <w:fldChar w:fldCharType="separate"/>
            </w:r>
            <w:r w:rsidR="00054B62">
              <w:rPr>
                <w:noProof/>
                <w:webHidden/>
              </w:rPr>
              <w:t>26</w:t>
            </w:r>
            <w:r w:rsidR="00054B62">
              <w:rPr>
                <w:noProof/>
                <w:webHidden/>
              </w:rPr>
              <w:fldChar w:fldCharType="end"/>
            </w:r>
          </w:hyperlink>
        </w:p>
        <w:p w14:paraId="0AC859F0" w14:textId="370C9E79" w:rsidR="00054B62" w:rsidRDefault="00000000">
          <w:pPr>
            <w:pStyle w:val="TOC1"/>
            <w:rPr>
              <w:b w:val="0"/>
              <w:noProof/>
              <w:kern w:val="2"/>
              <w:sz w:val="22"/>
              <w:szCs w:val="22"/>
              <w:lang w:val="en-GB" w:eastAsia="en-GB"/>
              <w14:ligatures w14:val="standardContextual"/>
            </w:rPr>
          </w:pPr>
          <w:hyperlink w:anchor="_Toc152586406" w:history="1">
            <w:r w:rsidR="00054B62" w:rsidRPr="008C3DAF">
              <w:rPr>
                <w:rStyle w:val="Hyperlink"/>
                <w:noProof/>
              </w:rPr>
              <w:t>11</w:t>
            </w:r>
            <w:r w:rsidR="00054B62">
              <w:rPr>
                <w:b w:val="0"/>
                <w:noProof/>
                <w:kern w:val="2"/>
                <w:sz w:val="22"/>
                <w:szCs w:val="22"/>
                <w:lang w:val="en-GB" w:eastAsia="en-GB"/>
                <w14:ligatures w14:val="standardContextual"/>
              </w:rPr>
              <w:tab/>
            </w:r>
            <w:r w:rsidR="00054B62" w:rsidRPr="008C3DAF">
              <w:rPr>
                <w:rStyle w:val="Hyperlink"/>
                <w:noProof/>
              </w:rPr>
              <w:t>Appendix. ACKNOWLEDGMENTS</w:t>
            </w:r>
            <w:r w:rsidR="00054B62">
              <w:rPr>
                <w:noProof/>
                <w:webHidden/>
              </w:rPr>
              <w:tab/>
            </w:r>
            <w:r w:rsidR="00054B62">
              <w:rPr>
                <w:noProof/>
                <w:webHidden/>
              </w:rPr>
              <w:fldChar w:fldCharType="begin"/>
            </w:r>
            <w:r w:rsidR="00054B62">
              <w:rPr>
                <w:noProof/>
                <w:webHidden/>
              </w:rPr>
              <w:instrText xml:space="preserve"> PAGEREF _Toc152586406 \h </w:instrText>
            </w:r>
            <w:r w:rsidR="00054B62">
              <w:rPr>
                <w:noProof/>
                <w:webHidden/>
              </w:rPr>
            </w:r>
            <w:r w:rsidR="00054B62">
              <w:rPr>
                <w:noProof/>
                <w:webHidden/>
              </w:rPr>
              <w:fldChar w:fldCharType="separate"/>
            </w:r>
            <w:r w:rsidR="00054B62">
              <w:rPr>
                <w:noProof/>
                <w:webHidden/>
              </w:rPr>
              <w:t>27</w:t>
            </w:r>
            <w:r w:rsidR="00054B62">
              <w:rPr>
                <w:noProof/>
                <w:webHidden/>
              </w:rPr>
              <w:fldChar w:fldCharType="end"/>
            </w:r>
          </w:hyperlink>
        </w:p>
        <w:p w14:paraId="10689DA3" w14:textId="432F0D9A" w:rsidR="00FF4703" w:rsidRDefault="00232F35">
          <w:r>
            <w:rPr>
              <w:b/>
            </w:rPr>
            <w:fldChar w:fldCharType="end"/>
          </w:r>
        </w:p>
      </w:sdtContent>
    </w:sdt>
    <w:p w14:paraId="7DAE79E2" w14:textId="398063FD" w:rsidR="008269CD" w:rsidRDefault="008269CD">
      <w:pPr>
        <w:rPr>
          <w:bCs/>
          <w:noProof/>
        </w:rPr>
      </w:pPr>
      <w:r>
        <w:rPr>
          <w:bCs/>
          <w:noProof/>
        </w:rPr>
        <w:br w:type="page"/>
      </w:r>
    </w:p>
    <w:p w14:paraId="69868252" w14:textId="5B639641" w:rsidR="00651AD9" w:rsidRPr="009234EC" w:rsidRDefault="00C93E2A" w:rsidP="00651AD9">
      <w:pPr>
        <w:pStyle w:val="Heading1"/>
        <w:rPr>
          <w:lang w:val="en-GB"/>
        </w:rPr>
      </w:pPr>
      <w:bookmarkStart w:id="1" w:name="_Ref139380809"/>
      <w:bookmarkStart w:id="2" w:name="_Toc139381298"/>
      <w:bookmarkStart w:id="3" w:name="_Toc140232588"/>
      <w:bookmarkStart w:id="4" w:name="_Toc140232656"/>
      <w:bookmarkStart w:id="5" w:name="_Toc152586365"/>
      <w:bookmarkStart w:id="6" w:name="_Hlk117082157"/>
      <w:r>
        <w:rPr>
          <w:lang w:val="en-GB"/>
        </w:rPr>
        <w:lastRenderedPageBreak/>
        <w:t>Introduction</w:t>
      </w:r>
      <w:bookmarkEnd w:id="1"/>
      <w:bookmarkEnd w:id="2"/>
      <w:bookmarkEnd w:id="3"/>
      <w:bookmarkEnd w:id="4"/>
      <w:bookmarkEnd w:id="5"/>
    </w:p>
    <w:p w14:paraId="56486FAA" w14:textId="663D842B" w:rsidR="009546F2" w:rsidRDefault="008269CD" w:rsidP="004C236F">
      <w:pPr>
        <w:jc w:val="both"/>
      </w:pPr>
      <w:bookmarkStart w:id="7" w:name="_Hlk117071150"/>
      <w:bookmarkEnd w:id="6"/>
      <w:r w:rsidRPr="008269CD">
        <w:t xml:space="preserve">This </w:t>
      </w:r>
      <w:r w:rsidRPr="008269CD">
        <w:rPr>
          <w:i/>
          <w:iCs/>
        </w:rPr>
        <w:t>Step-by-Step ENCORE Guide</w:t>
      </w:r>
      <w:r>
        <w:t xml:space="preserve"> is part of the Enhancing Computational R</w:t>
      </w:r>
      <w:r w:rsidR="00D9213F">
        <w:t>eproducibility</w:t>
      </w:r>
      <w:r>
        <w:t xml:space="preserve"> </w:t>
      </w:r>
      <w:r w:rsidR="007D2BBF">
        <w:t xml:space="preserve">(ENCORE) </w:t>
      </w:r>
      <w:r>
        <w:t>initiative of the Bioinformatics Laboratory</w:t>
      </w:r>
      <w:r w:rsidR="007D2BBF">
        <w:t xml:space="preserve"> of the Amsterdam UMC</w:t>
      </w:r>
      <w:r>
        <w:t xml:space="preserve">. </w:t>
      </w:r>
      <w:r w:rsidR="009546F2">
        <w:t xml:space="preserve">ENCORE </w:t>
      </w:r>
      <w:r w:rsidR="009546F2" w:rsidRPr="009546F2">
        <w:t>focus</w:t>
      </w:r>
      <w:r w:rsidR="009546F2">
        <w:t>es</w:t>
      </w:r>
      <w:r w:rsidR="009546F2" w:rsidRPr="009546F2">
        <w:t xml:space="preserve"> on reproducibility, implying the reanalysis of the same data using the same methods. </w:t>
      </w:r>
      <w:r w:rsidR="009546F2">
        <w:t xml:space="preserve">ENCORE doesn’t </w:t>
      </w:r>
      <w:r w:rsidR="009546F2" w:rsidRPr="009546F2">
        <w:t>consider replicability (sometimes referred to as repeatability) which is about strengthening scientific evidence from replication studies by other research groups using independent data, and experimental and computational methods</w:t>
      </w:r>
      <w:r w:rsidR="009546F2">
        <w:t>.</w:t>
      </w:r>
    </w:p>
    <w:p w14:paraId="3177C1B9" w14:textId="7D9FA33B" w:rsidR="00A1501E" w:rsidRDefault="008269CD" w:rsidP="004C236F">
      <w:pPr>
        <w:jc w:val="both"/>
      </w:pPr>
      <w:r>
        <w:t xml:space="preserve">Each </w:t>
      </w:r>
      <w:r w:rsidR="002773E1">
        <w:t xml:space="preserve">research or support </w:t>
      </w:r>
      <w:r>
        <w:t xml:space="preserve">project that follows the </w:t>
      </w:r>
      <w:r w:rsidRPr="00EF6DB9">
        <w:rPr>
          <w:b/>
          <w:bCs/>
        </w:rPr>
        <w:t>ENCORE principles</w:t>
      </w:r>
      <w:r>
        <w:t xml:space="preserve"> comprises three main components:  the </w:t>
      </w:r>
      <w:r w:rsidRPr="00EF6DB9">
        <w:rPr>
          <w:b/>
          <w:bCs/>
        </w:rPr>
        <w:t>standardized File System Structure</w:t>
      </w:r>
      <w:r w:rsidR="00EF6DB9" w:rsidRPr="00EF6DB9">
        <w:rPr>
          <w:b/>
          <w:bCs/>
        </w:rPr>
        <w:t xml:space="preserve"> (sFSS)</w:t>
      </w:r>
      <w:r>
        <w:t xml:space="preserve"> </w:t>
      </w:r>
      <w:r w:rsidR="007D2BBF">
        <w:t xml:space="preserve">template </w:t>
      </w:r>
      <w:r>
        <w:t xml:space="preserve">including a set of pre-defined files, a </w:t>
      </w:r>
      <w:r w:rsidRPr="00EF6DB9">
        <w:rPr>
          <w:b/>
          <w:bCs/>
        </w:rPr>
        <w:t>GitHub repository</w:t>
      </w:r>
      <w:r>
        <w:t xml:space="preserve">, and the </w:t>
      </w:r>
      <w:r w:rsidRPr="00EF6DB9">
        <w:rPr>
          <w:b/>
          <w:bCs/>
        </w:rPr>
        <w:t>FSS Navigator</w:t>
      </w:r>
      <w:r>
        <w:t xml:space="preserve">. This document provides the general philosophy behind the ENCORE principles and a recipe to start a new project according to these principles. The documentation found in this guide complements the specific instructions </w:t>
      </w:r>
      <w:r w:rsidR="00EF6DB9">
        <w:t xml:space="preserve">that are </w:t>
      </w:r>
      <w:r>
        <w:t>found in</w:t>
      </w:r>
      <w:r w:rsidR="002773E1">
        <w:t xml:space="preserve">side </w:t>
      </w:r>
      <w:r>
        <w:t>the sFSS</w:t>
      </w:r>
      <w:r w:rsidR="002773E1">
        <w:t xml:space="preserve"> template</w:t>
      </w:r>
      <w:r>
        <w:t xml:space="preserve">. </w:t>
      </w:r>
    </w:p>
    <w:p w14:paraId="774364BC" w14:textId="77777777" w:rsidR="00CA0068" w:rsidRDefault="00CA0068" w:rsidP="002773E1">
      <w:pPr>
        <w:spacing w:after="0"/>
        <w:rPr>
          <w:b/>
          <w:bCs/>
        </w:rPr>
      </w:pPr>
    </w:p>
    <w:p w14:paraId="79326E93" w14:textId="38A39978" w:rsidR="002773E1" w:rsidRPr="002773E1" w:rsidRDefault="002773E1" w:rsidP="004C236F">
      <w:pPr>
        <w:pStyle w:val="Heading2"/>
      </w:pPr>
      <w:bookmarkStart w:id="8" w:name="_Toc140232589"/>
      <w:bookmarkStart w:id="9" w:name="_Toc140232657"/>
      <w:bookmarkStart w:id="10" w:name="_Toc152586366"/>
      <w:r w:rsidRPr="002773E1">
        <w:t>ENCORE components</w:t>
      </w:r>
      <w:bookmarkEnd w:id="8"/>
      <w:bookmarkEnd w:id="9"/>
      <w:bookmarkEnd w:id="10"/>
    </w:p>
    <w:p w14:paraId="23384131" w14:textId="29D7246F" w:rsidR="004C236F" w:rsidRPr="004C236F" w:rsidRDefault="004C236F" w:rsidP="004C236F">
      <w:pPr>
        <w:spacing w:after="0"/>
        <w:jc w:val="both"/>
      </w:pPr>
      <w:r>
        <w:t>ENCORE comprises three components:</w:t>
      </w:r>
    </w:p>
    <w:p w14:paraId="0AC4A32A" w14:textId="283798AE" w:rsidR="002C0CF8" w:rsidRDefault="002C0CF8" w:rsidP="004C236F">
      <w:pPr>
        <w:pStyle w:val="ListParagraph"/>
        <w:numPr>
          <w:ilvl w:val="0"/>
          <w:numId w:val="73"/>
        </w:numPr>
        <w:jc w:val="both"/>
      </w:pPr>
      <w:r w:rsidRPr="00EF6DB9">
        <w:rPr>
          <w:b/>
          <w:bCs/>
        </w:rPr>
        <w:t>The standardized File System Structure (sFSS)</w:t>
      </w:r>
      <w:r w:rsidR="00CA0068">
        <w:rPr>
          <w:b/>
          <w:bCs/>
        </w:rPr>
        <w:t xml:space="preserve"> template</w:t>
      </w:r>
      <w:r>
        <w:t xml:space="preserve">: This provides a standardized directory structure (template) according to which </w:t>
      </w:r>
      <w:r w:rsidR="007D2BBF">
        <w:t>a</w:t>
      </w:r>
      <w:r>
        <w:t xml:space="preserve"> project should be organized. It provides section</w:t>
      </w:r>
      <w:r w:rsidR="007D2BBF">
        <w:t>s</w:t>
      </w:r>
      <w:r>
        <w:t xml:space="preserve"> for the background information, data, and </w:t>
      </w:r>
      <w:r w:rsidR="002773E1">
        <w:t>computations</w:t>
      </w:r>
      <w:r>
        <w:t xml:space="preserve">. </w:t>
      </w:r>
      <w:ins w:id="11" w:author="Kampen, A.H.C. van (Antoine)" w:date="2024-04-26T10:53:00Z" w16du:dateUtc="2024-04-26T08:53:00Z">
        <w:r w:rsidR="006707EF">
          <w:t>This is also referr</w:t>
        </w:r>
      </w:ins>
      <w:ins w:id="12" w:author="Kampen, A.H.C. van (Antoine)" w:date="2024-04-26T10:54:00Z" w16du:dateUtc="2024-04-26T08:54:00Z">
        <w:r w:rsidR="006707EF">
          <w:t xml:space="preserve">ed to as the </w:t>
        </w:r>
        <w:r w:rsidR="006707EF" w:rsidRPr="006707EF">
          <w:rPr>
            <w:b/>
            <w:bCs/>
            <w:rPrChange w:id="13" w:author="Kampen, A.H.C. van (Antoine)" w:date="2024-04-26T10:54:00Z" w16du:dateUtc="2024-04-26T08:54:00Z">
              <w:rPr/>
            </w:rPrChange>
          </w:rPr>
          <w:t>Project Compendium</w:t>
        </w:r>
        <w:r w:rsidR="006707EF">
          <w:t xml:space="preserve">. </w:t>
        </w:r>
      </w:ins>
      <w:r w:rsidR="00CA0068">
        <w:t xml:space="preserve">The main parts of the template are </w:t>
      </w:r>
      <w:r>
        <w:t xml:space="preserve">shown in </w:t>
      </w:r>
      <w:r w:rsidRPr="00EF6DB9">
        <w:rPr>
          <w:i/>
          <w:iCs/>
          <w:color w:val="002060"/>
        </w:rPr>
        <w:t>Figure 1</w:t>
      </w:r>
      <w:r>
        <w:t>.</w:t>
      </w:r>
    </w:p>
    <w:p w14:paraId="7AF06A52" w14:textId="77777777" w:rsidR="002773E1" w:rsidRDefault="002773E1" w:rsidP="004C236F">
      <w:pPr>
        <w:pStyle w:val="ListParagraph"/>
        <w:ind w:left="360"/>
        <w:jc w:val="both"/>
      </w:pPr>
    </w:p>
    <w:p w14:paraId="7391D9A2" w14:textId="44F24E01" w:rsidR="002773E1" w:rsidRDefault="002773E1" w:rsidP="004C236F">
      <w:pPr>
        <w:pStyle w:val="ListParagraph"/>
        <w:numPr>
          <w:ilvl w:val="0"/>
          <w:numId w:val="73"/>
        </w:numPr>
        <w:jc w:val="both"/>
        <w:rPr>
          <w:b/>
          <w:bCs/>
        </w:rPr>
      </w:pPr>
      <w:r w:rsidRPr="00EF6DB9">
        <w:rPr>
          <w:b/>
          <w:bCs/>
        </w:rPr>
        <w:t xml:space="preserve">The GitHub </w:t>
      </w:r>
      <w:r w:rsidR="00C15147">
        <w:rPr>
          <w:b/>
          <w:bCs/>
        </w:rPr>
        <w:t>r</w:t>
      </w:r>
      <w:r w:rsidRPr="00EF6DB9">
        <w:rPr>
          <w:b/>
          <w:bCs/>
        </w:rPr>
        <w:t xml:space="preserve">epository: </w:t>
      </w:r>
      <w:r w:rsidRPr="002C0CF8">
        <w:t>Git and GitHub provide a system for software version control, hosting, and sharing</w:t>
      </w:r>
      <w:r>
        <w:t xml:space="preserve"> (</w:t>
      </w:r>
      <w:r w:rsidRPr="00FE5122">
        <w:rPr>
          <w:i/>
          <w:iCs/>
          <w:color w:val="0070C0"/>
          <w:highlight w:val="lightGray"/>
          <w:u w:val="single"/>
        </w:rPr>
        <w:t xml:space="preserve">Section </w:t>
      </w:r>
      <w:r w:rsidRPr="00FE5122">
        <w:rPr>
          <w:i/>
          <w:iCs/>
          <w:color w:val="0070C0"/>
          <w:highlight w:val="lightGray"/>
          <w:u w:val="single"/>
        </w:rPr>
        <w:fldChar w:fldCharType="begin"/>
      </w:r>
      <w:r w:rsidRPr="00FE5122">
        <w:rPr>
          <w:i/>
          <w:iCs/>
          <w:color w:val="0070C0"/>
          <w:highlight w:val="lightGray"/>
          <w:u w:val="single"/>
        </w:rPr>
        <w:instrText xml:space="preserve"> REF _Ref139293475 \w \h  \* MERGEFORMAT </w:instrText>
      </w:r>
      <w:r w:rsidRPr="00FE5122">
        <w:rPr>
          <w:i/>
          <w:iCs/>
          <w:color w:val="0070C0"/>
          <w:highlight w:val="lightGray"/>
          <w:u w:val="single"/>
        </w:rPr>
      </w:r>
      <w:r w:rsidRPr="00FE5122">
        <w:rPr>
          <w:i/>
          <w:iCs/>
          <w:color w:val="0070C0"/>
          <w:highlight w:val="lightGray"/>
          <w:u w:val="single"/>
        </w:rPr>
        <w:fldChar w:fldCharType="separate"/>
      </w:r>
      <w:r w:rsidR="00232F35">
        <w:rPr>
          <w:i/>
          <w:iCs/>
          <w:color w:val="0070C0"/>
          <w:highlight w:val="lightGray"/>
          <w:u w:val="single"/>
        </w:rPr>
        <w:t>6</w:t>
      </w:r>
      <w:r w:rsidRPr="00FE5122">
        <w:rPr>
          <w:i/>
          <w:iCs/>
          <w:color w:val="0070C0"/>
          <w:highlight w:val="lightGray"/>
          <w:u w:val="single"/>
        </w:rPr>
        <w:fldChar w:fldCharType="end"/>
      </w:r>
      <w:r w:rsidRPr="00FE5122">
        <w:rPr>
          <w:i/>
          <w:iCs/>
          <w:color w:val="0070C0"/>
          <w:highlight w:val="lightGray"/>
          <w:u w:val="single"/>
        </w:rPr>
        <w:t>; Appendix</w:t>
      </w:r>
      <w:r>
        <w:t>)</w:t>
      </w:r>
      <w:r w:rsidRPr="00EF6DB9">
        <w:rPr>
          <w:b/>
          <w:bCs/>
        </w:rPr>
        <w:t>.</w:t>
      </w:r>
      <w:r>
        <w:rPr>
          <w:b/>
          <w:bCs/>
        </w:rPr>
        <w:t xml:space="preserve"> </w:t>
      </w:r>
      <w:r>
        <w:t xml:space="preserve">The repository only contains the software and software documentation. </w:t>
      </w:r>
    </w:p>
    <w:p w14:paraId="3D571C34" w14:textId="77777777" w:rsidR="002773E1" w:rsidRPr="00EF6DB9" w:rsidRDefault="002773E1" w:rsidP="004C236F">
      <w:pPr>
        <w:pStyle w:val="ListParagraph"/>
        <w:ind w:left="360"/>
        <w:jc w:val="both"/>
        <w:rPr>
          <w:b/>
          <w:bCs/>
        </w:rPr>
      </w:pPr>
    </w:p>
    <w:p w14:paraId="0C573A9B" w14:textId="17717A3C" w:rsidR="008F2894" w:rsidRDefault="002773E1" w:rsidP="004C236F">
      <w:pPr>
        <w:pStyle w:val="ListParagraph"/>
        <w:numPr>
          <w:ilvl w:val="0"/>
          <w:numId w:val="73"/>
        </w:numPr>
        <w:jc w:val="both"/>
      </w:pPr>
      <w:r w:rsidRPr="00EF6DB9">
        <w:rPr>
          <w:b/>
          <w:bCs/>
        </w:rPr>
        <w:t>The FSS Navigator</w:t>
      </w:r>
      <w:r>
        <w:t>: this provides a simple web-based navigation page, which provides a guide for peers that aim at inspecting the overall structure and content of a project (</w:t>
      </w:r>
      <w:r w:rsidRPr="00FE5122">
        <w:rPr>
          <w:i/>
          <w:iCs/>
          <w:color w:val="0070C0"/>
          <w:highlight w:val="lightGray"/>
          <w:u w:val="single"/>
        </w:rPr>
        <w:t>Section</w:t>
      </w:r>
      <w:r>
        <w:rPr>
          <w:i/>
          <w:iCs/>
          <w:color w:val="0070C0"/>
          <w:highlight w:val="lightGray"/>
          <w:u w:val="single"/>
        </w:rPr>
        <w:t xml:space="preserve"> </w:t>
      </w:r>
      <w:r w:rsidRPr="00FE5122">
        <w:rPr>
          <w:i/>
          <w:iCs/>
          <w:color w:val="0070C0"/>
          <w:highlight w:val="lightGray"/>
          <w:u w:val="single"/>
        </w:rPr>
        <w:fldChar w:fldCharType="begin"/>
      </w:r>
      <w:r w:rsidRPr="00FE5122">
        <w:rPr>
          <w:i/>
          <w:iCs/>
          <w:color w:val="0070C0"/>
          <w:highlight w:val="lightGray"/>
          <w:u w:val="single"/>
        </w:rPr>
        <w:instrText xml:space="preserve"> REF _Ref139294855 \w \h  \* MERGEFORMAT </w:instrText>
      </w:r>
      <w:r w:rsidRPr="00FE5122">
        <w:rPr>
          <w:i/>
          <w:iCs/>
          <w:color w:val="0070C0"/>
          <w:highlight w:val="lightGray"/>
          <w:u w:val="single"/>
        </w:rPr>
      </w:r>
      <w:r w:rsidRPr="00FE5122">
        <w:rPr>
          <w:i/>
          <w:iCs/>
          <w:color w:val="0070C0"/>
          <w:highlight w:val="lightGray"/>
          <w:u w:val="single"/>
        </w:rPr>
        <w:fldChar w:fldCharType="separate"/>
      </w:r>
      <w:r w:rsidR="00232F35">
        <w:rPr>
          <w:i/>
          <w:iCs/>
          <w:color w:val="0070C0"/>
          <w:highlight w:val="lightGray"/>
          <w:u w:val="single"/>
        </w:rPr>
        <w:t>9</w:t>
      </w:r>
      <w:r w:rsidRPr="00FE5122">
        <w:rPr>
          <w:i/>
          <w:iCs/>
          <w:color w:val="0070C0"/>
          <w:highlight w:val="lightGray"/>
          <w:u w:val="single"/>
        </w:rPr>
        <w:fldChar w:fldCharType="end"/>
      </w:r>
      <w:r>
        <w:rPr>
          <w:i/>
          <w:iCs/>
          <w:color w:val="0070C0"/>
          <w:highlight w:val="lightGray"/>
          <w:u w:val="single"/>
        </w:rPr>
        <w:t xml:space="preserve">; </w:t>
      </w:r>
      <w:r w:rsidRPr="00FE5122">
        <w:rPr>
          <w:i/>
          <w:iCs/>
          <w:color w:val="0070C0"/>
          <w:highlight w:val="lightGray"/>
          <w:u w:val="single"/>
        </w:rPr>
        <w:t>Appendix)</w:t>
      </w:r>
      <w:r>
        <w:rPr>
          <w:i/>
          <w:iCs/>
          <w:color w:val="0070C0"/>
          <w:u w:val="single"/>
        </w:rPr>
        <w:t>.</w:t>
      </w:r>
    </w:p>
    <w:p w14:paraId="5ECCAB8A" w14:textId="1A9119CE" w:rsidR="006D30E9" w:rsidRDefault="006D30E9" w:rsidP="006D30E9">
      <w:pPr>
        <w:jc w:val="center"/>
        <w:rPr>
          <w:b/>
          <w:bCs/>
          <w:color w:val="002060"/>
          <w:sz w:val="18"/>
          <w:szCs w:val="18"/>
        </w:rPr>
      </w:pPr>
      <w:r>
        <w:rPr>
          <w:noProof/>
        </w:rPr>
        <w:drawing>
          <wp:inline distT="0" distB="0" distL="0" distR="0" wp14:anchorId="4B97AA62" wp14:editId="0BB9ACDC">
            <wp:extent cx="4659465" cy="2709803"/>
            <wp:effectExtent l="0" t="0" r="8255" b="0"/>
            <wp:docPr id="1066683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683172" name=""/>
                    <pic:cNvPicPr/>
                  </pic:nvPicPr>
                  <pic:blipFill>
                    <a:blip r:embed="rId12"/>
                    <a:stretch>
                      <a:fillRect/>
                    </a:stretch>
                  </pic:blipFill>
                  <pic:spPr>
                    <a:xfrm>
                      <a:off x="0" y="0"/>
                      <a:ext cx="4667754" cy="2714624"/>
                    </a:xfrm>
                    <a:prstGeom prst="rect">
                      <a:avLst/>
                    </a:prstGeom>
                  </pic:spPr>
                </pic:pic>
              </a:graphicData>
            </a:graphic>
          </wp:inline>
        </w:drawing>
      </w:r>
    </w:p>
    <w:p w14:paraId="15477A7E" w14:textId="76BD7F61" w:rsidR="002C0CF8" w:rsidRPr="002C0CF8" w:rsidRDefault="002C0CF8" w:rsidP="004C236F">
      <w:pPr>
        <w:jc w:val="both"/>
        <w:rPr>
          <w:color w:val="002060"/>
          <w:sz w:val="18"/>
          <w:szCs w:val="18"/>
        </w:rPr>
      </w:pPr>
      <w:r w:rsidRPr="00781009">
        <w:rPr>
          <w:b/>
          <w:bCs/>
          <w:color w:val="002060"/>
          <w:sz w:val="18"/>
          <w:szCs w:val="18"/>
        </w:rPr>
        <w:t>Figure 1</w:t>
      </w:r>
      <w:r w:rsidRPr="002C0CF8">
        <w:rPr>
          <w:color w:val="002060"/>
          <w:sz w:val="18"/>
          <w:szCs w:val="18"/>
        </w:rPr>
        <w:t xml:space="preserve">. The </w:t>
      </w:r>
      <w:r w:rsidR="00CA0068">
        <w:rPr>
          <w:color w:val="002060"/>
          <w:sz w:val="18"/>
          <w:szCs w:val="18"/>
        </w:rPr>
        <w:t xml:space="preserve">main parts of the </w:t>
      </w:r>
      <w:r w:rsidRPr="002C0CF8">
        <w:rPr>
          <w:color w:val="002060"/>
          <w:sz w:val="18"/>
          <w:szCs w:val="18"/>
        </w:rPr>
        <w:t>standardized File System Structure (sFSS)</w:t>
      </w:r>
      <w:r w:rsidR="00CA0068">
        <w:rPr>
          <w:color w:val="002060"/>
          <w:sz w:val="18"/>
          <w:szCs w:val="18"/>
        </w:rPr>
        <w:t xml:space="preserve"> template</w:t>
      </w:r>
      <w:r w:rsidR="003E329A">
        <w:rPr>
          <w:color w:val="002060"/>
          <w:sz w:val="18"/>
          <w:szCs w:val="18"/>
        </w:rPr>
        <w:t>.</w:t>
      </w:r>
      <w:r w:rsidR="00CA0068">
        <w:rPr>
          <w:color w:val="002060"/>
          <w:sz w:val="18"/>
          <w:szCs w:val="18"/>
        </w:rPr>
        <w:t xml:space="preserve"> Project corresponds to the root directory of the template. Other blocks are sub-directories. Data can be organized at </w:t>
      </w:r>
      <w:r w:rsidR="004C236F">
        <w:rPr>
          <w:color w:val="002060"/>
          <w:sz w:val="18"/>
          <w:szCs w:val="18"/>
        </w:rPr>
        <w:t>several</w:t>
      </w:r>
      <w:r w:rsidR="00CA0068">
        <w:rPr>
          <w:color w:val="002060"/>
          <w:sz w:val="18"/>
          <w:szCs w:val="18"/>
        </w:rPr>
        <w:t xml:space="preserve"> level</w:t>
      </w:r>
      <w:r w:rsidR="004C236F">
        <w:rPr>
          <w:color w:val="002060"/>
          <w:sz w:val="18"/>
          <w:szCs w:val="18"/>
        </w:rPr>
        <w:t>s depending of the preference for the project</w:t>
      </w:r>
      <w:r w:rsidR="00CA0068">
        <w:rPr>
          <w:color w:val="002060"/>
          <w:sz w:val="18"/>
          <w:szCs w:val="18"/>
        </w:rPr>
        <w:t>. Processing contains one or more computations (e.g., pre-processing, statistical analysis</w:t>
      </w:r>
      <w:r w:rsidR="00D919F0">
        <w:rPr>
          <w:color w:val="002060"/>
          <w:sz w:val="18"/>
          <w:szCs w:val="18"/>
        </w:rPr>
        <w:t>, simulation</w:t>
      </w:r>
      <w:r w:rsidR="00CA0068">
        <w:rPr>
          <w:color w:val="002060"/>
          <w:sz w:val="18"/>
          <w:szCs w:val="18"/>
        </w:rPr>
        <w:t>), which includes code and results.</w:t>
      </w:r>
      <w:r w:rsidR="003E329A">
        <w:rPr>
          <w:color w:val="002060"/>
          <w:sz w:val="18"/>
          <w:szCs w:val="18"/>
        </w:rPr>
        <w:t xml:space="preserve"> </w:t>
      </w:r>
      <w:r w:rsidR="00CA0068">
        <w:rPr>
          <w:color w:val="002060"/>
          <w:sz w:val="18"/>
          <w:szCs w:val="18"/>
        </w:rPr>
        <w:t>Only code and code documentation are synchronized with the GitHub project repository. All parts of the template contain pre-defined files (e.g., README, Lab</w:t>
      </w:r>
      <w:r w:rsidR="009546F2">
        <w:rPr>
          <w:color w:val="002060"/>
          <w:sz w:val="18"/>
          <w:szCs w:val="18"/>
        </w:rPr>
        <w:t xml:space="preserve"> </w:t>
      </w:r>
      <w:r w:rsidR="00CA0068">
        <w:rPr>
          <w:color w:val="002060"/>
          <w:sz w:val="18"/>
          <w:szCs w:val="18"/>
        </w:rPr>
        <w:t>Journal) to document each part of the project.</w:t>
      </w:r>
    </w:p>
    <w:p w14:paraId="75431879" w14:textId="77777777" w:rsidR="002C0CF8" w:rsidRDefault="002C0CF8" w:rsidP="00A1501E"/>
    <w:p w14:paraId="512A0FD9" w14:textId="77777777" w:rsidR="00EF6DB9" w:rsidRDefault="00EF6DB9" w:rsidP="00EF6DB9">
      <w:pPr>
        <w:spacing w:after="0"/>
        <w:jc w:val="both"/>
      </w:pPr>
    </w:p>
    <w:p w14:paraId="6541A79E" w14:textId="604FCED9" w:rsidR="004B697A" w:rsidRDefault="002773E1" w:rsidP="002773E1">
      <w:pPr>
        <w:pStyle w:val="Heading2"/>
      </w:pPr>
      <w:bookmarkStart w:id="14" w:name="_Toc139381299"/>
      <w:bookmarkStart w:id="15" w:name="_Toc140232590"/>
      <w:bookmarkStart w:id="16" w:name="_Toc140232658"/>
      <w:bookmarkStart w:id="17" w:name="_Toc152586367"/>
      <w:r>
        <w:t>How to get started?</w:t>
      </w:r>
      <w:bookmarkEnd w:id="14"/>
      <w:bookmarkEnd w:id="15"/>
      <w:bookmarkEnd w:id="16"/>
      <w:bookmarkEnd w:id="17"/>
    </w:p>
    <w:p w14:paraId="5DD9ABAD" w14:textId="373BE2BC" w:rsidR="002773E1" w:rsidRDefault="002773E1" w:rsidP="00EF6DB9">
      <w:pPr>
        <w:spacing w:after="0"/>
        <w:jc w:val="both"/>
        <w:rPr>
          <w:color w:val="002060"/>
        </w:rPr>
      </w:pPr>
      <w:r>
        <w:rPr>
          <w:i/>
          <w:iCs/>
          <w:color w:val="002060"/>
        </w:rPr>
        <w:t>Figure 2</w:t>
      </w:r>
      <w:r>
        <w:rPr>
          <w:color w:val="002060"/>
        </w:rPr>
        <w:t xml:space="preserve"> shows the section to read (red) from this Step-by-Step guide. When needed you can consult the Appendices for additional information. Once you have set</w:t>
      </w:r>
      <w:r w:rsidR="00C15147">
        <w:rPr>
          <w:color w:val="002060"/>
        </w:rPr>
        <w:t xml:space="preserve"> </w:t>
      </w:r>
      <w:r>
        <w:rPr>
          <w:color w:val="002060"/>
        </w:rPr>
        <w:t xml:space="preserve">up your project you will find additional instructions in the various README markdown files, the LabJournal.txt, and some other files.  Although it seems a lot of work, once you have gone through the procedure once, it will take you about 15-30 minutes to </w:t>
      </w:r>
      <w:r w:rsidR="00C15147">
        <w:rPr>
          <w:color w:val="002060"/>
        </w:rPr>
        <w:t>set</w:t>
      </w:r>
      <w:r w:rsidR="006F09E9">
        <w:rPr>
          <w:color w:val="002060"/>
        </w:rPr>
        <w:t xml:space="preserve"> </w:t>
      </w:r>
      <w:r w:rsidR="00C15147">
        <w:rPr>
          <w:color w:val="002060"/>
        </w:rPr>
        <w:t>up</w:t>
      </w:r>
      <w:r>
        <w:rPr>
          <w:color w:val="002060"/>
        </w:rPr>
        <w:t xml:space="preserve"> a </w:t>
      </w:r>
      <w:r w:rsidR="00C15147">
        <w:rPr>
          <w:color w:val="002060"/>
        </w:rPr>
        <w:t>new</w:t>
      </w:r>
      <w:r>
        <w:rPr>
          <w:color w:val="002060"/>
        </w:rPr>
        <w:t xml:space="preserve"> project. </w:t>
      </w:r>
    </w:p>
    <w:p w14:paraId="16DD6E4B" w14:textId="07D14167" w:rsidR="00B712E2" w:rsidRPr="002773E1" w:rsidRDefault="00B712E2" w:rsidP="00EF6DB9">
      <w:pPr>
        <w:spacing w:after="0"/>
        <w:jc w:val="both"/>
      </w:pPr>
      <w:r>
        <w:rPr>
          <w:noProof/>
        </w:rPr>
        <w:drawing>
          <wp:inline distT="0" distB="0" distL="0" distR="0" wp14:anchorId="01C6C691" wp14:editId="57D253D7">
            <wp:extent cx="5760720" cy="4112260"/>
            <wp:effectExtent l="0" t="0" r="0" b="2540"/>
            <wp:docPr id="2" name="Picture 2" descr="A diagram of a step-by-step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step-by-step program&#10;&#10;Description automatically generated"/>
                    <pic:cNvPicPr/>
                  </pic:nvPicPr>
                  <pic:blipFill>
                    <a:blip r:embed="rId13"/>
                    <a:stretch>
                      <a:fillRect/>
                    </a:stretch>
                  </pic:blipFill>
                  <pic:spPr>
                    <a:xfrm>
                      <a:off x="0" y="0"/>
                      <a:ext cx="5760720" cy="4112260"/>
                    </a:xfrm>
                    <a:prstGeom prst="rect">
                      <a:avLst/>
                    </a:prstGeom>
                  </pic:spPr>
                </pic:pic>
              </a:graphicData>
            </a:graphic>
          </wp:inline>
        </w:drawing>
      </w:r>
    </w:p>
    <w:p w14:paraId="5E21C132" w14:textId="14BFC6CF" w:rsidR="002773E1" w:rsidRPr="002C0CF8" w:rsidRDefault="002773E1" w:rsidP="004C236F">
      <w:pPr>
        <w:jc w:val="both"/>
        <w:rPr>
          <w:color w:val="002060"/>
          <w:sz w:val="18"/>
          <w:szCs w:val="18"/>
        </w:rPr>
      </w:pPr>
      <w:r w:rsidRPr="00781009">
        <w:rPr>
          <w:b/>
          <w:bCs/>
          <w:color w:val="002060"/>
          <w:sz w:val="18"/>
          <w:szCs w:val="18"/>
        </w:rPr>
        <w:t xml:space="preserve">Figure </w:t>
      </w:r>
      <w:r>
        <w:rPr>
          <w:b/>
          <w:bCs/>
          <w:color w:val="002060"/>
          <w:sz w:val="18"/>
          <w:szCs w:val="18"/>
        </w:rPr>
        <w:t>2</w:t>
      </w:r>
      <w:r w:rsidRPr="002C0CF8">
        <w:rPr>
          <w:color w:val="002060"/>
          <w:sz w:val="18"/>
          <w:szCs w:val="18"/>
        </w:rPr>
        <w:t>.</w:t>
      </w:r>
      <w:r>
        <w:rPr>
          <w:color w:val="002060"/>
          <w:sz w:val="18"/>
          <w:szCs w:val="18"/>
        </w:rPr>
        <w:t xml:space="preserve"> </w:t>
      </w:r>
      <w:r w:rsidR="00866091">
        <w:rPr>
          <w:color w:val="002060"/>
          <w:sz w:val="18"/>
          <w:szCs w:val="18"/>
        </w:rPr>
        <w:t>T</w:t>
      </w:r>
      <w:r>
        <w:rPr>
          <w:color w:val="002060"/>
          <w:sz w:val="18"/>
          <w:szCs w:val="18"/>
        </w:rPr>
        <w:t xml:space="preserve">his flow diagram guides you through the documentation. The sections </w:t>
      </w:r>
      <w:r w:rsidR="000B12AB">
        <w:rPr>
          <w:color w:val="002060"/>
          <w:sz w:val="18"/>
          <w:szCs w:val="18"/>
        </w:rPr>
        <w:t>inside the brown box</w:t>
      </w:r>
      <w:r w:rsidR="009546F2">
        <w:rPr>
          <w:color w:val="002060"/>
          <w:sz w:val="18"/>
          <w:szCs w:val="18"/>
        </w:rPr>
        <w:t>es</w:t>
      </w:r>
      <w:r>
        <w:rPr>
          <w:color w:val="002060"/>
          <w:sz w:val="18"/>
          <w:szCs w:val="18"/>
        </w:rPr>
        <w:t xml:space="preserve"> are </w:t>
      </w:r>
      <w:r w:rsidR="007F7D3A">
        <w:rPr>
          <w:color w:val="002060"/>
          <w:sz w:val="18"/>
          <w:szCs w:val="18"/>
        </w:rPr>
        <w:t>part of</w:t>
      </w:r>
      <w:r>
        <w:rPr>
          <w:color w:val="002060"/>
          <w:sz w:val="18"/>
          <w:szCs w:val="18"/>
        </w:rPr>
        <w:t xml:space="preserve"> this Step-By-Step guide. The </w:t>
      </w:r>
      <w:r w:rsidR="007F7D3A">
        <w:rPr>
          <w:color w:val="002060"/>
          <w:sz w:val="18"/>
          <w:szCs w:val="18"/>
        </w:rPr>
        <w:t>s</w:t>
      </w:r>
      <w:r>
        <w:rPr>
          <w:color w:val="002060"/>
          <w:sz w:val="18"/>
          <w:szCs w:val="18"/>
        </w:rPr>
        <w:t>ections indicated in red should be read and followed. The sections indicated in green are optional. Once you have set</w:t>
      </w:r>
      <w:r w:rsidR="007F7D3A">
        <w:rPr>
          <w:color w:val="002060"/>
          <w:sz w:val="18"/>
          <w:szCs w:val="18"/>
        </w:rPr>
        <w:t xml:space="preserve"> </w:t>
      </w:r>
      <w:r>
        <w:rPr>
          <w:color w:val="002060"/>
          <w:sz w:val="18"/>
          <w:szCs w:val="18"/>
        </w:rPr>
        <w:t>up your project, you will find more specific instructions inside the sFSS (blue</w:t>
      </w:r>
      <w:r w:rsidR="000B12AB">
        <w:rPr>
          <w:color w:val="002060"/>
          <w:sz w:val="18"/>
          <w:szCs w:val="18"/>
        </w:rPr>
        <w:t xml:space="preserve"> box</w:t>
      </w:r>
      <w:r>
        <w:rPr>
          <w:color w:val="002060"/>
          <w:sz w:val="18"/>
          <w:szCs w:val="18"/>
        </w:rPr>
        <w:t xml:space="preserve">).  </w:t>
      </w:r>
    </w:p>
    <w:p w14:paraId="7AB4C3DD" w14:textId="1ABC049E" w:rsidR="00ED5358" w:rsidRDefault="00ED5358">
      <w:r>
        <w:br w:type="page"/>
      </w:r>
    </w:p>
    <w:p w14:paraId="3A09D793" w14:textId="77777777" w:rsidR="004B697A" w:rsidRDefault="004B697A" w:rsidP="00EF6DB9">
      <w:pPr>
        <w:spacing w:after="0"/>
        <w:jc w:val="both"/>
      </w:pPr>
    </w:p>
    <w:p w14:paraId="55AEE441" w14:textId="110F84CA" w:rsidR="00EF6DB9" w:rsidRPr="002A6ED2" w:rsidRDefault="0034457E" w:rsidP="004C236F">
      <w:pPr>
        <w:pStyle w:val="Heading1"/>
      </w:pPr>
      <w:bookmarkStart w:id="18" w:name="_Toc139381300"/>
      <w:bookmarkStart w:id="19" w:name="_Toc140232591"/>
      <w:bookmarkStart w:id="20" w:name="_Toc140232659"/>
      <w:bookmarkStart w:id="21" w:name="_Toc152586368"/>
      <w:r>
        <w:t xml:space="preserve">basic usage </w:t>
      </w:r>
      <w:r w:rsidR="00EF6DB9">
        <w:t xml:space="preserve">Principles: </w:t>
      </w:r>
      <w:r w:rsidR="009546F2">
        <w:t>Transpar</w:t>
      </w:r>
      <w:r w:rsidR="00FC5308">
        <w:t>E</w:t>
      </w:r>
      <w:r w:rsidR="009546F2">
        <w:t xml:space="preserve">ncy and </w:t>
      </w:r>
      <w:r w:rsidR="00EF6DB9">
        <w:t>reproducibility</w:t>
      </w:r>
      <w:bookmarkEnd w:id="18"/>
      <w:bookmarkEnd w:id="19"/>
      <w:bookmarkEnd w:id="20"/>
      <w:bookmarkEnd w:id="21"/>
      <w:r w:rsidR="00EF6DB9">
        <w:t xml:space="preserve"> </w:t>
      </w:r>
    </w:p>
    <w:p w14:paraId="31776516" w14:textId="0F90BE3F" w:rsidR="00EF6DB9" w:rsidRDefault="00EF6DB9" w:rsidP="004B697A">
      <w:pPr>
        <w:spacing w:after="0"/>
        <w:jc w:val="both"/>
      </w:pPr>
      <w:r>
        <w:t xml:space="preserve">This section describes the most important </w:t>
      </w:r>
      <w:r w:rsidR="0095627D">
        <w:t xml:space="preserve">general </w:t>
      </w:r>
      <w:r>
        <w:t>principles to follow to ensure</w:t>
      </w:r>
      <w:r w:rsidR="00866091">
        <w:t xml:space="preserve"> transparency and </w:t>
      </w:r>
      <w:r>
        <w:t>reproducibility of your project. A more comprehensive discussion is found in</w:t>
      </w:r>
      <w:r w:rsidR="00FC07E5">
        <w:t xml:space="preserve"> the ENCORE paper (</w:t>
      </w:r>
      <w:r w:rsidR="00FC07E5" w:rsidRPr="00B5547E">
        <w:rPr>
          <w:i/>
          <w:iCs/>
          <w:color w:val="0070C0"/>
          <w:highlight w:val="lightGray"/>
          <w:u w:val="single"/>
        </w:rPr>
        <w:t>see</w:t>
      </w:r>
      <w:r w:rsidR="00B5547E" w:rsidRPr="00B5547E">
        <w:rPr>
          <w:i/>
          <w:iCs/>
          <w:color w:val="0070C0"/>
          <w:highlight w:val="lightGray"/>
          <w:u w:val="single"/>
        </w:rPr>
        <w:t xml:space="preserve"> References</w:t>
      </w:r>
      <w:r w:rsidR="00FC07E5">
        <w:t>)</w:t>
      </w:r>
      <w:r w:rsidR="00B5547E">
        <w:t xml:space="preserve">. </w:t>
      </w:r>
    </w:p>
    <w:p w14:paraId="31C05108" w14:textId="77777777" w:rsidR="0095627D" w:rsidRPr="00AD46BA" w:rsidRDefault="0095627D" w:rsidP="004B697A">
      <w:pPr>
        <w:spacing w:before="0" w:after="0"/>
        <w:jc w:val="both"/>
      </w:pPr>
    </w:p>
    <w:p w14:paraId="4C6DBDCE" w14:textId="77777777" w:rsidR="00EF6DB9" w:rsidRPr="00AD46BA" w:rsidRDefault="00EF6DB9" w:rsidP="00EF6DB9">
      <w:pPr>
        <w:pStyle w:val="ListParagraph"/>
        <w:numPr>
          <w:ilvl w:val="0"/>
          <w:numId w:val="36"/>
        </w:numPr>
        <w:jc w:val="both"/>
        <w:rPr>
          <w:b/>
          <w:bCs/>
        </w:rPr>
      </w:pPr>
      <w:r w:rsidRPr="0095627D">
        <w:rPr>
          <w:b/>
          <w:bCs/>
          <w:color w:val="0070C0"/>
          <w:u w:val="single"/>
        </w:rPr>
        <w:t>Principle 1</w:t>
      </w:r>
      <w:r w:rsidRPr="007237C0">
        <w:rPr>
          <w:b/>
          <w:bCs/>
          <w:u w:val="single"/>
        </w:rPr>
        <w:t>.</w:t>
      </w:r>
      <w:r>
        <w:rPr>
          <w:b/>
          <w:bCs/>
        </w:rPr>
        <w:t xml:space="preserve"> The</w:t>
      </w:r>
      <w:r w:rsidRPr="00AD46BA">
        <w:rPr>
          <w:b/>
          <w:bCs/>
        </w:rPr>
        <w:t xml:space="preserve"> sFSS project should be self-contained</w:t>
      </w:r>
      <w:r>
        <w:rPr>
          <w:b/>
          <w:bCs/>
        </w:rPr>
        <w:t>.</w:t>
      </w:r>
    </w:p>
    <w:p w14:paraId="2917663F" w14:textId="42F6440B" w:rsidR="00EF6DB9" w:rsidRPr="00AD46BA" w:rsidRDefault="00746220" w:rsidP="00EF6DB9">
      <w:pPr>
        <w:pStyle w:val="ListParagraph"/>
        <w:numPr>
          <w:ilvl w:val="1"/>
          <w:numId w:val="36"/>
        </w:numPr>
        <w:jc w:val="both"/>
      </w:pPr>
      <w:r>
        <w:rPr>
          <w:b/>
          <w:bCs/>
        </w:rPr>
        <w:t>Avoid</w:t>
      </w:r>
      <w:r w:rsidR="00EF6DB9" w:rsidRPr="00AD46BA">
        <w:rPr>
          <w:b/>
          <w:bCs/>
        </w:rPr>
        <w:t xml:space="preserve"> external documentation</w:t>
      </w:r>
      <w:r w:rsidR="00EF6DB9" w:rsidRPr="00AD46BA">
        <w:t xml:space="preserve">. All </w:t>
      </w:r>
      <w:r w:rsidR="00866091">
        <w:t xml:space="preserve">relevant </w:t>
      </w:r>
      <w:r w:rsidR="00EF6DB9" w:rsidRPr="00AD46BA">
        <w:t xml:space="preserve">project documentation should be kept inside the sFSS. Consequently, don't keep </w:t>
      </w:r>
      <w:r w:rsidR="003D2466">
        <w:t xml:space="preserve">relevant </w:t>
      </w:r>
      <w:r w:rsidR="00EF6DB9" w:rsidRPr="00AD46BA">
        <w:t xml:space="preserve">documentation or information/discussions in email archives, paper notes, Slack, WhatsApp, etc. </w:t>
      </w:r>
      <w:r w:rsidR="003D2466">
        <w:t xml:space="preserve">Any relevant information should be described within the sFSS (e.g., </w:t>
      </w:r>
      <w:r w:rsidR="00EF6DB9" w:rsidRPr="00AD46BA">
        <w:t>Lab</w:t>
      </w:r>
      <w:r w:rsidR="00866091">
        <w:t xml:space="preserve"> </w:t>
      </w:r>
      <w:r w:rsidR="00EF6DB9" w:rsidRPr="00AD46BA">
        <w:t>Journal or README files</w:t>
      </w:r>
      <w:r w:rsidR="003D2466">
        <w:t>).</w:t>
      </w:r>
    </w:p>
    <w:p w14:paraId="01BA53A2" w14:textId="23545955" w:rsidR="00EF6DB9" w:rsidRDefault="00746220" w:rsidP="00EF6DB9">
      <w:pPr>
        <w:pStyle w:val="ListParagraph"/>
        <w:numPr>
          <w:ilvl w:val="1"/>
          <w:numId w:val="36"/>
        </w:numPr>
        <w:jc w:val="both"/>
      </w:pPr>
      <w:r>
        <w:rPr>
          <w:b/>
          <w:bCs/>
        </w:rPr>
        <w:t xml:space="preserve">Use </w:t>
      </w:r>
      <w:r w:rsidR="00866091">
        <w:rPr>
          <w:b/>
          <w:bCs/>
        </w:rPr>
        <w:t xml:space="preserve">relative </w:t>
      </w:r>
      <w:r>
        <w:rPr>
          <w:b/>
          <w:bCs/>
        </w:rPr>
        <w:t>r</w:t>
      </w:r>
      <w:r w:rsidR="00EF6DB9" w:rsidRPr="00AD46BA">
        <w:rPr>
          <w:b/>
          <w:bCs/>
        </w:rPr>
        <w:t>eferences/links</w:t>
      </w:r>
      <w:r w:rsidR="00EF6DB9" w:rsidRPr="00AD46BA">
        <w:t xml:space="preserve"> to any item</w:t>
      </w:r>
      <w:r w:rsidR="00866091">
        <w:t xml:space="preserve"> (data, code, results)</w:t>
      </w:r>
      <w:r w:rsidR="003D2466">
        <w:t xml:space="preserve"> in the sFSS. R</w:t>
      </w:r>
      <w:r w:rsidR="00EF6DB9" w:rsidRPr="00AD46BA">
        <w:t>elative</w:t>
      </w:r>
      <w:r w:rsidR="003D2466">
        <w:t xml:space="preserve"> links (with respect to the </w:t>
      </w:r>
      <w:r w:rsidR="00EF6DB9" w:rsidRPr="00AD46BA">
        <w:t>sFSS root</w:t>
      </w:r>
      <w:r w:rsidR="003D2466">
        <w:t>) also ensures that</w:t>
      </w:r>
      <w:r w:rsidR="00EF6DB9" w:rsidRPr="00AD46BA">
        <w:t xml:space="preserve"> code remains </w:t>
      </w:r>
      <w:r w:rsidR="003D2466">
        <w:t xml:space="preserve">executable </w:t>
      </w:r>
      <w:r w:rsidR="00EF6DB9" w:rsidRPr="00AD46BA">
        <w:t xml:space="preserve">if the sFSS </w:t>
      </w:r>
      <w:r w:rsidR="00335F76">
        <w:t xml:space="preserve">is </w:t>
      </w:r>
      <w:r w:rsidR="00EF6DB9" w:rsidRPr="00AD46BA">
        <w:t>copied to a different location (by your peers).</w:t>
      </w:r>
    </w:p>
    <w:p w14:paraId="64273209" w14:textId="77777777" w:rsidR="00EF6DB9" w:rsidRPr="00AD46BA" w:rsidRDefault="00EF6DB9" w:rsidP="00EF6DB9">
      <w:pPr>
        <w:pStyle w:val="ListParagraph"/>
        <w:ind w:left="1080"/>
        <w:jc w:val="both"/>
      </w:pPr>
    </w:p>
    <w:p w14:paraId="4EB76859" w14:textId="41624986" w:rsidR="00EF6DB9" w:rsidRPr="00AD46BA" w:rsidRDefault="00EF6DB9" w:rsidP="00EF6DB9">
      <w:pPr>
        <w:pStyle w:val="ListParagraph"/>
        <w:numPr>
          <w:ilvl w:val="0"/>
          <w:numId w:val="36"/>
        </w:numPr>
        <w:jc w:val="both"/>
      </w:pPr>
      <w:r w:rsidRPr="0095627D">
        <w:rPr>
          <w:b/>
          <w:bCs/>
          <w:color w:val="0070C0"/>
          <w:u w:val="single"/>
        </w:rPr>
        <w:t>Principle 2.</w:t>
      </w:r>
      <w:r w:rsidRPr="0095627D">
        <w:rPr>
          <w:b/>
          <w:bCs/>
          <w:color w:val="0070C0"/>
        </w:rPr>
        <w:t xml:space="preserve"> </w:t>
      </w:r>
      <w:r>
        <w:rPr>
          <w:b/>
          <w:bCs/>
        </w:rPr>
        <w:t>Put the documentation where it belongs</w:t>
      </w:r>
      <w:r w:rsidRPr="00AD46BA">
        <w:rPr>
          <w:b/>
          <w:bCs/>
        </w:rPr>
        <w:t>.</w:t>
      </w:r>
      <w:r w:rsidRPr="00AD46BA">
        <w:t xml:space="preserve"> Keep the different parts of the documentation in the data, software, and results subdirectories, instead of having one large file (e.g., the lab journal</w:t>
      </w:r>
      <w:r>
        <w:t>, PowerPoint presentation, or pre-manuscript</w:t>
      </w:r>
      <w:r w:rsidRPr="00AD46BA">
        <w:t>) t</w:t>
      </w:r>
      <w:r w:rsidR="00335F76">
        <w:t>hat</w:t>
      </w:r>
      <w:r w:rsidRPr="00AD46BA">
        <w:t xml:space="preserve"> contain</w:t>
      </w:r>
      <w:r w:rsidR="00335F76">
        <w:t>s</w:t>
      </w:r>
      <w:r w:rsidRPr="00AD46BA">
        <w:t xml:space="preserve"> all documentation. </w:t>
      </w:r>
    </w:p>
    <w:p w14:paraId="6D2B1072" w14:textId="77777777" w:rsidR="00EF6DB9" w:rsidRDefault="00EF6DB9" w:rsidP="00EF6DB9">
      <w:pPr>
        <w:pStyle w:val="ListParagraph"/>
        <w:numPr>
          <w:ilvl w:val="1"/>
          <w:numId w:val="36"/>
        </w:numPr>
        <w:jc w:val="both"/>
      </w:pPr>
      <w:r w:rsidRPr="00AD46BA">
        <w:t>This makes it easier to find and maintain.</w:t>
      </w:r>
    </w:p>
    <w:p w14:paraId="2822D7C2" w14:textId="77777777" w:rsidR="00EF6DB9" w:rsidRDefault="00EF6DB9" w:rsidP="00EF6DB9">
      <w:pPr>
        <w:pStyle w:val="ListParagraph"/>
        <w:numPr>
          <w:ilvl w:val="1"/>
          <w:numId w:val="36"/>
        </w:numPr>
        <w:jc w:val="both"/>
      </w:pPr>
      <w:r>
        <w:t>Make cross-references between the different parts of the documentation when necessary. For example, link descriptions of results to used code and data.</w:t>
      </w:r>
    </w:p>
    <w:p w14:paraId="5BBBE825" w14:textId="72AB61AF" w:rsidR="00EF6DB9" w:rsidRPr="00AD46BA" w:rsidRDefault="00EF6DB9" w:rsidP="00EF6DB9">
      <w:pPr>
        <w:pStyle w:val="ListParagraph"/>
        <w:numPr>
          <w:ilvl w:val="1"/>
          <w:numId w:val="36"/>
        </w:numPr>
        <w:jc w:val="both"/>
      </w:pPr>
      <w:r w:rsidRPr="00AD46BA">
        <w:t>You can copy (parts of) this information to (PowerPoint) presentations or your manuscript when needed.</w:t>
      </w:r>
      <w:r>
        <w:t xml:space="preserve"> In general, t</w:t>
      </w:r>
      <w:r w:rsidRPr="00005EE0">
        <w:rPr>
          <w:rFonts w:cstheme="minorHAnsi"/>
        </w:rPr>
        <w:t>he sFSS will contain more detailed information than found in (the supplement) of a publication.</w:t>
      </w:r>
    </w:p>
    <w:p w14:paraId="52C5B5E5" w14:textId="6A213302" w:rsidR="00EF6DB9" w:rsidRPr="00AD46BA" w:rsidRDefault="00EF6DB9" w:rsidP="00EF6DB9">
      <w:pPr>
        <w:pStyle w:val="ListParagraph"/>
        <w:ind w:left="360"/>
        <w:jc w:val="both"/>
      </w:pPr>
    </w:p>
    <w:p w14:paraId="05E005F6" w14:textId="58A22778" w:rsidR="00EF6DB9" w:rsidRDefault="00EF6DB9" w:rsidP="00EF6DB9">
      <w:pPr>
        <w:pStyle w:val="ListParagraph"/>
        <w:numPr>
          <w:ilvl w:val="0"/>
          <w:numId w:val="36"/>
        </w:numPr>
        <w:jc w:val="both"/>
      </w:pPr>
      <w:r w:rsidRPr="0095627D">
        <w:rPr>
          <w:b/>
          <w:bCs/>
          <w:color w:val="0070C0"/>
          <w:u w:val="single"/>
        </w:rPr>
        <w:t>Principle 3</w:t>
      </w:r>
      <w:r w:rsidRPr="00005EE0">
        <w:rPr>
          <w:b/>
          <w:bCs/>
          <w:u w:val="single"/>
        </w:rPr>
        <w:t>.</w:t>
      </w:r>
      <w:r w:rsidRPr="00005EE0">
        <w:rPr>
          <w:b/>
          <w:bCs/>
        </w:rPr>
        <w:t xml:space="preserve"> </w:t>
      </w:r>
      <w:r w:rsidR="00893B72">
        <w:rPr>
          <w:b/>
          <w:bCs/>
        </w:rPr>
        <w:t>Explain</w:t>
      </w:r>
      <w:r w:rsidRPr="00005EE0">
        <w:rPr>
          <w:b/>
          <w:bCs/>
        </w:rPr>
        <w:t xml:space="preserve"> </w:t>
      </w:r>
      <w:r w:rsidR="00214180">
        <w:rPr>
          <w:b/>
          <w:bCs/>
        </w:rPr>
        <w:t xml:space="preserve">to </w:t>
      </w:r>
      <w:r w:rsidRPr="00005EE0">
        <w:rPr>
          <w:b/>
          <w:bCs/>
        </w:rPr>
        <w:t xml:space="preserve">your peers. </w:t>
      </w:r>
      <w:r>
        <w:t xml:space="preserve">ENCORE </w:t>
      </w:r>
      <w:r w:rsidR="00893B72">
        <w:t xml:space="preserve">aims to improve transparency and </w:t>
      </w:r>
      <w:r>
        <w:t>reproducibility. Specifying the conceptual information in detail will also help to identify methodological problems. Use the sFSS to teach your peers what you did and why you did it.</w:t>
      </w:r>
    </w:p>
    <w:p w14:paraId="7E5153D4" w14:textId="527C83B8" w:rsidR="00EF6DB9" w:rsidRDefault="00EF6DB9" w:rsidP="00EF6DB9">
      <w:pPr>
        <w:pStyle w:val="ListParagraph"/>
        <w:numPr>
          <w:ilvl w:val="1"/>
          <w:numId w:val="36"/>
        </w:numPr>
        <w:jc w:val="both"/>
      </w:pPr>
      <w:r w:rsidRPr="00AD46BA">
        <w:rPr>
          <w:b/>
          <w:bCs/>
        </w:rPr>
        <w:t>Conceptual information</w:t>
      </w:r>
      <w:r w:rsidRPr="00171E2B">
        <w:t xml:space="preserve"> should provide information the concepts and approaches used in the project to</w:t>
      </w:r>
      <w:r>
        <w:t xml:space="preserve"> increase</w:t>
      </w:r>
      <w:r w:rsidRPr="00171E2B">
        <w:t xml:space="preserve"> transparen</w:t>
      </w:r>
      <w:r>
        <w:t xml:space="preserve">cy and to enable full </w:t>
      </w:r>
      <w:r w:rsidRPr="00171E2B">
        <w:t>understanding of the computational project</w:t>
      </w:r>
      <w:r>
        <w:t xml:space="preserve"> by your peers</w:t>
      </w:r>
      <w:r w:rsidRPr="00171E2B">
        <w:t xml:space="preserve">. </w:t>
      </w:r>
      <w:r>
        <w:t xml:space="preserve">It can be related to the data, code, and results. </w:t>
      </w:r>
    </w:p>
    <w:p w14:paraId="1109E554" w14:textId="6FE020A1" w:rsidR="00EF6DB9" w:rsidRDefault="00EF6DB9" w:rsidP="00EF6DB9">
      <w:pPr>
        <w:pStyle w:val="ListParagraph"/>
        <w:numPr>
          <w:ilvl w:val="2"/>
          <w:numId w:val="36"/>
        </w:numPr>
        <w:jc w:val="both"/>
      </w:pPr>
      <w:r w:rsidRPr="00DF65A0">
        <w:t>For example, describe the applied computational methods, an explanation of why</w:t>
      </w:r>
      <w:r>
        <w:t xml:space="preserve"> and how</w:t>
      </w:r>
      <w:r w:rsidRPr="00DF65A0">
        <w:t xml:space="preserve"> the computational experiments were done, how data w</w:t>
      </w:r>
      <w:r w:rsidR="003C2AB9">
        <w:t>ere</w:t>
      </w:r>
      <w:r w:rsidRPr="00DF65A0">
        <w:t xml:space="preserve"> </w:t>
      </w:r>
      <w:r w:rsidR="00893B72">
        <w:t>acquired</w:t>
      </w:r>
      <w:r w:rsidRPr="00DF65A0">
        <w:t xml:space="preserve"> in the wet-lab, </w:t>
      </w:r>
      <w:r w:rsidR="003C2AB9">
        <w:t>why</w:t>
      </w:r>
      <w:r w:rsidRPr="00DF65A0">
        <w:t xml:space="preserve"> and </w:t>
      </w:r>
      <w:r w:rsidR="003C2AB9">
        <w:t>how</w:t>
      </w:r>
      <w:r w:rsidRPr="00DF65A0">
        <w:t xml:space="preserve"> the data w</w:t>
      </w:r>
      <w:r w:rsidR="003C2AB9">
        <w:t>ere</w:t>
      </w:r>
      <w:r w:rsidRPr="00DF65A0">
        <w:t xml:space="preserve"> pre-processed, observations that you make about the data and results, relevant thought processes, etc. References to relevant resources should be supplied as much as possible.</w:t>
      </w:r>
    </w:p>
    <w:p w14:paraId="43AF7DFD" w14:textId="272BC7F4" w:rsidR="00EF6DB9" w:rsidRPr="00005EE0" w:rsidRDefault="00EF6DB9" w:rsidP="00EF6DB9">
      <w:pPr>
        <w:pStyle w:val="ListParagraph"/>
        <w:numPr>
          <w:ilvl w:val="1"/>
          <w:numId w:val="36"/>
        </w:numPr>
        <w:jc w:val="both"/>
      </w:pPr>
      <w:r w:rsidRPr="00005EE0">
        <w:t xml:space="preserve">The sFFS and </w:t>
      </w:r>
      <w:r>
        <w:t>its (</w:t>
      </w:r>
      <w:r w:rsidRPr="00005EE0">
        <w:t>pre-defined</w:t>
      </w:r>
      <w:r>
        <w:t>)</w:t>
      </w:r>
      <w:r w:rsidRPr="00005EE0">
        <w:t xml:space="preserve"> files (e.g., </w:t>
      </w:r>
      <w:r w:rsidR="000F3B00">
        <w:t>L</w:t>
      </w:r>
      <w:r w:rsidRPr="00005EE0">
        <w:t>ab</w:t>
      </w:r>
      <w:r w:rsidR="000F3B00">
        <w:t>J</w:t>
      </w:r>
      <w:r w:rsidRPr="00005EE0">
        <w:t>ournal.docx, 0_PROJECT.md, and 0_REA</w:t>
      </w:r>
      <w:r w:rsidR="00214180">
        <w:t>DME</w:t>
      </w:r>
      <w:r w:rsidRPr="00005EE0">
        <w:t>.md) should enable your peers (</w:t>
      </w:r>
      <w:r w:rsidR="000F3B00">
        <w:t>both within and</w:t>
      </w:r>
      <w:r w:rsidR="000F3B00" w:rsidRPr="00005EE0">
        <w:t xml:space="preserve"> </w:t>
      </w:r>
      <w:r w:rsidRPr="00005EE0">
        <w:t>outside your research group) to understand and reproduce your project. Document your project with this in mind.</w:t>
      </w:r>
    </w:p>
    <w:p w14:paraId="3E812EC6" w14:textId="5165057D" w:rsidR="00EF6DB9" w:rsidRDefault="00EF6DB9" w:rsidP="00EF6DB9">
      <w:pPr>
        <w:pStyle w:val="ListParagraph"/>
        <w:numPr>
          <w:ilvl w:val="1"/>
          <w:numId w:val="36"/>
        </w:numPr>
        <w:jc w:val="both"/>
      </w:pPr>
      <w:r>
        <w:t xml:space="preserve">To specify the conceptual </w:t>
      </w:r>
      <w:r w:rsidR="00893B72">
        <w:t>information,</w:t>
      </w:r>
      <w:r w:rsidR="000F3B00">
        <w:t xml:space="preserve"> use</w:t>
      </w:r>
      <w:r>
        <w:t xml:space="preserve"> the README markdown files or use other file types (e.g., Word, LaTe</w:t>
      </w:r>
      <w:r w:rsidR="000F3B00">
        <w:t>X</w:t>
      </w:r>
      <w:r>
        <w:t xml:space="preserve">) if that is more convenient.  </w:t>
      </w:r>
      <w:r w:rsidR="00893B72">
        <w:t>Link different documentation files whenever needed</w:t>
      </w:r>
      <w:r>
        <w:t xml:space="preserve">. </w:t>
      </w:r>
    </w:p>
    <w:p w14:paraId="7CEC2FED" w14:textId="77777777" w:rsidR="00EF6DB9" w:rsidRPr="00DF65A0" w:rsidRDefault="00EF6DB9" w:rsidP="00EF6DB9">
      <w:pPr>
        <w:pStyle w:val="ListParagraph"/>
        <w:ind w:left="1080"/>
        <w:jc w:val="both"/>
      </w:pPr>
    </w:p>
    <w:p w14:paraId="0BF79AAD" w14:textId="44F16F85" w:rsidR="00EF6DB9" w:rsidRPr="00AD46BA" w:rsidRDefault="00EF6DB9" w:rsidP="00EF6DB9">
      <w:pPr>
        <w:pStyle w:val="ListParagraph"/>
        <w:numPr>
          <w:ilvl w:val="0"/>
          <w:numId w:val="36"/>
        </w:numPr>
        <w:spacing w:after="0"/>
      </w:pPr>
      <w:r w:rsidRPr="0095627D">
        <w:rPr>
          <w:b/>
          <w:bCs/>
          <w:color w:val="0070C0"/>
          <w:u w:val="single"/>
        </w:rPr>
        <w:t>Principle 4.</w:t>
      </w:r>
      <w:r w:rsidRPr="0095627D">
        <w:rPr>
          <w:b/>
          <w:bCs/>
          <w:color w:val="0070C0"/>
        </w:rPr>
        <w:t xml:space="preserve"> </w:t>
      </w:r>
      <w:r w:rsidR="00746220">
        <w:rPr>
          <w:b/>
          <w:bCs/>
        </w:rPr>
        <w:t xml:space="preserve">Keep </w:t>
      </w:r>
      <w:r w:rsidR="00893B72">
        <w:rPr>
          <w:b/>
          <w:bCs/>
        </w:rPr>
        <w:t>the documentation up to date</w:t>
      </w:r>
      <w:r w:rsidRPr="00AD46BA">
        <w:t xml:space="preserve">. </w:t>
      </w:r>
      <w:r w:rsidR="00B5547E">
        <w:t xml:space="preserve">Update </w:t>
      </w:r>
      <w:r w:rsidRPr="00AD46BA">
        <w:t xml:space="preserve">your </w:t>
      </w:r>
      <w:r>
        <w:t>s</w:t>
      </w:r>
      <w:r w:rsidRPr="00AD46BA">
        <w:t xml:space="preserve">FSS and </w:t>
      </w:r>
      <w:r w:rsidR="002E4996">
        <w:t xml:space="preserve">its </w:t>
      </w:r>
      <w:r w:rsidRPr="00AD46BA">
        <w:t>pre-defined</w:t>
      </w:r>
      <w:r w:rsidR="002E4996">
        <w:t xml:space="preserve"> files</w:t>
      </w:r>
      <w:r w:rsidR="00893B72">
        <w:t xml:space="preserve"> on a continuous </w:t>
      </w:r>
      <w:r w:rsidRPr="00AD46BA">
        <w:t>basis during the project. Don't attempt to do this at the end of the project.</w:t>
      </w:r>
    </w:p>
    <w:p w14:paraId="34F590D3" w14:textId="0F9736D3" w:rsidR="00EF6DB9" w:rsidRPr="00AD46BA" w:rsidRDefault="00EF6DB9" w:rsidP="00EF6DB9">
      <w:pPr>
        <w:pStyle w:val="Compact"/>
        <w:numPr>
          <w:ilvl w:val="1"/>
          <w:numId w:val="36"/>
        </w:numPr>
        <w:rPr>
          <w:sz w:val="20"/>
          <w:szCs w:val="20"/>
        </w:rPr>
      </w:pPr>
      <w:r w:rsidRPr="00AD46BA">
        <w:rPr>
          <w:sz w:val="20"/>
          <w:szCs w:val="20"/>
        </w:rPr>
        <w:t>Keeping</w:t>
      </w:r>
      <w:r w:rsidR="006F09E9">
        <w:rPr>
          <w:sz w:val="20"/>
          <w:szCs w:val="20"/>
        </w:rPr>
        <w:t xml:space="preserve"> the project</w:t>
      </w:r>
      <w:r w:rsidRPr="00AD46BA">
        <w:rPr>
          <w:sz w:val="20"/>
          <w:szCs w:val="20"/>
        </w:rPr>
        <w:t xml:space="preserve"> </w:t>
      </w:r>
      <w:r w:rsidR="00893B72" w:rsidRPr="00AD46BA">
        <w:rPr>
          <w:sz w:val="20"/>
          <w:szCs w:val="20"/>
        </w:rPr>
        <w:t>up</w:t>
      </w:r>
      <w:r w:rsidR="00893B72">
        <w:rPr>
          <w:sz w:val="20"/>
          <w:szCs w:val="20"/>
        </w:rPr>
        <w:t xml:space="preserve"> to date</w:t>
      </w:r>
      <w:r w:rsidRPr="00AD46BA">
        <w:rPr>
          <w:sz w:val="20"/>
          <w:szCs w:val="20"/>
        </w:rPr>
        <w:t xml:space="preserve"> allows </w:t>
      </w:r>
      <w:r>
        <w:rPr>
          <w:sz w:val="20"/>
          <w:szCs w:val="20"/>
        </w:rPr>
        <w:t>your</w:t>
      </w:r>
      <w:r w:rsidRPr="00AD46BA">
        <w:rPr>
          <w:sz w:val="20"/>
          <w:szCs w:val="20"/>
        </w:rPr>
        <w:t xml:space="preserve"> supervisor and</w:t>
      </w:r>
      <w:r>
        <w:rPr>
          <w:sz w:val="20"/>
          <w:szCs w:val="20"/>
        </w:rPr>
        <w:t>/or</w:t>
      </w:r>
      <w:r w:rsidRPr="00AD46BA">
        <w:rPr>
          <w:sz w:val="20"/>
          <w:szCs w:val="20"/>
        </w:rPr>
        <w:t xml:space="preserve"> collaborators to always</w:t>
      </w:r>
      <w:r>
        <w:rPr>
          <w:sz w:val="20"/>
          <w:szCs w:val="20"/>
        </w:rPr>
        <w:t xml:space="preserve"> follow and contribute to the project.</w:t>
      </w:r>
    </w:p>
    <w:p w14:paraId="4BC1CE69" w14:textId="64626B94" w:rsidR="00EF6DB9" w:rsidRPr="00AD46BA" w:rsidRDefault="00EF6DB9" w:rsidP="00EF6DB9">
      <w:pPr>
        <w:pStyle w:val="Compact"/>
        <w:numPr>
          <w:ilvl w:val="1"/>
          <w:numId w:val="36"/>
        </w:numPr>
        <w:rPr>
          <w:sz w:val="20"/>
          <w:szCs w:val="20"/>
        </w:rPr>
      </w:pPr>
      <w:r w:rsidRPr="00AD46BA">
        <w:rPr>
          <w:sz w:val="20"/>
          <w:szCs w:val="20"/>
        </w:rPr>
        <w:t>It is impossible to recall all project details from memory and document these once the project is finished, published, or archived.</w:t>
      </w:r>
    </w:p>
    <w:p w14:paraId="6D9C4DC4" w14:textId="77777777" w:rsidR="0034457E" w:rsidRDefault="0034457E"/>
    <w:p w14:paraId="2697944B" w14:textId="6A069244" w:rsidR="0034457E" w:rsidRPr="008219B2" w:rsidRDefault="0034457E" w:rsidP="0034457E">
      <w:pPr>
        <w:spacing w:after="0"/>
        <w:rPr>
          <w:b/>
          <w:bCs/>
          <w:sz w:val="22"/>
          <w:szCs w:val="22"/>
        </w:rPr>
      </w:pPr>
      <w:r w:rsidRPr="008219B2">
        <w:rPr>
          <w:b/>
          <w:bCs/>
          <w:sz w:val="22"/>
          <w:szCs w:val="22"/>
        </w:rPr>
        <w:lastRenderedPageBreak/>
        <w:t>References</w:t>
      </w:r>
    </w:p>
    <w:p w14:paraId="5F100332" w14:textId="567D3C45" w:rsidR="009B243C" w:rsidRPr="009B243C" w:rsidRDefault="009B243C" w:rsidP="00344333">
      <w:pPr>
        <w:pStyle w:val="ListParagraph"/>
        <w:numPr>
          <w:ilvl w:val="0"/>
          <w:numId w:val="68"/>
        </w:numPr>
        <w:spacing w:before="0" w:after="0"/>
        <w:rPr>
          <w:lang w:val="en-GB"/>
        </w:rPr>
      </w:pPr>
      <w:r w:rsidRPr="009B243C">
        <w:rPr>
          <w:lang w:val="en-GB"/>
        </w:rPr>
        <w:t>Antoine H.C. van Kampen, Utkarsh Mahamune, Aldo Jongejan, Barbera D.C. van Schaik, Daria Balashova, Danial Lashgari, Mia Pras-Raves, Eric J.M. Wever, Rodrigo García-Valiente, Adrie D. Dane, Perry D. Moerland</w:t>
      </w:r>
      <w:r>
        <w:rPr>
          <w:lang w:val="en-GB"/>
        </w:rPr>
        <w:t xml:space="preserve"> </w:t>
      </w:r>
      <w:r w:rsidRPr="009B243C">
        <w:rPr>
          <w:lang w:val="en-GB"/>
        </w:rPr>
        <w:t>(2024)</w:t>
      </w:r>
      <w:r>
        <w:rPr>
          <w:lang w:val="en-GB"/>
        </w:rPr>
        <w:t xml:space="preserve"> </w:t>
      </w:r>
      <w:r w:rsidRPr="009B243C">
        <w:rPr>
          <w:lang w:val="en-GB"/>
        </w:rPr>
        <w:t>ENCORE. A practical implementation to improve reproducibility and transparency of computational research</w:t>
      </w:r>
      <w:r>
        <w:rPr>
          <w:lang w:val="en-GB"/>
        </w:rPr>
        <w:t xml:space="preserve">. </w:t>
      </w:r>
      <w:r w:rsidRPr="009B243C">
        <w:rPr>
          <w:i/>
          <w:iCs/>
          <w:lang w:val="en-GB"/>
        </w:rPr>
        <w:t>In prep.</w:t>
      </w:r>
    </w:p>
    <w:p w14:paraId="04576D3D" w14:textId="77777777" w:rsidR="009B243C" w:rsidRPr="009B243C" w:rsidRDefault="009B243C" w:rsidP="009B243C">
      <w:pPr>
        <w:pStyle w:val="ListParagraph"/>
        <w:spacing w:before="0" w:after="0"/>
        <w:ind w:left="360"/>
        <w:rPr>
          <w:lang w:val="en-GB"/>
        </w:rPr>
      </w:pPr>
    </w:p>
    <w:p w14:paraId="46836542" w14:textId="5457E882" w:rsidR="0034457E" w:rsidRPr="009B243C" w:rsidRDefault="0034457E" w:rsidP="0034457E">
      <w:pPr>
        <w:pStyle w:val="ListParagraph"/>
        <w:numPr>
          <w:ilvl w:val="0"/>
          <w:numId w:val="68"/>
        </w:numPr>
        <w:spacing w:before="0" w:after="0"/>
        <w:rPr>
          <w:rStyle w:val="Hyperlink"/>
          <w:color w:val="auto"/>
          <w:u w:val="none"/>
          <w:lang w:val="en-GB"/>
        </w:rPr>
      </w:pPr>
      <w:r w:rsidRPr="0095627D">
        <w:rPr>
          <w:lang w:val="en-GB"/>
        </w:rPr>
        <w:t xml:space="preserve">Van Kampen AHC, Mahamune U, Jongejan, A (2023) The standardized file system structure (FSS) navigator. </w:t>
      </w:r>
      <w:r w:rsidRPr="009B243C">
        <w:rPr>
          <w:lang w:val="en-GB"/>
        </w:rPr>
        <w:t xml:space="preserve">Zenodo. DOI: </w:t>
      </w:r>
      <w:hyperlink r:id="rId14" w:history="1">
        <w:r w:rsidRPr="009B243C">
          <w:rPr>
            <w:rStyle w:val="Hyperlink"/>
            <w:lang w:val="en-GB"/>
          </w:rPr>
          <w:t>https://doi.org/10.5281/zenodo.7985655</w:t>
        </w:r>
      </w:hyperlink>
      <w:r w:rsidRPr="009B243C">
        <w:rPr>
          <w:rStyle w:val="Hyperlink"/>
          <w:lang w:val="en-GB"/>
        </w:rPr>
        <w:t>.</w:t>
      </w:r>
    </w:p>
    <w:p w14:paraId="39D062D4" w14:textId="77777777" w:rsidR="0034457E" w:rsidRPr="009B243C" w:rsidRDefault="0034457E" w:rsidP="0034457E">
      <w:pPr>
        <w:pStyle w:val="ListParagraph"/>
        <w:rPr>
          <w:lang w:val="en-GB"/>
        </w:rPr>
      </w:pPr>
    </w:p>
    <w:p w14:paraId="7338AD76" w14:textId="4B9D1114" w:rsidR="0034457E" w:rsidRDefault="0034457E" w:rsidP="0034457E">
      <w:pPr>
        <w:pStyle w:val="ListParagraph"/>
        <w:numPr>
          <w:ilvl w:val="0"/>
          <w:numId w:val="68"/>
        </w:numPr>
        <w:spacing w:before="0" w:after="0"/>
        <w:rPr>
          <w:lang w:val="en-GB"/>
        </w:rPr>
      </w:pPr>
      <w:r w:rsidRPr="0095627D">
        <w:rPr>
          <w:lang w:val="nl-NL"/>
        </w:rPr>
        <w:t>Mahamune U, Moerland, PD,</w:t>
      </w:r>
      <w:r>
        <w:rPr>
          <w:lang w:val="nl-NL"/>
        </w:rPr>
        <w:t xml:space="preserve"> ……. ,</w:t>
      </w:r>
      <w:r w:rsidRPr="0095627D">
        <w:rPr>
          <w:lang w:val="nl-NL"/>
        </w:rPr>
        <w:t xml:space="preserve">Van Kampen AHC (2023) ENCORE. </w:t>
      </w:r>
      <w:r w:rsidRPr="0095627D">
        <w:rPr>
          <w:lang w:val="en-GB"/>
        </w:rPr>
        <w:t xml:space="preserve">A case study in spatial transcriptomics. </w:t>
      </w:r>
      <w:r w:rsidRPr="0095627D">
        <w:rPr>
          <w:i/>
          <w:iCs/>
          <w:lang w:val="en-GB"/>
        </w:rPr>
        <w:t>In prep</w:t>
      </w:r>
      <w:r>
        <w:rPr>
          <w:i/>
          <w:iCs/>
          <w:lang w:val="en-GB"/>
        </w:rPr>
        <w:t>.</w:t>
      </w:r>
      <w:r w:rsidRPr="0095627D">
        <w:rPr>
          <w:lang w:val="en-GB"/>
        </w:rPr>
        <w:t xml:space="preserve"> </w:t>
      </w:r>
    </w:p>
    <w:p w14:paraId="3000F1D2" w14:textId="5766015B" w:rsidR="00ED5358" w:rsidRDefault="00ED5358">
      <w:pPr>
        <w:rPr>
          <w:lang w:val="en-GB"/>
        </w:rPr>
      </w:pPr>
      <w:r>
        <w:rPr>
          <w:lang w:val="en-GB"/>
        </w:rPr>
        <w:br w:type="page"/>
      </w:r>
    </w:p>
    <w:p w14:paraId="7F4EE189" w14:textId="77777777" w:rsidR="0034457E" w:rsidRPr="00DA13D0" w:rsidRDefault="0034457E" w:rsidP="00DA13D0">
      <w:pPr>
        <w:rPr>
          <w:lang w:val="en-GB"/>
        </w:rPr>
      </w:pPr>
    </w:p>
    <w:p w14:paraId="72921382" w14:textId="245E4CB9" w:rsidR="00651AD9" w:rsidRPr="00651AD9" w:rsidRDefault="002C43B2" w:rsidP="005F3593">
      <w:pPr>
        <w:pStyle w:val="Heading1"/>
        <w:ind w:left="431" w:hanging="431"/>
        <w:rPr>
          <w:lang w:val="en-GB"/>
        </w:rPr>
      </w:pPr>
      <w:bookmarkStart w:id="22" w:name="_Toc139381301"/>
      <w:bookmarkStart w:id="23" w:name="_Toc140232592"/>
      <w:bookmarkStart w:id="24" w:name="_Toc140232660"/>
      <w:bookmarkStart w:id="25" w:name="_Toc152586369"/>
      <w:r>
        <w:rPr>
          <w:lang w:val="en-GB"/>
        </w:rPr>
        <w:t>Setting up</w:t>
      </w:r>
      <w:r w:rsidR="009234EC" w:rsidRPr="009234EC">
        <w:rPr>
          <w:lang w:val="en-GB"/>
        </w:rPr>
        <w:t xml:space="preserve"> your project</w:t>
      </w:r>
      <w:r w:rsidR="00651AD9">
        <w:rPr>
          <w:lang w:val="en-GB"/>
        </w:rPr>
        <w:t>: the recipe</w:t>
      </w:r>
      <w:bookmarkEnd w:id="7"/>
      <w:bookmarkEnd w:id="22"/>
      <w:bookmarkEnd w:id="23"/>
      <w:bookmarkEnd w:id="24"/>
      <w:bookmarkEnd w:id="25"/>
    </w:p>
    <w:p w14:paraId="4E5AF2F0" w14:textId="602CDD4E" w:rsidR="00B31699" w:rsidRPr="002C0CF8" w:rsidRDefault="000822F3" w:rsidP="00CB30F9">
      <w:pPr>
        <w:jc w:val="both"/>
        <w:rPr>
          <w:b/>
          <w:bCs/>
        </w:rPr>
      </w:pPr>
      <w:r w:rsidRPr="00B31699">
        <w:t xml:space="preserve">If you are new to </w:t>
      </w:r>
      <w:r w:rsidR="00893B72" w:rsidRPr="00B31699">
        <w:t>GitHub,</w:t>
      </w:r>
      <w:r w:rsidRPr="00B31699">
        <w:t xml:space="preserve"> then first read</w:t>
      </w:r>
      <w:r w:rsidR="00BF38AE">
        <w:t xml:space="preserve"> (</w:t>
      </w:r>
      <w:r w:rsidR="00BF38AE" w:rsidRPr="00BF38AE">
        <w:rPr>
          <w:i/>
          <w:iCs/>
          <w:color w:val="0070C0"/>
          <w:highlight w:val="lightGray"/>
          <w:u w:val="single"/>
        </w:rPr>
        <w:t>Section</w:t>
      </w:r>
      <w:r w:rsidR="00FF4703">
        <w:rPr>
          <w:i/>
          <w:iCs/>
          <w:color w:val="0070C0"/>
          <w:highlight w:val="lightGray"/>
          <w:u w:val="single"/>
        </w:rPr>
        <w:t xml:space="preserve"> </w:t>
      </w:r>
      <w:r w:rsidR="00BF38AE" w:rsidRPr="00BF38AE">
        <w:rPr>
          <w:i/>
          <w:iCs/>
          <w:color w:val="0070C0"/>
          <w:highlight w:val="lightGray"/>
          <w:u w:val="single"/>
        </w:rPr>
        <w:t xml:space="preserve"> </w:t>
      </w:r>
      <w:r w:rsidR="00BF38AE" w:rsidRPr="00BF38AE">
        <w:rPr>
          <w:i/>
          <w:iCs/>
          <w:color w:val="0070C0"/>
          <w:highlight w:val="lightGray"/>
          <w:u w:val="single"/>
        </w:rPr>
        <w:fldChar w:fldCharType="begin"/>
      </w:r>
      <w:r w:rsidR="00BF38AE" w:rsidRPr="00BF38AE">
        <w:rPr>
          <w:i/>
          <w:iCs/>
          <w:color w:val="0070C0"/>
          <w:highlight w:val="lightGray"/>
          <w:u w:val="single"/>
        </w:rPr>
        <w:instrText xml:space="preserve"> REF _Ref139293475 \w \h  \* MERGEFORMAT </w:instrText>
      </w:r>
      <w:r w:rsidR="00BF38AE" w:rsidRPr="00BF38AE">
        <w:rPr>
          <w:i/>
          <w:iCs/>
          <w:color w:val="0070C0"/>
          <w:highlight w:val="lightGray"/>
          <w:u w:val="single"/>
        </w:rPr>
      </w:r>
      <w:r w:rsidR="00BF38AE" w:rsidRPr="00BF38AE">
        <w:rPr>
          <w:i/>
          <w:iCs/>
          <w:color w:val="0070C0"/>
          <w:highlight w:val="lightGray"/>
          <w:u w:val="single"/>
        </w:rPr>
        <w:fldChar w:fldCharType="separate"/>
      </w:r>
      <w:r w:rsidR="00232F35">
        <w:rPr>
          <w:i/>
          <w:iCs/>
          <w:color w:val="0070C0"/>
          <w:highlight w:val="lightGray"/>
          <w:u w:val="single"/>
        </w:rPr>
        <w:t>6</w:t>
      </w:r>
      <w:r w:rsidR="00BF38AE" w:rsidRPr="00BF38AE">
        <w:rPr>
          <w:i/>
          <w:iCs/>
          <w:color w:val="0070C0"/>
          <w:highlight w:val="lightGray"/>
          <w:u w:val="single"/>
        </w:rPr>
        <w:fldChar w:fldCharType="end"/>
      </w:r>
      <w:r w:rsidR="00BF38AE" w:rsidRPr="00BF38AE">
        <w:rPr>
          <w:i/>
          <w:iCs/>
          <w:color w:val="0070C0"/>
          <w:highlight w:val="lightGray"/>
          <w:u w:val="single"/>
        </w:rPr>
        <w:t xml:space="preserve"> ; Appendix</w:t>
      </w:r>
      <w:r w:rsidR="00BF38AE">
        <w:t>)</w:t>
      </w:r>
      <w:r w:rsidR="002C0CF8">
        <w:t xml:space="preserve"> and make sure you have a </w:t>
      </w:r>
      <w:r w:rsidR="002C0CF8" w:rsidRPr="002C0CF8">
        <w:rPr>
          <w:b/>
          <w:bCs/>
        </w:rPr>
        <w:t>GitHub account</w:t>
      </w:r>
      <w:r w:rsidR="002C0CF8">
        <w:t xml:space="preserve"> and to </w:t>
      </w:r>
      <w:r w:rsidR="002C0CF8" w:rsidRPr="002C0CF8">
        <w:rPr>
          <w:b/>
          <w:bCs/>
        </w:rPr>
        <w:t xml:space="preserve">install </w:t>
      </w:r>
      <w:r w:rsidR="008219B2">
        <w:rPr>
          <w:b/>
          <w:bCs/>
        </w:rPr>
        <w:t>G</w:t>
      </w:r>
      <w:r w:rsidR="002C0CF8" w:rsidRPr="002C0CF8">
        <w:rPr>
          <w:b/>
          <w:bCs/>
        </w:rPr>
        <w:t xml:space="preserve">it </w:t>
      </w:r>
      <w:r w:rsidR="008219B2">
        <w:rPr>
          <w:b/>
          <w:bCs/>
        </w:rPr>
        <w:t>B</w:t>
      </w:r>
      <w:r w:rsidR="002C0CF8" w:rsidRPr="002C0CF8">
        <w:rPr>
          <w:b/>
          <w:bCs/>
        </w:rPr>
        <w:t>ash</w:t>
      </w:r>
      <w:r w:rsidR="007114F1">
        <w:t xml:space="preserve"> if you are working on Windows</w:t>
      </w:r>
      <w:r w:rsidR="002C0CF8">
        <w:t xml:space="preserve">. </w:t>
      </w:r>
      <w:r w:rsidR="00B31699">
        <w:t xml:space="preserve">The recipe below will take you step by step towards the creation of </w:t>
      </w:r>
      <w:r w:rsidR="007114F1">
        <w:t xml:space="preserve">the sFSS and a </w:t>
      </w:r>
      <w:r w:rsidR="002C0CF8">
        <w:t>GitHub</w:t>
      </w:r>
      <w:r w:rsidR="00B31699">
        <w:t xml:space="preserve"> repository</w:t>
      </w:r>
      <w:r w:rsidR="007114F1">
        <w:t xml:space="preserve"> for a new project, and the setup of the FSS Navigator</w:t>
      </w:r>
      <w:r w:rsidR="00B31699">
        <w:t xml:space="preserve">. There are </w:t>
      </w:r>
      <w:r w:rsidR="000927EE">
        <w:t xml:space="preserve">alternative </w:t>
      </w:r>
      <w:r w:rsidR="00B31699">
        <w:t>ways of doing this, but this will get you going.</w:t>
      </w:r>
    </w:p>
    <w:p w14:paraId="758F7012" w14:textId="77777777" w:rsidR="008219B2" w:rsidRDefault="008219B2" w:rsidP="008219B2">
      <w:pPr>
        <w:spacing w:after="0"/>
        <w:jc w:val="both"/>
        <w:rPr>
          <w:lang w:val="en-GB"/>
        </w:rPr>
      </w:pPr>
    </w:p>
    <w:p w14:paraId="1ACB613F" w14:textId="43455F66" w:rsidR="008219B2" w:rsidRPr="00B31699" w:rsidRDefault="008219B2" w:rsidP="008219B2">
      <w:pPr>
        <w:pStyle w:val="Heading2"/>
        <w:rPr>
          <w:lang w:val="en-GB"/>
        </w:rPr>
      </w:pPr>
      <w:bookmarkStart w:id="26" w:name="_Toc139381303"/>
      <w:bookmarkStart w:id="27" w:name="_Toc140232593"/>
      <w:bookmarkStart w:id="28" w:name="_Toc140232661"/>
      <w:bookmarkStart w:id="29" w:name="_Toc152586370"/>
      <w:r>
        <w:rPr>
          <w:lang w:val="en-GB"/>
        </w:rPr>
        <w:t xml:space="preserve">Step 1: create and initialise the </w:t>
      </w:r>
      <w:bookmarkEnd w:id="26"/>
      <w:r>
        <w:rPr>
          <w:lang w:val="en-GB"/>
        </w:rPr>
        <w:t>standardized File System Structure (sFSS)</w:t>
      </w:r>
      <w:bookmarkEnd w:id="27"/>
      <w:bookmarkEnd w:id="28"/>
      <w:bookmarkEnd w:id="29"/>
    </w:p>
    <w:p w14:paraId="075E675C" w14:textId="77777777" w:rsidR="008219B2" w:rsidRDefault="008219B2" w:rsidP="008219B2">
      <w:pPr>
        <w:spacing w:after="0"/>
        <w:jc w:val="both"/>
        <w:rPr>
          <w:lang w:val="en-GB"/>
        </w:rPr>
      </w:pPr>
      <w:r>
        <w:rPr>
          <w:lang w:val="en-GB"/>
        </w:rPr>
        <w:t>The next step is to create a project directory on your computer that is based on the sFSS template located in the ENCORE GitHub repository.</w:t>
      </w:r>
    </w:p>
    <w:p w14:paraId="06B4C268" w14:textId="77777777" w:rsidR="001D16A8" w:rsidRDefault="001D16A8" w:rsidP="001D16A8">
      <w:pPr>
        <w:spacing w:after="0"/>
        <w:jc w:val="both"/>
        <w:rPr>
          <w:i/>
          <w:iCs/>
        </w:rPr>
      </w:pPr>
    </w:p>
    <w:p w14:paraId="5F92CD5F" w14:textId="77777777" w:rsidR="001D16A8" w:rsidRPr="00781009" w:rsidRDefault="001D16A8" w:rsidP="001D16A8">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jc w:val="both"/>
        <w:rPr>
          <w:i/>
          <w:iCs/>
        </w:rPr>
      </w:pPr>
      <w:r w:rsidRPr="00781009">
        <w:rPr>
          <w:i/>
          <w:iCs/>
        </w:rPr>
        <w:t>Note about the Markdown files</w:t>
      </w:r>
      <w:r>
        <w:rPr>
          <w:i/>
          <w:iCs/>
        </w:rPr>
        <w:t>.</w:t>
      </w:r>
    </w:p>
    <w:p w14:paraId="1DDD9B31" w14:textId="4A713495" w:rsidR="001D16A8" w:rsidRPr="00FF1EF4" w:rsidRDefault="001D16A8" w:rsidP="001D16A8">
      <w:pPr>
        <w:pBdr>
          <w:top w:val="single" w:sz="4" w:space="1" w:color="4472C4" w:themeColor="accent1"/>
          <w:left w:val="single" w:sz="4" w:space="4" w:color="4472C4" w:themeColor="accent1"/>
          <w:bottom w:val="single" w:sz="4" w:space="1" w:color="4472C4" w:themeColor="accent1"/>
          <w:right w:val="single" w:sz="4" w:space="4" w:color="4472C4" w:themeColor="accent1"/>
        </w:pBdr>
        <w:spacing w:after="0"/>
        <w:jc w:val="both"/>
        <w:rPr>
          <w:lang w:val="en-GB"/>
        </w:rPr>
      </w:pPr>
      <w:r>
        <w:t xml:space="preserve">In the sFSS you will find markdown files (file extension .md). </w:t>
      </w:r>
      <w:bookmarkStart w:id="30" w:name="_Hlk138849264"/>
      <w:r>
        <w:t xml:space="preserve">If you are not familiar with markdown then visit  </w:t>
      </w:r>
      <w:hyperlink r:id="rId15" w:history="1">
        <w:r w:rsidRPr="00620D3A">
          <w:rPr>
            <w:rStyle w:val="Hyperlink"/>
          </w:rPr>
          <w:t>https://www.markdownguide.org/getting-started</w:t>
        </w:r>
      </w:hyperlink>
      <w:bookmarkEnd w:id="30"/>
      <w:r>
        <w:t xml:space="preserve">. </w:t>
      </w:r>
      <w:r>
        <w:rPr>
          <w:lang w:val="en-GB"/>
        </w:rPr>
        <w:t xml:space="preserve">Markdown files </w:t>
      </w:r>
      <w:r w:rsidRPr="00FF1EF4">
        <w:rPr>
          <w:lang w:val="en-GB"/>
        </w:rPr>
        <w:t>can be edited with any text editor but are better visualized in a Markdown viewer such as Typora (www.typora.io; Windows, Mac) or Notepad++ (Windows; install the MarkdownViewer</w:t>
      </w:r>
      <w:r>
        <w:rPr>
          <w:lang w:val="en-GB"/>
        </w:rPr>
        <w:t>++</w:t>
      </w:r>
      <w:r w:rsidRPr="00FF1EF4">
        <w:rPr>
          <w:lang w:val="en-GB"/>
        </w:rPr>
        <w:t xml:space="preserve"> plugin).</w:t>
      </w:r>
    </w:p>
    <w:p w14:paraId="4BAFF41C" w14:textId="77777777" w:rsidR="008219B2" w:rsidRDefault="008219B2" w:rsidP="008219B2">
      <w:pPr>
        <w:spacing w:after="0"/>
        <w:jc w:val="both"/>
        <w:rPr>
          <w:lang w:val="en-GB"/>
        </w:rPr>
      </w:pPr>
    </w:p>
    <w:p w14:paraId="308D727E" w14:textId="57C70524" w:rsidR="004E0BC8" w:rsidRPr="00781009" w:rsidRDefault="004E0BC8" w:rsidP="004E0BC8">
      <w:pPr>
        <w:pStyle w:val="Heading3"/>
        <w:rPr>
          <w:lang w:val="en-GB"/>
        </w:rPr>
      </w:pPr>
      <w:bookmarkStart w:id="31" w:name="_Toc140232594"/>
      <w:bookmarkStart w:id="32" w:name="_Toc140232662"/>
      <w:bookmarkStart w:id="33" w:name="_Toc152586371"/>
      <w:r>
        <w:rPr>
          <w:lang w:val="en-GB"/>
        </w:rPr>
        <w:t>Create the sFSS template</w:t>
      </w:r>
      <w:bookmarkEnd w:id="31"/>
      <w:bookmarkEnd w:id="32"/>
      <w:bookmarkEnd w:id="33"/>
    </w:p>
    <w:p w14:paraId="3834BF26" w14:textId="35849C84" w:rsidR="008219B2" w:rsidRDefault="008219B2" w:rsidP="008219B2">
      <w:pPr>
        <w:pStyle w:val="ListParagraph"/>
        <w:numPr>
          <w:ilvl w:val="0"/>
          <w:numId w:val="47"/>
        </w:numPr>
        <w:spacing w:after="0"/>
        <w:jc w:val="both"/>
        <w:rPr>
          <w:lang w:val="en-GB"/>
        </w:rPr>
      </w:pPr>
      <w:r w:rsidRPr="00FF1EF4">
        <w:rPr>
          <w:lang w:val="en-GB"/>
        </w:rPr>
        <w:t>Start git bash in the directory where you want to create your project.</w:t>
      </w:r>
    </w:p>
    <w:p w14:paraId="5F92DE84" w14:textId="77777777" w:rsidR="001D16A8" w:rsidRPr="00FF1EF4" w:rsidRDefault="001D16A8" w:rsidP="001D16A8">
      <w:pPr>
        <w:pStyle w:val="ListParagraph"/>
        <w:spacing w:after="0"/>
        <w:ind w:left="360"/>
        <w:jc w:val="both"/>
        <w:rPr>
          <w:lang w:val="en-GB"/>
        </w:rPr>
      </w:pPr>
    </w:p>
    <w:p w14:paraId="5A95DAA3" w14:textId="129D783C" w:rsidR="008219B2" w:rsidRPr="00FF1EF4" w:rsidRDefault="008219B2" w:rsidP="008219B2">
      <w:pPr>
        <w:pStyle w:val="ListParagraph"/>
        <w:numPr>
          <w:ilvl w:val="0"/>
          <w:numId w:val="47"/>
        </w:numPr>
        <w:spacing w:after="0"/>
        <w:jc w:val="both"/>
      </w:pPr>
      <w:r>
        <w:t>Create a project directory (</w:t>
      </w:r>
      <w:r w:rsidR="00214180">
        <w:t xml:space="preserve">e.g., </w:t>
      </w:r>
      <w:r w:rsidRPr="00875CCE">
        <w:rPr>
          <w:b/>
          <w:bCs/>
          <w:color w:val="00B050"/>
        </w:rPr>
        <w:t>20231201</w:t>
      </w:r>
      <w:r w:rsidRPr="00781009">
        <w:rPr>
          <w:b/>
          <w:bCs/>
          <w:color w:val="00B050"/>
        </w:rPr>
        <w:t>_Project</w:t>
      </w:r>
      <w:r>
        <w:rPr>
          <w:b/>
          <w:bCs/>
          <w:color w:val="00B050"/>
        </w:rPr>
        <w:t>)</w:t>
      </w:r>
      <w:r>
        <w:t xml:space="preserve"> containing the</w:t>
      </w:r>
      <w:r w:rsidRPr="00FF1EF4">
        <w:t xml:space="preserve"> sFSS template from the ENCORE GitHub </w:t>
      </w:r>
      <w:r>
        <w:t>r</w:t>
      </w:r>
      <w:r w:rsidRPr="00FF1EF4">
        <w:t>epository using the next command in git bash</w:t>
      </w:r>
      <w:r>
        <w:t>:</w:t>
      </w:r>
    </w:p>
    <w:p w14:paraId="41F18425" w14:textId="024644C3" w:rsidR="008219B2" w:rsidRPr="001D16A8" w:rsidRDefault="008219B2" w:rsidP="008219B2">
      <w:pPr>
        <w:pStyle w:val="ListParagraph"/>
        <w:numPr>
          <w:ilvl w:val="1"/>
          <w:numId w:val="47"/>
        </w:numPr>
        <w:spacing w:after="0"/>
        <w:jc w:val="both"/>
        <w:rPr>
          <w:color w:val="C00000"/>
        </w:rPr>
      </w:pPr>
      <w:r w:rsidRPr="00FF1EF4">
        <w:rPr>
          <w:color w:val="C00000"/>
          <w:lang w:val="en-GB"/>
        </w:rPr>
        <w:t xml:space="preserve">git clone </w:t>
      </w:r>
      <w:hyperlink r:id="rId16" w:history="1">
        <w:r w:rsidRPr="00647D8C">
          <w:rPr>
            <w:rStyle w:val="Hyperlink"/>
            <w:lang w:val="en-GB"/>
          </w:rPr>
          <w:t>https://github.com/EDS-Bioinformatics-Laboratory/ENCORE</w:t>
        </w:r>
      </w:hyperlink>
      <w:r>
        <w:rPr>
          <w:rStyle w:val="Hyperlink"/>
          <w:color w:val="C00000"/>
          <w:lang w:val="en-GB"/>
        </w:rPr>
        <w:t xml:space="preserve">  </w:t>
      </w:r>
      <w:r w:rsidRPr="00875CCE">
        <w:rPr>
          <w:b/>
          <w:bCs/>
          <w:color w:val="00B050"/>
        </w:rPr>
        <w:t>20231201</w:t>
      </w:r>
      <w:r w:rsidRPr="00781009">
        <w:rPr>
          <w:b/>
          <w:bCs/>
          <w:color w:val="00B050"/>
        </w:rPr>
        <w:t>_Project</w:t>
      </w:r>
    </w:p>
    <w:p w14:paraId="0F195164" w14:textId="77777777" w:rsidR="001D16A8" w:rsidRPr="00FF1EF4" w:rsidRDefault="001D16A8" w:rsidP="001D16A8">
      <w:pPr>
        <w:pStyle w:val="ListParagraph"/>
        <w:spacing w:after="0"/>
        <w:jc w:val="both"/>
        <w:rPr>
          <w:color w:val="C00000"/>
        </w:rPr>
      </w:pPr>
    </w:p>
    <w:p w14:paraId="65ECB690" w14:textId="77777777" w:rsidR="001D16A8" w:rsidRDefault="008219B2" w:rsidP="001D16A8">
      <w:pPr>
        <w:pStyle w:val="ListParagraph"/>
        <w:numPr>
          <w:ilvl w:val="0"/>
          <w:numId w:val="47"/>
        </w:numPr>
        <w:spacing w:after="0"/>
        <w:jc w:val="both"/>
      </w:pPr>
      <w:r w:rsidRPr="00FF1EF4">
        <w:t xml:space="preserve">Move into the directory </w:t>
      </w:r>
      <w:r w:rsidRPr="00781009">
        <w:rPr>
          <w:b/>
          <w:bCs/>
          <w:color w:val="00B050"/>
        </w:rPr>
        <w:t>20231201_Project</w:t>
      </w:r>
      <w:r w:rsidRPr="00FF1EF4">
        <w:rPr>
          <w:color w:val="00B050"/>
        </w:rPr>
        <w:t xml:space="preserve"> </w:t>
      </w:r>
      <w:r w:rsidRPr="00FF1EF4">
        <w:t>and remove the file README.md and remove the sub-directory .git (which may be hidden</w:t>
      </w:r>
      <w:r>
        <w:t xml:space="preserve"> on your system</w:t>
      </w:r>
      <w:r w:rsidRPr="00FF1EF4">
        <w:t xml:space="preserve">). </w:t>
      </w:r>
    </w:p>
    <w:p w14:paraId="0DD66A4A" w14:textId="77777777" w:rsidR="001D16A8" w:rsidRDefault="001D16A8" w:rsidP="004E0BC8">
      <w:pPr>
        <w:spacing w:after="0"/>
        <w:jc w:val="both"/>
      </w:pPr>
    </w:p>
    <w:p w14:paraId="790CB83E" w14:textId="1C67DCED" w:rsidR="004E0BC8" w:rsidRDefault="004E0BC8" w:rsidP="004E0BC8">
      <w:pPr>
        <w:pStyle w:val="Heading3"/>
      </w:pPr>
      <w:bookmarkStart w:id="34" w:name="_Toc140232595"/>
      <w:bookmarkStart w:id="35" w:name="_Toc140232663"/>
      <w:bookmarkStart w:id="36" w:name="_Toc152586372"/>
      <w:r>
        <w:t>Initialize the sFSS project</w:t>
      </w:r>
      <w:bookmarkEnd w:id="34"/>
      <w:bookmarkEnd w:id="35"/>
      <w:bookmarkEnd w:id="36"/>
    </w:p>
    <w:p w14:paraId="559E1CA1" w14:textId="34A62BD7" w:rsidR="001D16A8" w:rsidRPr="001D16A8" w:rsidRDefault="001D16A8" w:rsidP="001D16A8">
      <w:pPr>
        <w:pStyle w:val="ListParagraph"/>
        <w:numPr>
          <w:ilvl w:val="0"/>
          <w:numId w:val="47"/>
        </w:numPr>
        <w:spacing w:after="0"/>
        <w:jc w:val="both"/>
      </w:pPr>
      <w:r w:rsidRPr="001D16A8">
        <w:rPr>
          <w:lang w:val="en-GB"/>
        </w:rPr>
        <w:t xml:space="preserve">Enter the required information in the </w:t>
      </w:r>
      <w:r w:rsidRPr="001D16A8">
        <w:rPr>
          <w:b/>
          <w:bCs/>
          <w:color w:val="00B050"/>
          <w:lang w:val="en-GB"/>
        </w:rPr>
        <w:t>0_PROJECT.md</w:t>
      </w:r>
      <w:r w:rsidRPr="001D16A8">
        <w:rPr>
          <w:color w:val="00B050"/>
          <w:lang w:val="en-GB"/>
        </w:rPr>
        <w:t xml:space="preserve"> </w:t>
      </w:r>
      <w:r w:rsidRPr="001D16A8">
        <w:rPr>
          <w:lang w:val="en-GB"/>
        </w:rPr>
        <w:t>file in the sFSS root directory</w:t>
      </w:r>
    </w:p>
    <w:p w14:paraId="2DBD2AAD" w14:textId="77777777" w:rsidR="001D16A8" w:rsidRPr="00D45CF2" w:rsidRDefault="001D16A8" w:rsidP="001D16A8">
      <w:pPr>
        <w:pStyle w:val="ListParagraph"/>
        <w:numPr>
          <w:ilvl w:val="1"/>
          <w:numId w:val="49"/>
        </w:numPr>
        <w:spacing w:after="0"/>
        <w:jc w:val="both"/>
        <w:rPr>
          <w:lang w:val="en-GB"/>
        </w:rPr>
      </w:pPr>
      <w:r>
        <w:rPr>
          <w:lang w:val="en-GB"/>
        </w:rPr>
        <w:t>See instructions in this file</w:t>
      </w:r>
      <w:r w:rsidRPr="00D45CF2">
        <w:rPr>
          <w:lang w:val="en-GB"/>
        </w:rPr>
        <w:t xml:space="preserve">. </w:t>
      </w:r>
    </w:p>
    <w:p w14:paraId="4D4B90EC" w14:textId="77777777" w:rsidR="001D16A8" w:rsidRDefault="001D16A8" w:rsidP="001D16A8">
      <w:pPr>
        <w:pStyle w:val="ListParagraph"/>
        <w:numPr>
          <w:ilvl w:val="1"/>
          <w:numId w:val="49"/>
        </w:numPr>
        <w:spacing w:after="0"/>
        <w:jc w:val="both"/>
        <w:rPr>
          <w:lang w:val="en-GB"/>
        </w:rPr>
      </w:pPr>
      <w:r>
        <w:rPr>
          <w:lang w:val="en-GB"/>
        </w:rPr>
        <w:t>This file is used by the sFSS Navigator (see below).</w:t>
      </w:r>
    </w:p>
    <w:p w14:paraId="667B1AA2" w14:textId="77777777" w:rsidR="001D16A8" w:rsidRDefault="001D16A8" w:rsidP="001D16A8">
      <w:pPr>
        <w:pStyle w:val="ListParagraph"/>
        <w:spacing w:after="0"/>
        <w:jc w:val="both"/>
        <w:rPr>
          <w:lang w:val="en-GB"/>
        </w:rPr>
      </w:pPr>
    </w:p>
    <w:p w14:paraId="0C7A6ACF" w14:textId="4821A1DE" w:rsidR="001D16A8" w:rsidRPr="001D16A8" w:rsidRDefault="001D16A8" w:rsidP="001D16A8">
      <w:pPr>
        <w:pStyle w:val="ListParagraph"/>
        <w:numPr>
          <w:ilvl w:val="0"/>
          <w:numId w:val="47"/>
        </w:numPr>
        <w:spacing w:after="0"/>
        <w:jc w:val="both"/>
        <w:rPr>
          <w:lang w:val="en-GB"/>
        </w:rPr>
      </w:pPr>
      <w:r w:rsidRPr="001D16A8">
        <w:rPr>
          <w:lang w:val="en-GB"/>
        </w:rPr>
        <w:t xml:space="preserve">Provide information about the software and hardware environment. </w:t>
      </w:r>
    </w:p>
    <w:p w14:paraId="4F60519A" w14:textId="77777777" w:rsidR="001D16A8" w:rsidRDefault="001D16A8" w:rsidP="001D16A8">
      <w:pPr>
        <w:pStyle w:val="ListParagraph"/>
        <w:numPr>
          <w:ilvl w:val="1"/>
          <w:numId w:val="49"/>
        </w:numPr>
        <w:spacing w:after="0"/>
        <w:jc w:val="both"/>
        <w:rPr>
          <w:lang w:val="en-GB"/>
        </w:rPr>
      </w:pPr>
      <w:r>
        <w:rPr>
          <w:lang w:val="en-GB"/>
        </w:rPr>
        <w:t xml:space="preserve">See </w:t>
      </w:r>
      <w:r w:rsidRPr="00781009">
        <w:rPr>
          <w:color w:val="00B050"/>
        </w:rPr>
        <w:t>20231201_</w:t>
      </w:r>
      <w:r w:rsidRPr="00781009">
        <w:rPr>
          <w:color w:val="00B050"/>
          <w:lang w:val="en-GB"/>
        </w:rPr>
        <w:t>Project</w:t>
      </w:r>
      <w:r w:rsidRPr="00781009">
        <w:rPr>
          <w:b/>
          <w:bCs/>
          <w:color w:val="00B050"/>
          <w:lang w:val="en-GB"/>
        </w:rPr>
        <w:t>\Processing\0_SoftwareEnvironment\0_README.md</w:t>
      </w:r>
      <w:r>
        <w:rPr>
          <w:lang w:val="en-GB"/>
        </w:rPr>
        <w:t xml:space="preserve"> for instructions. </w:t>
      </w:r>
    </w:p>
    <w:p w14:paraId="3D2768F2" w14:textId="77777777" w:rsidR="001D16A8" w:rsidRDefault="001D16A8" w:rsidP="001D16A8">
      <w:pPr>
        <w:pStyle w:val="ListParagraph"/>
        <w:numPr>
          <w:ilvl w:val="1"/>
          <w:numId w:val="49"/>
        </w:numPr>
        <w:spacing w:after="0"/>
        <w:jc w:val="both"/>
        <w:rPr>
          <w:lang w:val="en-GB"/>
        </w:rPr>
      </w:pPr>
      <w:r>
        <w:rPr>
          <w:lang w:val="en-GB"/>
        </w:rPr>
        <w:t>Provide the information already available to you, update whenever needed.</w:t>
      </w:r>
    </w:p>
    <w:p w14:paraId="7CDE8634" w14:textId="77777777" w:rsidR="001D16A8" w:rsidRDefault="001D16A8" w:rsidP="001D16A8">
      <w:pPr>
        <w:pStyle w:val="ListParagraph"/>
        <w:spacing w:after="0"/>
        <w:jc w:val="both"/>
        <w:rPr>
          <w:lang w:val="en-GB"/>
        </w:rPr>
      </w:pPr>
    </w:p>
    <w:p w14:paraId="2BF1EA40" w14:textId="77777777" w:rsidR="001D16A8" w:rsidRDefault="001D16A8" w:rsidP="001D16A8">
      <w:pPr>
        <w:pStyle w:val="ListParagraph"/>
        <w:numPr>
          <w:ilvl w:val="0"/>
          <w:numId w:val="47"/>
        </w:numPr>
        <w:spacing w:after="0"/>
        <w:jc w:val="both"/>
        <w:rPr>
          <w:lang w:val="en-GB"/>
        </w:rPr>
      </w:pPr>
      <w:r>
        <w:rPr>
          <w:lang w:val="en-GB"/>
        </w:rPr>
        <w:t>Start your lab journal</w:t>
      </w:r>
    </w:p>
    <w:p w14:paraId="7AB46706" w14:textId="77777777" w:rsidR="001D16A8" w:rsidRPr="00781009" w:rsidRDefault="001D16A8" w:rsidP="001D16A8">
      <w:pPr>
        <w:pStyle w:val="ListParagraph"/>
        <w:numPr>
          <w:ilvl w:val="1"/>
          <w:numId w:val="49"/>
        </w:numPr>
        <w:spacing w:after="0"/>
        <w:jc w:val="both"/>
        <w:rPr>
          <w:color w:val="00B050"/>
          <w:lang w:val="en-GB"/>
        </w:rPr>
      </w:pPr>
      <w:r w:rsidRPr="00781009">
        <w:rPr>
          <w:lang w:val="en-GB"/>
        </w:rPr>
        <w:t xml:space="preserve">See </w:t>
      </w:r>
      <w:r w:rsidRPr="00781009">
        <w:rPr>
          <w:color w:val="00B050"/>
        </w:rPr>
        <w:t>20231201_</w:t>
      </w:r>
      <w:r w:rsidRPr="00781009">
        <w:rPr>
          <w:color w:val="00B050"/>
          <w:lang w:val="en-GB"/>
        </w:rPr>
        <w:t>Project</w:t>
      </w:r>
      <w:r w:rsidRPr="00781009">
        <w:rPr>
          <w:b/>
          <w:bCs/>
          <w:color w:val="00B050"/>
          <w:lang w:val="en-GB"/>
        </w:rPr>
        <w:t>\ProjectDocumentation\</w:t>
      </w:r>
      <w:r>
        <w:rPr>
          <w:b/>
          <w:bCs/>
          <w:color w:val="00B050"/>
          <w:lang w:val="en-GB"/>
        </w:rPr>
        <w:t>L</w:t>
      </w:r>
      <w:r w:rsidRPr="00781009">
        <w:rPr>
          <w:b/>
          <w:bCs/>
          <w:color w:val="00B050"/>
          <w:lang w:val="en-GB"/>
        </w:rPr>
        <w:t>ab</w:t>
      </w:r>
      <w:r>
        <w:rPr>
          <w:b/>
          <w:bCs/>
          <w:color w:val="00B050"/>
          <w:lang w:val="en-GB"/>
        </w:rPr>
        <w:t>J</w:t>
      </w:r>
      <w:r w:rsidRPr="00781009">
        <w:rPr>
          <w:b/>
          <w:bCs/>
          <w:color w:val="00B050"/>
          <w:lang w:val="en-GB"/>
        </w:rPr>
        <w:t>ournal.</w:t>
      </w:r>
      <w:r>
        <w:rPr>
          <w:b/>
          <w:bCs/>
          <w:color w:val="00B050"/>
          <w:lang w:val="en-GB"/>
        </w:rPr>
        <w:t xml:space="preserve">txt </w:t>
      </w:r>
      <w:r w:rsidRPr="00781009">
        <w:rPr>
          <w:lang w:val="en-GB"/>
        </w:rPr>
        <w:t>for instructions</w:t>
      </w:r>
      <w:r>
        <w:rPr>
          <w:b/>
          <w:bCs/>
          <w:color w:val="00B050"/>
          <w:lang w:val="en-GB"/>
        </w:rPr>
        <w:t>.</w:t>
      </w:r>
    </w:p>
    <w:p w14:paraId="3AF326AF" w14:textId="77777777" w:rsidR="008219B2" w:rsidRPr="001D16A8" w:rsidRDefault="008219B2" w:rsidP="008219B2">
      <w:pPr>
        <w:spacing w:after="0"/>
        <w:jc w:val="both"/>
        <w:rPr>
          <w:lang w:val="en-GB"/>
        </w:rPr>
      </w:pPr>
    </w:p>
    <w:p w14:paraId="03769178" w14:textId="77777777" w:rsidR="008219B2" w:rsidRPr="008219B2" w:rsidRDefault="008219B2" w:rsidP="008219B2">
      <w:pPr>
        <w:rPr>
          <w:lang w:val="en-GB"/>
        </w:rPr>
      </w:pPr>
    </w:p>
    <w:p w14:paraId="0CBBC067" w14:textId="49B9BA28" w:rsidR="00B31699" w:rsidRPr="00B31699" w:rsidRDefault="008219B2" w:rsidP="002C0CF8">
      <w:pPr>
        <w:pStyle w:val="Heading2"/>
      </w:pPr>
      <w:bookmarkStart w:id="37" w:name="_Toc139381302"/>
      <w:bookmarkStart w:id="38" w:name="_Toc140232596"/>
      <w:bookmarkStart w:id="39" w:name="_Toc140232664"/>
      <w:bookmarkStart w:id="40" w:name="_Toc152586373"/>
      <w:r>
        <w:rPr>
          <w:lang w:val="en-GB"/>
        </w:rPr>
        <w:lastRenderedPageBreak/>
        <w:t>Step 2: Setup your GitHub repository and connect to the sFSS</w:t>
      </w:r>
      <w:bookmarkEnd w:id="37"/>
      <w:bookmarkEnd w:id="38"/>
      <w:bookmarkEnd w:id="39"/>
      <w:bookmarkEnd w:id="40"/>
    </w:p>
    <w:p w14:paraId="048B94F7" w14:textId="77777777" w:rsidR="004E0BC8" w:rsidRDefault="004E0BC8" w:rsidP="0095627D">
      <w:pPr>
        <w:spacing w:after="0"/>
      </w:pPr>
    </w:p>
    <w:p w14:paraId="055F9320" w14:textId="443C3187" w:rsidR="002C0CF8" w:rsidRDefault="004E0BC8" w:rsidP="004E0BC8">
      <w:pPr>
        <w:pStyle w:val="Heading3"/>
      </w:pPr>
      <w:bookmarkStart w:id="41" w:name="_Toc140232597"/>
      <w:bookmarkStart w:id="42" w:name="_Toc140232665"/>
      <w:bookmarkStart w:id="43" w:name="_Toc152586374"/>
      <w:r>
        <w:t>Create a GitHub repository</w:t>
      </w:r>
      <w:bookmarkEnd w:id="41"/>
      <w:bookmarkEnd w:id="42"/>
      <w:bookmarkEnd w:id="43"/>
    </w:p>
    <w:p w14:paraId="2097FF86" w14:textId="77777777" w:rsidR="00FF1EF4" w:rsidRPr="00B31699" w:rsidRDefault="00FF1EF4" w:rsidP="00FF1EF4">
      <w:pPr>
        <w:pStyle w:val="ListParagraph"/>
        <w:ind w:left="0"/>
      </w:pPr>
    </w:p>
    <w:p w14:paraId="1196A088" w14:textId="15C6EB9B" w:rsidR="002C0CF8" w:rsidRDefault="002C0CF8" w:rsidP="0095627D">
      <w:pPr>
        <w:pStyle w:val="ListParagraph"/>
        <w:numPr>
          <w:ilvl w:val="0"/>
          <w:numId w:val="39"/>
        </w:numPr>
        <w:spacing w:before="0" w:after="0"/>
        <w:jc w:val="both"/>
        <w:rPr>
          <w:lang w:val="en-GB"/>
        </w:rPr>
      </w:pPr>
      <w:r>
        <w:rPr>
          <w:lang w:val="en-GB"/>
        </w:rPr>
        <w:t xml:space="preserve">Go to your GitHub account at </w:t>
      </w:r>
      <w:hyperlink r:id="rId17" w:history="1">
        <w:r w:rsidRPr="00620D3A">
          <w:rPr>
            <w:rStyle w:val="Hyperlink"/>
            <w:lang w:val="en-GB"/>
          </w:rPr>
          <w:t>https://github.com</w:t>
        </w:r>
      </w:hyperlink>
      <w:r>
        <w:rPr>
          <w:lang w:val="en-GB"/>
        </w:rPr>
        <w:t xml:space="preserve">. </w:t>
      </w:r>
    </w:p>
    <w:p w14:paraId="32CE373F" w14:textId="77777777" w:rsidR="001D16A8" w:rsidRDefault="001D16A8" w:rsidP="001D16A8">
      <w:pPr>
        <w:pStyle w:val="ListParagraph"/>
        <w:spacing w:before="0" w:after="0"/>
        <w:ind w:left="360"/>
        <w:jc w:val="both"/>
        <w:rPr>
          <w:lang w:val="en-GB"/>
        </w:rPr>
      </w:pPr>
    </w:p>
    <w:p w14:paraId="495AB04F" w14:textId="5D4B7120" w:rsidR="009234EC" w:rsidRDefault="009234EC" w:rsidP="001D16A8">
      <w:pPr>
        <w:pStyle w:val="ListParagraph"/>
        <w:numPr>
          <w:ilvl w:val="0"/>
          <w:numId w:val="39"/>
        </w:numPr>
        <w:spacing w:before="0" w:after="0"/>
        <w:jc w:val="both"/>
        <w:rPr>
          <w:lang w:val="en-GB"/>
        </w:rPr>
      </w:pPr>
      <w:r w:rsidRPr="00D9127D">
        <w:rPr>
          <w:lang w:val="en-GB"/>
        </w:rPr>
        <w:t>Click on the ‘New’ button</w:t>
      </w:r>
      <w:r w:rsidR="002C0CF8">
        <w:rPr>
          <w:lang w:val="en-GB"/>
        </w:rPr>
        <w:t>.</w:t>
      </w:r>
    </w:p>
    <w:p w14:paraId="1716A967" w14:textId="77777777" w:rsidR="001D16A8" w:rsidRPr="001D16A8" w:rsidRDefault="001D16A8" w:rsidP="001D16A8">
      <w:pPr>
        <w:spacing w:before="0" w:after="0"/>
        <w:jc w:val="both"/>
        <w:rPr>
          <w:lang w:val="en-GB"/>
        </w:rPr>
      </w:pPr>
    </w:p>
    <w:p w14:paraId="12E288F3" w14:textId="323FB277" w:rsidR="009234EC" w:rsidRDefault="000822F3" w:rsidP="001D16A8">
      <w:pPr>
        <w:pStyle w:val="ListParagraph"/>
        <w:numPr>
          <w:ilvl w:val="0"/>
          <w:numId w:val="39"/>
        </w:numPr>
        <w:tabs>
          <w:tab w:val="left" w:pos="2996"/>
        </w:tabs>
        <w:spacing w:before="0" w:after="0"/>
        <w:jc w:val="both"/>
        <w:rPr>
          <w:lang w:val="en-GB"/>
        </w:rPr>
      </w:pPr>
      <w:r>
        <w:rPr>
          <w:lang w:val="en-GB"/>
        </w:rPr>
        <w:t>Choose a repository name</w:t>
      </w:r>
      <w:r w:rsidR="002C0CF8">
        <w:rPr>
          <w:lang w:val="en-GB"/>
        </w:rPr>
        <w:t>.</w:t>
      </w:r>
    </w:p>
    <w:p w14:paraId="494AB67A" w14:textId="4E723995" w:rsidR="00FD5948" w:rsidRPr="002C0CF8" w:rsidRDefault="00FD5948" w:rsidP="002C0CF8">
      <w:pPr>
        <w:pStyle w:val="ListParagraph"/>
        <w:numPr>
          <w:ilvl w:val="0"/>
          <w:numId w:val="44"/>
        </w:numPr>
        <w:rPr>
          <w:lang w:val="en-GB"/>
        </w:rPr>
      </w:pPr>
      <w:r w:rsidRPr="002C0CF8">
        <w:rPr>
          <w:lang w:val="en-GB"/>
        </w:rPr>
        <w:t>Use an informative name</w:t>
      </w:r>
      <w:r w:rsidR="00781009">
        <w:rPr>
          <w:lang w:val="en-GB"/>
        </w:rPr>
        <w:t xml:space="preserve"> (e.g., </w:t>
      </w:r>
      <w:r w:rsidR="005B0BB1">
        <w:rPr>
          <w:b/>
          <w:bCs/>
          <w:color w:val="00B050"/>
          <w:lang w:val="en-GB"/>
        </w:rPr>
        <w:t>B-cell_DiversityAnalysis</w:t>
      </w:r>
      <w:r w:rsidR="00781009">
        <w:rPr>
          <w:lang w:val="en-GB"/>
        </w:rPr>
        <w:t>)</w:t>
      </w:r>
      <w:r w:rsidR="002C0CF8">
        <w:rPr>
          <w:lang w:val="en-GB"/>
        </w:rPr>
        <w:t>.</w:t>
      </w:r>
    </w:p>
    <w:p w14:paraId="28197DA2" w14:textId="4A62874F" w:rsidR="00FD5948" w:rsidRPr="002C0CF8" w:rsidRDefault="00FD5948" w:rsidP="002C0CF8">
      <w:pPr>
        <w:pStyle w:val="ListParagraph"/>
        <w:numPr>
          <w:ilvl w:val="0"/>
          <w:numId w:val="44"/>
        </w:numPr>
        <w:rPr>
          <w:lang w:val="en-GB"/>
        </w:rPr>
      </w:pPr>
      <w:r w:rsidRPr="002C0CF8">
        <w:rPr>
          <w:lang w:val="en-GB"/>
        </w:rPr>
        <w:t>Don’t put the date in the name</w:t>
      </w:r>
      <w:r w:rsidR="002C0CF8">
        <w:rPr>
          <w:lang w:val="en-GB"/>
        </w:rPr>
        <w:t>.</w:t>
      </w:r>
    </w:p>
    <w:p w14:paraId="0FB09784" w14:textId="12DCF3AE" w:rsidR="001D16A8" w:rsidRDefault="00FD5948" w:rsidP="001D16A8">
      <w:pPr>
        <w:pStyle w:val="ListParagraph"/>
        <w:numPr>
          <w:ilvl w:val="0"/>
          <w:numId w:val="44"/>
        </w:numPr>
        <w:rPr>
          <w:lang w:val="en-GB"/>
        </w:rPr>
      </w:pPr>
      <w:r w:rsidRPr="002C0CF8">
        <w:rPr>
          <w:lang w:val="en-GB"/>
        </w:rPr>
        <w:t>Don’t put a literature reference in the name</w:t>
      </w:r>
      <w:r w:rsidR="002C0CF8">
        <w:rPr>
          <w:lang w:val="en-GB"/>
        </w:rPr>
        <w:t>.</w:t>
      </w:r>
    </w:p>
    <w:p w14:paraId="6011A4D3" w14:textId="77777777" w:rsidR="001D16A8" w:rsidRPr="001D16A8" w:rsidRDefault="001D16A8" w:rsidP="001D16A8">
      <w:pPr>
        <w:pStyle w:val="ListParagraph"/>
        <w:rPr>
          <w:lang w:val="en-GB"/>
        </w:rPr>
      </w:pPr>
    </w:p>
    <w:p w14:paraId="7ADC02BA" w14:textId="7982E2D9" w:rsidR="00FD5948" w:rsidRDefault="000822F3" w:rsidP="002C0CF8">
      <w:pPr>
        <w:pStyle w:val="ListParagraph"/>
        <w:numPr>
          <w:ilvl w:val="0"/>
          <w:numId w:val="39"/>
        </w:numPr>
        <w:spacing w:after="0"/>
        <w:jc w:val="both"/>
        <w:rPr>
          <w:lang w:val="en-GB"/>
        </w:rPr>
      </w:pPr>
      <w:r>
        <w:rPr>
          <w:lang w:val="en-GB"/>
        </w:rPr>
        <w:t xml:space="preserve">Add a description. Note, the description should </w:t>
      </w:r>
      <w:r w:rsidRPr="002C0CF8">
        <w:rPr>
          <w:u w:val="single"/>
          <w:lang w:val="en-GB"/>
        </w:rPr>
        <w:t>start</w:t>
      </w:r>
      <w:r>
        <w:rPr>
          <w:lang w:val="en-GB"/>
        </w:rPr>
        <w:t xml:space="preserve"> with the name(s) of the repository owner</w:t>
      </w:r>
      <w:r w:rsidR="002C0CF8">
        <w:rPr>
          <w:lang w:val="en-GB"/>
        </w:rPr>
        <w:t>.</w:t>
      </w:r>
      <w:r>
        <w:rPr>
          <w:lang w:val="en-GB"/>
        </w:rPr>
        <w:t xml:space="preserve"> </w:t>
      </w:r>
    </w:p>
    <w:p w14:paraId="70C6099C" w14:textId="0985639F" w:rsidR="000822F3" w:rsidRPr="002C0CF8" w:rsidRDefault="00FD5948" w:rsidP="002C0CF8">
      <w:pPr>
        <w:pStyle w:val="ListParagraph"/>
        <w:numPr>
          <w:ilvl w:val="1"/>
          <w:numId w:val="39"/>
        </w:numPr>
        <w:spacing w:after="0"/>
        <w:jc w:val="both"/>
        <w:rPr>
          <w:lang w:val="nl-NL"/>
        </w:rPr>
      </w:pPr>
      <w:r w:rsidRPr="002C0CF8">
        <w:rPr>
          <w:lang w:val="nl-NL"/>
        </w:rPr>
        <w:t xml:space="preserve">Example: </w:t>
      </w:r>
      <w:r w:rsidR="002C0CF8" w:rsidRPr="002C0CF8">
        <w:rPr>
          <w:lang w:val="nl-NL"/>
        </w:rPr>
        <w:t>“</w:t>
      </w:r>
      <w:r w:rsidRPr="002C0CF8">
        <w:rPr>
          <w:lang w:val="nl-NL"/>
        </w:rPr>
        <w:t>Antoine van Kampen, Barbera van Schaik</w:t>
      </w:r>
      <w:r w:rsidR="002C0CF8" w:rsidRPr="002C0CF8">
        <w:rPr>
          <w:lang w:val="nl-NL"/>
        </w:rPr>
        <w:t>:</w:t>
      </w:r>
      <w:r w:rsidRPr="002C0CF8">
        <w:rPr>
          <w:lang w:val="nl-NL"/>
        </w:rPr>
        <w:t xml:space="preserve"> </w:t>
      </w:r>
      <w:r w:rsidR="002C0CF8" w:rsidRPr="002C0CF8">
        <w:rPr>
          <w:lang w:val="nl-NL"/>
        </w:rPr>
        <w:t>A</w:t>
      </w:r>
      <w:r w:rsidR="002C0CF8">
        <w:rPr>
          <w:lang w:val="nl-NL"/>
        </w:rPr>
        <w:t>nalysis of B-cell repertoires”.</w:t>
      </w:r>
    </w:p>
    <w:p w14:paraId="72593956" w14:textId="73DD5D62" w:rsidR="00FD5948" w:rsidRDefault="00FD5948" w:rsidP="002C0CF8">
      <w:pPr>
        <w:pStyle w:val="ListParagraph"/>
        <w:numPr>
          <w:ilvl w:val="1"/>
          <w:numId w:val="39"/>
        </w:numPr>
        <w:spacing w:after="0"/>
        <w:jc w:val="both"/>
        <w:rPr>
          <w:lang w:val="en-GB"/>
        </w:rPr>
      </w:pPr>
      <w:r w:rsidRPr="00FD5948">
        <w:rPr>
          <w:i/>
          <w:iCs/>
          <w:lang w:val="en-GB"/>
        </w:rPr>
        <w:t>Rationale:</w:t>
      </w:r>
      <w:r>
        <w:rPr>
          <w:lang w:val="en-GB"/>
        </w:rPr>
        <w:t xml:space="preserve"> </w:t>
      </w:r>
      <w:r w:rsidRPr="00FD5948">
        <w:rPr>
          <w:lang w:val="en-GB"/>
        </w:rPr>
        <w:t>The number of repositories may grow</w:t>
      </w:r>
      <w:r w:rsidR="002C0CF8">
        <w:rPr>
          <w:lang w:val="en-GB"/>
        </w:rPr>
        <w:t xml:space="preserve"> quickly if you do many projects</w:t>
      </w:r>
      <w:r w:rsidRPr="00FD5948">
        <w:rPr>
          <w:lang w:val="en-GB"/>
        </w:rPr>
        <w:t xml:space="preserve">. By starting with the </w:t>
      </w:r>
      <w:r w:rsidR="002C0CF8" w:rsidRPr="00FD5948">
        <w:rPr>
          <w:lang w:val="en-GB"/>
        </w:rPr>
        <w:t>owner’s</w:t>
      </w:r>
      <w:r w:rsidRPr="00FD5948">
        <w:rPr>
          <w:lang w:val="en-GB"/>
        </w:rPr>
        <w:t xml:space="preserve"> name in the 'About' field </w:t>
      </w:r>
      <w:r w:rsidR="002C0CF8">
        <w:rPr>
          <w:lang w:val="en-GB"/>
        </w:rPr>
        <w:t>you</w:t>
      </w:r>
      <w:r w:rsidRPr="00FD5948">
        <w:rPr>
          <w:lang w:val="en-GB"/>
        </w:rPr>
        <w:t xml:space="preserve"> can directly see to who a project belongs</w:t>
      </w:r>
      <w:r>
        <w:rPr>
          <w:lang w:val="en-GB"/>
        </w:rPr>
        <w:t>.</w:t>
      </w:r>
    </w:p>
    <w:p w14:paraId="47ED2B85" w14:textId="77777777" w:rsidR="001D16A8" w:rsidRPr="001D16A8" w:rsidRDefault="001D16A8" w:rsidP="001D16A8">
      <w:pPr>
        <w:pStyle w:val="ListParagraph"/>
        <w:spacing w:after="0"/>
        <w:jc w:val="both"/>
        <w:rPr>
          <w:lang w:val="en-GB"/>
        </w:rPr>
      </w:pPr>
    </w:p>
    <w:p w14:paraId="5E0EC23A" w14:textId="404CE884" w:rsidR="000822F3" w:rsidRDefault="000822F3" w:rsidP="002C0CF8">
      <w:pPr>
        <w:pStyle w:val="ListParagraph"/>
        <w:numPr>
          <w:ilvl w:val="0"/>
          <w:numId w:val="39"/>
        </w:numPr>
        <w:spacing w:after="0"/>
        <w:jc w:val="both"/>
        <w:rPr>
          <w:lang w:val="en-GB"/>
        </w:rPr>
      </w:pPr>
      <w:r>
        <w:rPr>
          <w:lang w:val="en-GB"/>
        </w:rPr>
        <w:t xml:space="preserve">Make the repository </w:t>
      </w:r>
      <w:r w:rsidR="005B0BB1">
        <w:rPr>
          <w:lang w:val="en-GB"/>
        </w:rPr>
        <w:t>‘</w:t>
      </w:r>
      <w:r>
        <w:rPr>
          <w:lang w:val="en-GB"/>
        </w:rPr>
        <w:t>Private</w:t>
      </w:r>
      <w:r w:rsidR="005B0BB1">
        <w:rPr>
          <w:lang w:val="en-GB"/>
        </w:rPr>
        <w:t>’.</w:t>
      </w:r>
    </w:p>
    <w:p w14:paraId="598EB9CE" w14:textId="61857EFF" w:rsidR="00A1501E" w:rsidRDefault="00A1501E" w:rsidP="002C0CF8">
      <w:pPr>
        <w:pStyle w:val="ListParagraph"/>
        <w:numPr>
          <w:ilvl w:val="1"/>
          <w:numId w:val="39"/>
        </w:numPr>
        <w:spacing w:after="0"/>
        <w:jc w:val="both"/>
        <w:rPr>
          <w:lang w:val="en-GB"/>
        </w:rPr>
      </w:pPr>
      <w:r w:rsidRPr="00A1501E">
        <w:rPr>
          <w:i/>
          <w:iCs/>
          <w:lang w:val="en-GB"/>
        </w:rPr>
        <w:t>Note</w:t>
      </w:r>
      <w:r>
        <w:rPr>
          <w:lang w:val="en-GB"/>
        </w:rPr>
        <w:t xml:space="preserve">: at a later stage </w:t>
      </w:r>
      <w:r w:rsidR="002C0CF8">
        <w:rPr>
          <w:lang w:val="en-GB"/>
        </w:rPr>
        <w:t>you</w:t>
      </w:r>
      <w:r>
        <w:rPr>
          <w:lang w:val="en-GB"/>
        </w:rPr>
        <w:t xml:space="preserve"> can </w:t>
      </w:r>
      <w:r w:rsidR="002C0CF8">
        <w:rPr>
          <w:lang w:val="en-GB"/>
        </w:rPr>
        <w:t xml:space="preserve">still </w:t>
      </w:r>
      <w:r>
        <w:rPr>
          <w:lang w:val="en-GB"/>
        </w:rPr>
        <w:t>decide to make a repository Public.</w:t>
      </w:r>
    </w:p>
    <w:p w14:paraId="252B5D75" w14:textId="77777777" w:rsidR="001D16A8" w:rsidRPr="00D9127D" w:rsidRDefault="001D16A8" w:rsidP="001D16A8">
      <w:pPr>
        <w:pStyle w:val="ListParagraph"/>
        <w:spacing w:after="0"/>
        <w:jc w:val="both"/>
        <w:rPr>
          <w:lang w:val="en-GB"/>
        </w:rPr>
      </w:pPr>
    </w:p>
    <w:p w14:paraId="49A36087" w14:textId="0A4F79E1" w:rsidR="008B1661" w:rsidRDefault="000822F3" w:rsidP="002C0CF8">
      <w:pPr>
        <w:pStyle w:val="ListParagraph"/>
        <w:numPr>
          <w:ilvl w:val="0"/>
          <w:numId w:val="39"/>
        </w:numPr>
        <w:spacing w:after="0"/>
        <w:jc w:val="both"/>
        <w:rPr>
          <w:lang w:val="en-GB"/>
        </w:rPr>
      </w:pPr>
      <w:r>
        <w:rPr>
          <w:lang w:val="en-GB"/>
        </w:rPr>
        <w:t xml:space="preserve">Do not add </w:t>
      </w:r>
      <w:r w:rsidR="002C0CF8">
        <w:rPr>
          <w:lang w:val="en-GB"/>
        </w:rPr>
        <w:t>the default GitHub</w:t>
      </w:r>
      <w:r>
        <w:rPr>
          <w:lang w:val="en-GB"/>
        </w:rPr>
        <w:t xml:space="preserve"> </w:t>
      </w:r>
      <w:r w:rsidR="008B1661" w:rsidRPr="00D9127D">
        <w:rPr>
          <w:lang w:val="en-GB"/>
        </w:rPr>
        <w:t>READM</w:t>
      </w:r>
      <w:r w:rsidR="002D0E51" w:rsidRPr="00D9127D">
        <w:rPr>
          <w:lang w:val="en-GB"/>
        </w:rPr>
        <w:t>E</w:t>
      </w:r>
      <w:r w:rsidR="008B1661" w:rsidRPr="00D9127D">
        <w:rPr>
          <w:lang w:val="en-GB"/>
        </w:rPr>
        <w:t xml:space="preserve"> file</w:t>
      </w:r>
      <w:r w:rsidR="005B0BB1">
        <w:rPr>
          <w:lang w:val="en-GB"/>
        </w:rPr>
        <w:t>.</w:t>
      </w:r>
    </w:p>
    <w:p w14:paraId="7444EFB3" w14:textId="77777777" w:rsidR="001D16A8" w:rsidRPr="00D9127D" w:rsidRDefault="001D16A8" w:rsidP="001D16A8">
      <w:pPr>
        <w:pStyle w:val="ListParagraph"/>
        <w:spacing w:after="0"/>
        <w:ind w:left="360"/>
        <w:jc w:val="both"/>
        <w:rPr>
          <w:lang w:val="en-GB"/>
        </w:rPr>
      </w:pPr>
    </w:p>
    <w:p w14:paraId="24D41C4D" w14:textId="56ECBA74" w:rsidR="001D16A8" w:rsidRDefault="000822F3" w:rsidP="001D16A8">
      <w:pPr>
        <w:pStyle w:val="ListParagraph"/>
        <w:numPr>
          <w:ilvl w:val="0"/>
          <w:numId w:val="39"/>
        </w:numPr>
        <w:spacing w:after="0"/>
        <w:jc w:val="both"/>
        <w:rPr>
          <w:lang w:val="en-GB"/>
        </w:rPr>
      </w:pPr>
      <w:r>
        <w:rPr>
          <w:lang w:val="en-GB"/>
        </w:rPr>
        <w:t xml:space="preserve">Do not add </w:t>
      </w:r>
      <w:r w:rsidR="008B1661" w:rsidRPr="00D9127D">
        <w:rPr>
          <w:lang w:val="en-GB"/>
        </w:rPr>
        <w:t>.gitignore</w:t>
      </w:r>
    </w:p>
    <w:p w14:paraId="0715D4C5" w14:textId="77777777" w:rsidR="001D16A8" w:rsidRPr="001D16A8" w:rsidRDefault="001D16A8" w:rsidP="001D16A8">
      <w:pPr>
        <w:spacing w:before="0" w:after="0"/>
        <w:jc w:val="both"/>
        <w:rPr>
          <w:lang w:val="en-GB"/>
        </w:rPr>
      </w:pPr>
    </w:p>
    <w:p w14:paraId="2885C24D" w14:textId="69AC75F3" w:rsidR="009234EC" w:rsidRDefault="009234EC" w:rsidP="001D16A8">
      <w:pPr>
        <w:pStyle w:val="ListParagraph"/>
        <w:numPr>
          <w:ilvl w:val="0"/>
          <w:numId w:val="39"/>
        </w:numPr>
        <w:spacing w:before="0" w:after="0"/>
        <w:jc w:val="both"/>
        <w:rPr>
          <w:lang w:val="en-GB"/>
        </w:rPr>
      </w:pPr>
      <w:r w:rsidRPr="00D9127D">
        <w:rPr>
          <w:lang w:val="en-GB"/>
        </w:rPr>
        <w:t>Choose the</w:t>
      </w:r>
      <w:r w:rsidR="001F23EF" w:rsidRPr="00D9127D">
        <w:rPr>
          <w:lang w:val="en-GB"/>
        </w:rPr>
        <w:t xml:space="preserve"> </w:t>
      </w:r>
      <w:r w:rsidR="002D0E51" w:rsidRPr="00D9127D">
        <w:rPr>
          <w:lang w:val="en-GB"/>
        </w:rPr>
        <w:t>GNU General Public License v3.0</w:t>
      </w:r>
    </w:p>
    <w:p w14:paraId="69398DEB" w14:textId="56AEF91C" w:rsidR="00A1501E" w:rsidRDefault="00A1501E" w:rsidP="002C0CF8">
      <w:pPr>
        <w:pStyle w:val="ListParagraph"/>
        <w:numPr>
          <w:ilvl w:val="1"/>
          <w:numId w:val="39"/>
        </w:numPr>
        <w:spacing w:after="0"/>
        <w:jc w:val="both"/>
        <w:rPr>
          <w:lang w:val="en-GB"/>
        </w:rPr>
      </w:pPr>
      <w:r w:rsidRPr="00A1501E">
        <w:rPr>
          <w:i/>
          <w:iCs/>
          <w:lang w:val="en-GB"/>
        </w:rPr>
        <w:t>Rationale</w:t>
      </w:r>
      <w:r>
        <w:rPr>
          <w:lang w:val="en-GB"/>
        </w:rPr>
        <w:t xml:space="preserve">: </w:t>
      </w:r>
      <w:r w:rsidRPr="00A1501E">
        <w:rPr>
          <w:lang w:val="en-GB"/>
        </w:rPr>
        <w:t>th</w:t>
      </w:r>
      <w:r>
        <w:rPr>
          <w:lang w:val="en-GB"/>
        </w:rPr>
        <w:t>is</w:t>
      </w:r>
      <w:r w:rsidRPr="00A1501E">
        <w:rPr>
          <w:lang w:val="en-GB"/>
        </w:rPr>
        <w:t xml:space="preserve"> open-source license allows other people to use, extend, and modify our software. These changes will again become open source</w:t>
      </w:r>
      <w:r w:rsidR="002C0CF8">
        <w:rPr>
          <w:lang w:val="en-GB"/>
        </w:rPr>
        <w:t xml:space="preserve"> (</w:t>
      </w:r>
      <w:r w:rsidR="005B0BB1">
        <w:rPr>
          <w:lang w:val="en-GB"/>
        </w:rPr>
        <w:t>of course if</w:t>
      </w:r>
      <w:r w:rsidR="002C0CF8">
        <w:rPr>
          <w:lang w:val="en-GB"/>
        </w:rPr>
        <w:t xml:space="preserve"> you decide to share your software).</w:t>
      </w:r>
    </w:p>
    <w:p w14:paraId="432E1BEB" w14:textId="77777777" w:rsidR="001D16A8" w:rsidRPr="001D16A8" w:rsidRDefault="001D16A8" w:rsidP="001D16A8">
      <w:pPr>
        <w:pStyle w:val="ListParagraph"/>
        <w:spacing w:after="0"/>
        <w:jc w:val="both"/>
        <w:rPr>
          <w:lang w:val="en-GB"/>
        </w:rPr>
      </w:pPr>
    </w:p>
    <w:p w14:paraId="59EC6F24" w14:textId="77777777" w:rsidR="002C0CF8" w:rsidRDefault="000822F3" w:rsidP="002C0CF8">
      <w:pPr>
        <w:pStyle w:val="ListParagraph"/>
        <w:numPr>
          <w:ilvl w:val="0"/>
          <w:numId w:val="39"/>
        </w:numPr>
        <w:spacing w:after="0"/>
        <w:jc w:val="both"/>
        <w:rPr>
          <w:lang w:val="en-GB"/>
        </w:rPr>
      </w:pPr>
      <w:r w:rsidRPr="002C0CF8">
        <w:rPr>
          <w:lang w:val="en-GB"/>
        </w:rPr>
        <w:t xml:space="preserve">Now ‘Create </w:t>
      </w:r>
      <w:r w:rsidR="00A766D2" w:rsidRPr="002C0CF8">
        <w:rPr>
          <w:lang w:val="en-GB"/>
        </w:rPr>
        <w:t>repository</w:t>
      </w:r>
      <w:r w:rsidRPr="002C0CF8">
        <w:rPr>
          <w:lang w:val="en-GB"/>
        </w:rPr>
        <w:t>’</w:t>
      </w:r>
    </w:p>
    <w:p w14:paraId="604A6FCC" w14:textId="030C4F40" w:rsidR="002C0CF8" w:rsidRDefault="0047404A" w:rsidP="002C0CF8">
      <w:pPr>
        <w:pStyle w:val="ListParagraph"/>
        <w:numPr>
          <w:ilvl w:val="1"/>
          <w:numId w:val="39"/>
        </w:numPr>
        <w:spacing w:after="0"/>
        <w:jc w:val="both"/>
        <w:rPr>
          <w:lang w:val="en-GB"/>
        </w:rPr>
      </w:pPr>
      <w:r w:rsidRPr="002C0CF8">
        <w:rPr>
          <w:lang w:val="en-GB"/>
        </w:rPr>
        <w:t xml:space="preserve">You should now see your new repository with only a single file (LICENSE) </w:t>
      </w:r>
      <w:r w:rsidR="00A766D2" w:rsidRPr="002C0CF8">
        <w:rPr>
          <w:lang w:val="en-GB"/>
        </w:rPr>
        <w:t>and a single branch (main)</w:t>
      </w:r>
      <w:r w:rsidRPr="002C0CF8">
        <w:rPr>
          <w:lang w:val="en-GB"/>
        </w:rPr>
        <w:t>.</w:t>
      </w:r>
    </w:p>
    <w:p w14:paraId="3D4A371F" w14:textId="77777777" w:rsidR="001D16A8" w:rsidRDefault="001D16A8" w:rsidP="001D16A8">
      <w:pPr>
        <w:pStyle w:val="ListParagraph"/>
        <w:spacing w:after="0"/>
        <w:jc w:val="both"/>
        <w:rPr>
          <w:lang w:val="en-GB"/>
        </w:rPr>
      </w:pPr>
    </w:p>
    <w:p w14:paraId="3DC6D865" w14:textId="60377D36" w:rsidR="009234EC" w:rsidRPr="002C0CF8" w:rsidRDefault="0047404A" w:rsidP="002C0CF8">
      <w:pPr>
        <w:pStyle w:val="ListParagraph"/>
        <w:numPr>
          <w:ilvl w:val="0"/>
          <w:numId w:val="39"/>
        </w:numPr>
        <w:spacing w:after="0"/>
        <w:jc w:val="both"/>
        <w:rPr>
          <w:lang w:val="en-GB"/>
        </w:rPr>
      </w:pPr>
      <w:r w:rsidRPr="002C0CF8">
        <w:rPr>
          <w:lang w:val="en-GB"/>
        </w:rPr>
        <w:t xml:space="preserve">Click on the ‘wheel’ </w:t>
      </w:r>
      <w:r w:rsidR="002C0CF8" w:rsidRPr="002C0CF8">
        <w:rPr>
          <w:lang w:val="en-GB"/>
        </w:rPr>
        <w:t xml:space="preserve">(‘cog’) </w:t>
      </w:r>
      <w:r w:rsidRPr="002C0CF8">
        <w:rPr>
          <w:lang w:val="en-GB"/>
        </w:rPr>
        <w:t xml:space="preserve">right of About and add </w:t>
      </w:r>
      <w:r w:rsidR="006578AF">
        <w:rPr>
          <w:lang w:val="en-GB"/>
        </w:rPr>
        <w:t>Topics</w:t>
      </w:r>
      <w:r w:rsidR="009234EC" w:rsidRPr="002C0CF8">
        <w:rPr>
          <w:lang w:val="en-GB"/>
        </w:rPr>
        <w:t>.</w:t>
      </w:r>
    </w:p>
    <w:p w14:paraId="6F74A8D1" w14:textId="206ACEE7" w:rsidR="00FD5948" w:rsidRDefault="002C0CF8" w:rsidP="002C0CF8">
      <w:pPr>
        <w:pStyle w:val="ListParagraph"/>
        <w:numPr>
          <w:ilvl w:val="0"/>
          <w:numId w:val="46"/>
        </w:numPr>
        <w:spacing w:after="0"/>
        <w:jc w:val="both"/>
        <w:rPr>
          <w:lang w:val="en-GB"/>
        </w:rPr>
      </w:pPr>
      <w:r>
        <w:rPr>
          <w:lang w:val="en-GB"/>
        </w:rPr>
        <w:t>S</w:t>
      </w:r>
      <w:r w:rsidR="00FD5948">
        <w:rPr>
          <w:lang w:val="en-GB"/>
        </w:rPr>
        <w:t xml:space="preserve">tandard keywords are: research, support, education. </w:t>
      </w:r>
    </w:p>
    <w:p w14:paraId="6D99607F" w14:textId="56342B53" w:rsidR="00FD5948" w:rsidRDefault="00FD5948" w:rsidP="002C0CF8">
      <w:pPr>
        <w:pStyle w:val="ListParagraph"/>
        <w:numPr>
          <w:ilvl w:val="0"/>
          <w:numId w:val="46"/>
        </w:numPr>
        <w:spacing w:after="0"/>
        <w:jc w:val="both"/>
        <w:rPr>
          <w:lang w:val="en-GB"/>
        </w:rPr>
      </w:pPr>
      <w:r>
        <w:rPr>
          <w:lang w:val="en-GB"/>
        </w:rPr>
        <w:t xml:space="preserve">Look at other repositories for used keywords to </w:t>
      </w:r>
      <w:r w:rsidR="006578AF">
        <w:rPr>
          <w:lang w:val="en-GB"/>
        </w:rPr>
        <w:t>be</w:t>
      </w:r>
      <w:r>
        <w:rPr>
          <w:lang w:val="en-GB"/>
        </w:rPr>
        <w:t xml:space="preserve"> consisten</w:t>
      </w:r>
      <w:r w:rsidR="006578AF">
        <w:rPr>
          <w:lang w:val="en-GB"/>
        </w:rPr>
        <w:t>t</w:t>
      </w:r>
      <w:r w:rsidR="005B0BB1">
        <w:rPr>
          <w:lang w:val="en-GB"/>
        </w:rPr>
        <w:t>.</w:t>
      </w:r>
    </w:p>
    <w:p w14:paraId="5A89EB39" w14:textId="2EFA9082" w:rsidR="00FD5948" w:rsidRPr="00D9127D" w:rsidRDefault="00FD5948" w:rsidP="001D16A8">
      <w:pPr>
        <w:pStyle w:val="ListParagraph"/>
        <w:numPr>
          <w:ilvl w:val="0"/>
          <w:numId w:val="46"/>
        </w:numPr>
        <w:spacing w:after="0"/>
        <w:jc w:val="both"/>
        <w:rPr>
          <w:lang w:val="en-GB"/>
        </w:rPr>
      </w:pPr>
      <w:r w:rsidRPr="00FD5948">
        <w:rPr>
          <w:i/>
          <w:iCs/>
          <w:lang w:val="en-GB"/>
        </w:rPr>
        <w:t>Rationale:</w:t>
      </w:r>
      <w:r>
        <w:rPr>
          <w:lang w:val="en-GB"/>
        </w:rPr>
        <w:t xml:space="preserve"> having keywords helps to retrieve specific repositories.</w:t>
      </w:r>
    </w:p>
    <w:p w14:paraId="0239737E" w14:textId="77777777" w:rsidR="001D16A8" w:rsidRDefault="001D16A8" w:rsidP="00FF1EF4">
      <w:pPr>
        <w:spacing w:after="0"/>
        <w:jc w:val="both"/>
        <w:rPr>
          <w:lang w:val="en-GB"/>
        </w:rPr>
      </w:pPr>
    </w:p>
    <w:p w14:paraId="7DB208D0" w14:textId="20FD76E8" w:rsidR="004E0BC8" w:rsidRDefault="004E0BC8" w:rsidP="004E0BC8">
      <w:pPr>
        <w:pStyle w:val="Heading3"/>
        <w:rPr>
          <w:lang w:val="en-GB"/>
        </w:rPr>
      </w:pPr>
      <w:bookmarkStart w:id="44" w:name="_Toc140232598"/>
      <w:bookmarkStart w:id="45" w:name="_Toc140232666"/>
      <w:bookmarkStart w:id="46" w:name="_Toc152586375"/>
      <w:r>
        <w:rPr>
          <w:lang w:val="en-GB"/>
        </w:rPr>
        <w:t>Connect the sFSS project to the GitHub repository</w:t>
      </w:r>
      <w:bookmarkEnd w:id="44"/>
      <w:bookmarkEnd w:id="45"/>
      <w:bookmarkEnd w:id="46"/>
    </w:p>
    <w:p w14:paraId="7082E660" w14:textId="25FDA6D6" w:rsidR="00D45CF2" w:rsidRDefault="00CD38D5" w:rsidP="001D16A8">
      <w:pPr>
        <w:pStyle w:val="ListParagraph"/>
        <w:numPr>
          <w:ilvl w:val="0"/>
          <w:numId w:val="39"/>
        </w:numPr>
        <w:spacing w:before="0" w:after="0"/>
        <w:jc w:val="both"/>
        <w:rPr>
          <w:lang w:val="en-GB"/>
        </w:rPr>
      </w:pPr>
      <w:r>
        <w:rPr>
          <w:lang w:val="en-GB"/>
        </w:rPr>
        <w:t>Enter information in the</w:t>
      </w:r>
      <w:r w:rsidR="00852A25">
        <w:rPr>
          <w:lang w:val="en-GB"/>
        </w:rPr>
        <w:t xml:space="preserve"> </w:t>
      </w:r>
      <w:bookmarkStart w:id="47" w:name="_Hlk117079892"/>
      <w:r w:rsidR="00781009" w:rsidRPr="00781009">
        <w:rPr>
          <w:color w:val="00B050"/>
        </w:rPr>
        <w:t>20231201_</w:t>
      </w:r>
      <w:r w:rsidR="00781009" w:rsidRPr="00781009">
        <w:rPr>
          <w:color w:val="00B050"/>
          <w:lang w:val="en-GB"/>
        </w:rPr>
        <w:t>Project</w:t>
      </w:r>
      <w:r w:rsidR="00852A25" w:rsidRPr="00781009">
        <w:rPr>
          <w:b/>
          <w:bCs/>
          <w:color w:val="00B050"/>
          <w:lang w:val="en-GB"/>
        </w:rPr>
        <w:t>\Processing</w:t>
      </w:r>
      <w:bookmarkEnd w:id="47"/>
      <w:r w:rsidR="00852A25" w:rsidRPr="00781009">
        <w:rPr>
          <w:b/>
          <w:bCs/>
          <w:color w:val="00B050"/>
          <w:lang w:val="en-GB"/>
        </w:rPr>
        <w:t>\README.md</w:t>
      </w:r>
      <w:r w:rsidR="000E11D2">
        <w:rPr>
          <w:color w:val="00B050"/>
          <w:lang w:val="en-GB"/>
        </w:rPr>
        <w:t xml:space="preserve"> </w:t>
      </w:r>
      <w:r w:rsidR="000E11D2">
        <w:rPr>
          <w:lang w:val="en-GB"/>
        </w:rPr>
        <w:t>in the sFSS</w:t>
      </w:r>
      <w:r w:rsidR="00852A25">
        <w:rPr>
          <w:lang w:val="en-GB"/>
        </w:rPr>
        <w:t>.</w:t>
      </w:r>
    </w:p>
    <w:p w14:paraId="0940A8A7" w14:textId="756A8868" w:rsidR="00781009" w:rsidRDefault="00781009" w:rsidP="00FF1EF4">
      <w:pPr>
        <w:pStyle w:val="ListParagraph"/>
        <w:numPr>
          <w:ilvl w:val="1"/>
          <w:numId w:val="50"/>
        </w:numPr>
        <w:spacing w:after="0"/>
        <w:jc w:val="both"/>
        <w:rPr>
          <w:lang w:val="en-GB"/>
        </w:rPr>
      </w:pPr>
      <w:r>
        <w:rPr>
          <w:lang w:val="en-GB"/>
        </w:rPr>
        <w:t>See instructions in this file.</w:t>
      </w:r>
    </w:p>
    <w:p w14:paraId="16038C83" w14:textId="026F0082" w:rsidR="00852A25" w:rsidRDefault="00852A25" w:rsidP="00781009">
      <w:pPr>
        <w:pStyle w:val="ListParagraph"/>
        <w:numPr>
          <w:ilvl w:val="1"/>
          <w:numId w:val="50"/>
        </w:numPr>
        <w:spacing w:after="0"/>
        <w:jc w:val="both"/>
        <w:rPr>
          <w:lang w:val="en-GB"/>
        </w:rPr>
      </w:pPr>
      <w:r>
        <w:rPr>
          <w:lang w:val="en-GB"/>
        </w:rPr>
        <w:t>Th</w:t>
      </w:r>
      <w:r w:rsidR="00CD38D5">
        <w:rPr>
          <w:lang w:val="en-GB"/>
        </w:rPr>
        <w:t>is</w:t>
      </w:r>
      <w:r>
        <w:rPr>
          <w:lang w:val="en-GB"/>
        </w:rPr>
        <w:t xml:space="preserve"> </w:t>
      </w:r>
      <w:r w:rsidRPr="00781009">
        <w:rPr>
          <w:b/>
          <w:bCs/>
          <w:color w:val="00B050"/>
          <w:lang w:val="en-GB"/>
        </w:rPr>
        <w:t>README.md</w:t>
      </w:r>
      <w:r w:rsidRPr="00781009">
        <w:rPr>
          <w:color w:val="00B050"/>
          <w:lang w:val="en-GB"/>
        </w:rPr>
        <w:t xml:space="preserve"> </w:t>
      </w:r>
      <w:r>
        <w:rPr>
          <w:lang w:val="en-GB"/>
        </w:rPr>
        <w:t xml:space="preserve">file is the default README file that is used by GitHub (and will be synchronized with the repository in </w:t>
      </w:r>
      <w:r w:rsidR="005C5C50">
        <w:rPr>
          <w:lang w:val="en-GB"/>
        </w:rPr>
        <w:t>the</w:t>
      </w:r>
      <w:r>
        <w:rPr>
          <w:lang w:val="en-GB"/>
        </w:rPr>
        <w:t xml:space="preserve"> next steps)</w:t>
      </w:r>
      <w:r w:rsidR="00781009">
        <w:rPr>
          <w:lang w:val="en-GB"/>
        </w:rPr>
        <w:t>.</w:t>
      </w:r>
    </w:p>
    <w:p w14:paraId="0DF937B5" w14:textId="77777777" w:rsidR="001D16A8" w:rsidRDefault="001D16A8" w:rsidP="00DA13D0">
      <w:pPr>
        <w:spacing w:after="0"/>
        <w:ind w:left="360"/>
        <w:jc w:val="both"/>
        <w:rPr>
          <w:lang w:val="en-GB"/>
        </w:rPr>
      </w:pPr>
    </w:p>
    <w:p w14:paraId="464885C1" w14:textId="77777777" w:rsidR="00DA13D0" w:rsidRPr="00DA13D0" w:rsidRDefault="00DA13D0" w:rsidP="00DA13D0">
      <w:pPr>
        <w:spacing w:after="0"/>
        <w:ind w:left="360"/>
        <w:jc w:val="both"/>
        <w:rPr>
          <w:lang w:val="en-GB"/>
        </w:rPr>
      </w:pPr>
    </w:p>
    <w:p w14:paraId="28202A92" w14:textId="0729EFB8" w:rsidR="00852A25" w:rsidRDefault="00852A25" w:rsidP="001D16A8">
      <w:pPr>
        <w:pStyle w:val="ListParagraph"/>
        <w:numPr>
          <w:ilvl w:val="0"/>
          <w:numId w:val="39"/>
        </w:numPr>
        <w:spacing w:after="0"/>
        <w:jc w:val="both"/>
        <w:rPr>
          <w:lang w:val="en-GB"/>
        </w:rPr>
      </w:pPr>
      <w:r>
        <w:rPr>
          <w:lang w:val="en-GB"/>
        </w:rPr>
        <w:lastRenderedPageBreak/>
        <w:t>Edit gi</w:t>
      </w:r>
      <w:r w:rsidR="00781009">
        <w:rPr>
          <w:lang w:val="en-GB"/>
        </w:rPr>
        <w:t>t</w:t>
      </w:r>
      <w:r>
        <w:rPr>
          <w:lang w:val="en-GB"/>
        </w:rPr>
        <w:t>hub.txt</w:t>
      </w:r>
    </w:p>
    <w:p w14:paraId="7676055B" w14:textId="54C4D3C5" w:rsidR="00852A25" w:rsidRPr="00852A25" w:rsidRDefault="00781009" w:rsidP="00FF1EF4">
      <w:pPr>
        <w:pStyle w:val="ListParagraph"/>
        <w:numPr>
          <w:ilvl w:val="1"/>
          <w:numId w:val="51"/>
        </w:numPr>
        <w:spacing w:after="0"/>
        <w:jc w:val="both"/>
        <w:rPr>
          <w:lang w:val="en-GB"/>
        </w:rPr>
      </w:pPr>
      <w:r w:rsidRPr="00781009">
        <w:t xml:space="preserve">Add </w:t>
      </w:r>
      <w:r w:rsidR="005C5C50">
        <w:t>link to</w:t>
      </w:r>
      <w:r w:rsidRPr="00781009">
        <w:t xml:space="preserve"> your GitHub repository</w:t>
      </w:r>
      <w:r>
        <w:t xml:space="preserve"> (e.g., </w:t>
      </w:r>
      <w:r w:rsidRPr="00781009">
        <w:rPr>
          <w:color w:val="00B050"/>
        </w:rPr>
        <w:t>https://github.com/YourAccount/</w:t>
      </w:r>
      <w:r w:rsidR="005B0BB1">
        <w:rPr>
          <w:color w:val="00B050"/>
        </w:rPr>
        <w:t>B-cell_DiversityAnalysis</w:t>
      </w:r>
      <w:r w:rsidRPr="00781009">
        <w:rPr>
          <w:color w:val="00B050"/>
          <w:lang w:val="en-GB"/>
        </w:rPr>
        <w:t>.git</w:t>
      </w:r>
      <w:r>
        <w:rPr>
          <w:b/>
          <w:bCs/>
          <w:color w:val="00B050"/>
          <w:lang w:val="en-GB"/>
        </w:rPr>
        <w:t>)</w:t>
      </w:r>
      <w:r w:rsidRPr="00781009">
        <w:t xml:space="preserve"> </w:t>
      </w:r>
      <w:r w:rsidR="005C5C50">
        <w:t>in</w:t>
      </w:r>
      <w:r w:rsidRPr="00781009">
        <w:t xml:space="preserve"> </w:t>
      </w:r>
      <w:r w:rsidRPr="00781009">
        <w:rPr>
          <w:color w:val="00B050"/>
        </w:rPr>
        <w:t>20231201_PROJECT</w:t>
      </w:r>
      <w:r w:rsidR="00852A25" w:rsidRPr="00781009">
        <w:rPr>
          <w:b/>
          <w:bCs/>
          <w:color w:val="00B050"/>
          <w:lang w:val="en-GB"/>
        </w:rPr>
        <w:t>\Processing\github.txt</w:t>
      </w:r>
      <w:r w:rsidR="000E11D2">
        <w:rPr>
          <w:lang w:val="en-GB"/>
        </w:rPr>
        <w:t xml:space="preserve"> in the sFSS.</w:t>
      </w:r>
    </w:p>
    <w:p w14:paraId="4DA70A8B" w14:textId="5419ECBD" w:rsidR="00852A25" w:rsidRDefault="00781009" w:rsidP="00781009">
      <w:pPr>
        <w:pStyle w:val="ListParagraph"/>
        <w:numPr>
          <w:ilvl w:val="1"/>
          <w:numId w:val="51"/>
        </w:numPr>
        <w:spacing w:after="0"/>
        <w:jc w:val="both"/>
        <w:rPr>
          <w:lang w:val="en-GB"/>
        </w:rPr>
      </w:pPr>
      <w:r>
        <w:rPr>
          <w:lang w:val="en-GB"/>
        </w:rPr>
        <w:t>This file is used by the FSS Navigator (see below).</w:t>
      </w:r>
    </w:p>
    <w:p w14:paraId="43DE9278" w14:textId="77777777" w:rsidR="001D16A8" w:rsidRPr="00781009" w:rsidRDefault="001D16A8" w:rsidP="001D16A8">
      <w:pPr>
        <w:pStyle w:val="ListParagraph"/>
        <w:spacing w:after="0"/>
        <w:jc w:val="both"/>
        <w:rPr>
          <w:lang w:val="en-GB"/>
        </w:rPr>
      </w:pPr>
    </w:p>
    <w:p w14:paraId="73FFEFB8" w14:textId="238EC12A" w:rsidR="00852A25" w:rsidRDefault="00781009" w:rsidP="001D16A8">
      <w:pPr>
        <w:pStyle w:val="ListParagraph"/>
        <w:numPr>
          <w:ilvl w:val="0"/>
          <w:numId w:val="39"/>
        </w:numPr>
        <w:spacing w:after="0"/>
        <w:jc w:val="both"/>
        <w:rPr>
          <w:lang w:val="en-GB"/>
        </w:rPr>
      </w:pPr>
      <w:r>
        <w:rPr>
          <w:lang w:val="en-GB"/>
        </w:rPr>
        <w:t>Create a .gitignore file</w:t>
      </w:r>
    </w:p>
    <w:p w14:paraId="5E432BE0" w14:textId="326F1F37" w:rsidR="00781009" w:rsidRDefault="00781009" w:rsidP="00FF1EF4">
      <w:pPr>
        <w:pStyle w:val="ListParagraph"/>
        <w:numPr>
          <w:ilvl w:val="1"/>
          <w:numId w:val="52"/>
        </w:numPr>
        <w:spacing w:after="0"/>
        <w:jc w:val="both"/>
        <w:rPr>
          <w:lang w:val="en-GB"/>
        </w:rPr>
      </w:pPr>
      <w:r>
        <w:rPr>
          <w:lang w:val="en-GB"/>
        </w:rPr>
        <w:t xml:space="preserve">In the </w:t>
      </w:r>
      <w:r w:rsidRPr="00781009">
        <w:rPr>
          <w:color w:val="00B050"/>
        </w:rPr>
        <w:t>20231201_PROJECT</w:t>
      </w:r>
      <w:r w:rsidRPr="00781009">
        <w:rPr>
          <w:b/>
          <w:bCs/>
          <w:color w:val="00B050"/>
          <w:lang w:val="en-GB"/>
        </w:rPr>
        <w:t>\Processing</w:t>
      </w:r>
      <w:r>
        <w:rPr>
          <w:b/>
          <w:bCs/>
          <w:color w:val="00B050"/>
          <w:lang w:val="en-GB"/>
        </w:rPr>
        <w:t>\</w:t>
      </w:r>
      <w:r w:rsidRPr="00781009">
        <w:rPr>
          <w:b/>
          <w:bCs/>
          <w:color w:val="00B050"/>
          <w:lang w:val="en-GB"/>
        </w:rPr>
        <w:t>.gitignore</w:t>
      </w:r>
      <w:r w:rsidRPr="00781009">
        <w:rPr>
          <w:color w:val="00B050"/>
          <w:lang w:val="en-GB"/>
        </w:rPr>
        <w:t xml:space="preserve"> </w:t>
      </w:r>
      <w:r>
        <w:rPr>
          <w:lang w:val="en-GB"/>
        </w:rPr>
        <w:t>you can specify the files and directories that should not be synchronized with your GitHub repository.</w:t>
      </w:r>
    </w:p>
    <w:p w14:paraId="67F2B9B8" w14:textId="262080A4" w:rsidR="000E11D2" w:rsidRDefault="000E11D2" w:rsidP="00FF1EF4">
      <w:pPr>
        <w:pStyle w:val="ListParagraph"/>
        <w:numPr>
          <w:ilvl w:val="1"/>
          <w:numId w:val="52"/>
        </w:numPr>
        <w:spacing w:after="0"/>
        <w:jc w:val="both"/>
        <w:rPr>
          <w:lang w:val="en-GB"/>
        </w:rPr>
      </w:pPr>
      <w:r>
        <w:rPr>
          <w:lang w:val="en-GB"/>
        </w:rPr>
        <w:t>The gitignore should be configured such that only code and documentation are synchronized with GitHub. Not the, for example, data or results.</w:t>
      </w:r>
    </w:p>
    <w:p w14:paraId="12D9DB83" w14:textId="1D40E94F" w:rsidR="00781009" w:rsidRPr="00781009" w:rsidRDefault="00781009" w:rsidP="00FF1EF4">
      <w:pPr>
        <w:pStyle w:val="ListParagraph"/>
        <w:numPr>
          <w:ilvl w:val="1"/>
          <w:numId w:val="52"/>
        </w:numPr>
        <w:spacing w:after="0"/>
        <w:jc w:val="both"/>
        <w:rPr>
          <w:lang w:val="en-GB"/>
        </w:rPr>
      </w:pPr>
      <w:r>
        <w:rPr>
          <w:lang w:val="en-GB"/>
        </w:rPr>
        <w:t xml:space="preserve">See instructions in </w:t>
      </w:r>
      <w:r w:rsidRPr="00781009">
        <w:rPr>
          <w:color w:val="00B050"/>
        </w:rPr>
        <w:t>20231201_</w:t>
      </w:r>
      <w:r w:rsidRPr="00781009">
        <w:rPr>
          <w:color w:val="00B050"/>
          <w:lang w:val="en-GB"/>
        </w:rPr>
        <w:t>Project</w:t>
      </w:r>
      <w:r w:rsidRPr="00781009">
        <w:rPr>
          <w:b/>
          <w:bCs/>
          <w:color w:val="00B050"/>
          <w:lang w:val="en-GB"/>
        </w:rPr>
        <w:t>\Processing\README.md</w:t>
      </w:r>
      <w:r>
        <w:rPr>
          <w:b/>
          <w:bCs/>
          <w:color w:val="00B050"/>
          <w:lang w:val="en-GB"/>
        </w:rPr>
        <w:t>.</w:t>
      </w:r>
    </w:p>
    <w:p w14:paraId="4122CA0F" w14:textId="77777777" w:rsidR="004B697A" w:rsidRDefault="004B697A" w:rsidP="0047404A">
      <w:pPr>
        <w:spacing w:after="0"/>
        <w:jc w:val="both"/>
        <w:rPr>
          <w:lang w:val="en-GB"/>
        </w:rPr>
      </w:pPr>
    </w:p>
    <w:p w14:paraId="47A4601D" w14:textId="7029A3B0" w:rsidR="00A766D2" w:rsidRPr="00A766D2" w:rsidRDefault="00A766D2" w:rsidP="004E0BC8">
      <w:pPr>
        <w:pStyle w:val="Heading3"/>
        <w:rPr>
          <w:lang w:val="en-GB"/>
        </w:rPr>
      </w:pPr>
      <w:bookmarkStart w:id="48" w:name="_Toc139381306"/>
      <w:bookmarkStart w:id="49" w:name="_Toc140232599"/>
      <w:bookmarkStart w:id="50" w:name="_Toc140232667"/>
      <w:bookmarkStart w:id="51" w:name="_Toc152586376"/>
      <w:r>
        <w:rPr>
          <w:lang w:val="en-GB"/>
        </w:rPr>
        <w:t xml:space="preserve">Synchronize your </w:t>
      </w:r>
      <w:r w:rsidR="00AD46BA">
        <w:rPr>
          <w:lang w:val="en-GB"/>
        </w:rPr>
        <w:t>s</w:t>
      </w:r>
      <w:r>
        <w:rPr>
          <w:lang w:val="en-GB"/>
        </w:rPr>
        <w:t>FSS project with your GitHub repository</w:t>
      </w:r>
      <w:bookmarkEnd w:id="48"/>
      <w:bookmarkEnd w:id="49"/>
      <w:bookmarkEnd w:id="50"/>
      <w:bookmarkEnd w:id="51"/>
    </w:p>
    <w:p w14:paraId="06079B07" w14:textId="17AE9A33" w:rsidR="00781009" w:rsidRDefault="00781009" w:rsidP="00781009">
      <w:pPr>
        <w:spacing w:after="0"/>
        <w:jc w:val="both"/>
        <w:rPr>
          <w:lang w:val="en-GB"/>
        </w:rPr>
      </w:pPr>
      <w:r>
        <w:t>Now you have done some basic administrative work, you are ready to synchronize part of your project (</w:t>
      </w:r>
      <w:r w:rsidRPr="00781009">
        <w:rPr>
          <w:color w:val="00B050"/>
        </w:rPr>
        <w:t>20231201_</w:t>
      </w:r>
      <w:r w:rsidRPr="00781009">
        <w:rPr>
          <w:color w:val="00B050"/>
          <w:lang w:val="en-GB"/>
        </w:rPr>
        <w:t>Project</w:t>
      </w:r>
      <w:r>
        <w:rPr>
          <w:color w:val="00B050"/>
          <w:lang w:val="en-GB"/>
        </w:rPr>
        <w:t>)</w:t>
      </w:r>
      <w:r>
        <w:t xml:space="preserve"> with your GitHub repository (</w:t>
      </w:r>
      <w:hyperlink r:id="rId18" w:history="1">
        <w:r w:rsidR="005B0BB1" w:rsidRPr="00647D8C">
          <w:rPr>
            <w:rStyle w:val="Hyperlink"/>
          </w:rPr>
          <w:t>https://github.com/YourAccount/B-cell_DiversityAnalysis</w:t>
        </w:r>
        <w:r w:rsidR="005B0BB1" w:rsidRPr="00647D8C">
          <w:rPr>
            <w:rStyle w:val="Hyperlink"/>
            <w:lang w:val="en-GB"/>
          </w:rPr>
          <w:t>.git</w:t>
        </w:r>
      </w:hyperlink>
      <w:r w:rsidRPr="00781009">
        <w:rPr>
          <w:lang w:val="en-GB"/>
        </w:rPr>
        <w:t>)</w:t>
      </w:r>
      <w:r>
        <w:rPr>
          <w:lang w:val="en-GB"/>
        </w:rPr>
        <w:t>.</w:t>
      </w:r>
    </w:p>
    <w:p w14:paraId="4F81208E" w14:textId="08496B74" w:rsidR="00781009" w:rsidRDefault="00781009" w:rsidP="00781009">
      <w:pPr>
        <w:spacing w:after="0"/>
        <w:jc w:val="both"/>
        <w:rPr>
          <w:lang w:val="en-GB"/>
        </w:rPr>
      </w:pPr>
      <w:r>
        <w:rPr>
          <w:lang w:val="en-GB"/>
        </w:rPr>
        <w:t>Following the ENCORE philosophy that the sFSS is self-contained (and is the entity shared with peers), we only synchronize code and code documentation with GitHub to allow tracking of software and documentation versions.</w:t>
      </w:r>
    </w:p>
    <w:p w14:paraId="77A8D97F" w14:textId="6A9477CD" w:rsidR="00781009" w:rsidRDefault="00781009" w:rsidP="00781009">
      <w:pPr>
        <w:spacing w:after="0"/>
        <w:jc w:val="both"/>
        <w:rPr>
          <w:lang w:val="en-GB"/>
        </w:rPr>
      </w:pPr>
      <w:r>
        <w:rPr>
          <w:lang w:val="en-GB"/>
        </w:rPr>
        <w:t xml:space="preserve">If you configured the </w:t>
      </w:r>
      <w:r w:rsidRPr="00781009">
        <w:rPr>
          <w:color w:val="00B050"/>
        </w:rPr>
        <w:t>20231201_PROJECT</w:t>
      </w:r>
      <w:r w:rsidRPr="00781009">
        <w:rPr>
          <w:b/>
          <w:bCs/>
          <w:color w:val="00B050"/>
          <w:lang w:val="en-GB"/>
        </w:rPr>
        <w:t>\Processing</w:t>
      </w:r>
      <w:r>
        <w:rPr>
          <w:b/>
          <w:bCs/>
          <w:color w:val="00B050"/>
          <w:lang w:val="en-GB"/>
        </w:rPr>
        <w:t>\</w:t>
      </w:r>
      <w:r w:rsidRPr="00781009">
        <w:rPr>
          <w:b/>
          <w:bCs/>
          <w:color w:val="00B050"/>
          <w:lang w:val="en-GB"/>
        </w:rPr>
        <w:t>.gitignore</w:t>
      </w:r>
      <w:r>
        <w:rPr>
          <w:lang w:val="en-GB"/>
        </w:rPr>
        <w:t xml:space="preserve"> correctly, then only code and documentation will be synchronized with GitHub. </w:t>
      </w:r>
    </w:p>
    <w:p w14:paraId="05CB9ED1" w14:textId="6C02A08E" w:rsidR="00781009" w:rsidRPr="00781009" w:rsidRDefault="00781009" w:rsidP="00781009">
      <w:pPr>
        <w:spacing w:after="0"/>
        <w:jc w:val="both"/>
      </w:pPr>
    </w:p>
    <w:p w14:paraId="4FF43483" w14:textId="06058A23" w:rsidR="00E20FB5" w:rsidRPr="00A766D2" w:rsidRDefault="00A766D2" w:rsidP="00781009">
      <w:pPr>
        <w:pStyle w:val="ListParagraph"/>
        <w:numPr>
          <w:ilvl w:val="0"/>
          <w:numId w:val="54"/>
        </w:numPr>
        <w:spacing w:after="0"/>
        <w:jc w:val="both"/>
      </w:pPr>
      <w:r>
        <w:t xml:space="preserve">Go to </w:t>
      </w:r>
      <w:r w:rsidR="00781009" w:rsidRPr="00781009">
        <w:rPr>
          <w:color w:val="00B050"/>
        </w:rPr>
        <w:t>20231201_PROJECT</w:t>
      </w:r>
      <w:r w:rsidR="00781009" w:rsidRPr="00781009">
        <w:rPr>
          <w:b/>
          <w:bCs/>
          <w:color w:val="00B050"/>
          <w:lang w:val="en-GB"/>
        </w:rPr>
        <w:t>\Processing</w:t>
      </w:r>
    </w:p>
    <w:p w14:paraId="2BA27CC3" w14:textId="065B3C94" w:rsidR="00A766D2" w:rsidRDefault="00A766D2" w:rsidP="00781009">
      <w:pPr>
        <w:pStyle w:val="ListParagraph"/>
        <w:numPr>
          <w:ilvl w:val="0"/>
          <w:numId w:val="54"/>
        </w:numPr>
        <w:spacing w:after="0"/>
        <w:jc w:val="both"/>
      </w:pPr>
      <w:r>
        <w:t xml:space="preserve">Start </w:t>
      </w:r>
      <w:r w:rsidR="00CD06E9">
        <w:t>G</w:t>
      </w:r>
      <w:r>
        <w:t xml:space="preserve">it </w:t>
      </w:r>
      <w:r w:rsidR="00CD06E9">
        <w:t>B</w:t>
      </w:r>
      <w:r>
        <w:t>ash in this directory (</w:t>
      </w:r>
      <w:r w:rsidR="003B6C1C">
        <w:t xml:space="preserve">Microsoft </w:t>
      </w:r>
      <w:r>
        <w:t>Windows: right mouse click, then select ‘</w:t>
      </w:r>
      <w:r w:rsidR="002C3600">
        <w:t xml:space="preserve">Open </w:t>
      </w:r>
      <w:r>
        <w:t xml:space="preserve">Git </w:t>
      </w:r>
      <w:r w:rsidR="002C3600">
        <w:t>B</w:t>
      </w:r>
      <w:r>
        <w:t>ash here’</w:t>
      </w:r>
      <w:r w:rsidR="00BF4F01">
        <w:t>. MacOS: git is installed by default and can be used after opening the Terminal</w:t>
      </w:r>
      <w:r>
        <w:t>)</w:t>
      </w:r>
    </w:p>
    <w:p w14:paraId="3F3ADEF8" w14:textId="77777777" w:rsidR="009C7150" w:rsidRDefault="009C7150" w:rsidP="00781009">
      <w:pPr>
        <w:pStyle w:val="ListParagraph"/>
        <w:numPr>
          <w:ilvl w:val="0"/>
          <w:numId w:val="54"/>
        </w:numPr>
        <w:spacing w:after="0"/>
        <w:jc w:val="both"/>
      </w:pPr>
      <w:r>
        <w:t xml:space="preserve">Enter the following git commands (after each command you can use </w:t>
      </w:r>
      <w:r w:rsidRPr="009C7150">
        <w:rPr>
          <w:color w:val="FF0000"/>
        </w:rPr>
        <w:t xml:space="preserve">git status </w:t>
      </w:r>
      <w:r>
        <w:t>to check):</w:t>
      </w:r>
    </w:p>
    <w:p w14:paraId="707F7187" w14:textId="608441EE" w:rsidR="009C7150" w:rsidRPr="009C7150" w:rsidRDefault="0047404A" w:rsidP="003B6C1C">
      <w:pPr>
        <w:pStyle w:val="ListParagraph"/>
        <w:numPr>
          <w:ilvl w:val="0"/>
          <w:numId w:val="55"/>
        </w:numPr>
        <w:spacing w:after="0"/>
        <w:jc w:val="both"/>
      </w:pPr>
      <w:r w:rsidRPr="009C7150">
        <w:rPr>
          <w:color w:val="FF0000"/>
        </w:rPr>
        <w:t>git init</w:t>
      </w:r>
      <w:r w:rsidR="00DA6EE8">
        <w:rPr>
          <w:color w:val="FF0000"/>
        </w:rPr>
        <w:t xml:space="preserve"> </w:t>
      </w:r>
      <w:r w:rsidR="00BF4F01">
        <w:rPr>
          <w:color w:val="FF0000"/>
        </w:rPr>
        <w:t>--</w:t>
      </w:r>
      <w:r w:rsidR="00DA6EE8">
        <w:rPr>
          <w:color w:val="FF0000"/>
        </w:rPr>
        <w:t>initial-branch=main</w:t>
      </w:r>
      <w:r w:rsidR="00BF4F01">
        <w:rPr>
          <w:color w:val="FF0000"/>
        </w:rPr>
        <w:t xml:space="preserve">  # note the use of the double dash</w:t>
      </w:r>
    </w:p>
    <w:p w14:paraId="742205CC" w14:textId="39C262D8" w:rsidR="00DA6EE8" w:rsidRPr="00DA6EE8" w:rsidRDefault="0047404A" w:rsidP="003B6C1C">
      <w:pPr>
        <w:pStyle w:val="ListParagraph"/>
        <w:numPr>
          <w:ilvl w:val="0"/>
          <w:numId w:val="55"/>
        </w:numPr>
        <w:spacing w:after="0"/>
        <w:jc w:val="both"/>
      </w:pPr>
      <w:r w:rsidRPr="009C7150">
        <w:rPr>
          <w:color w:val="FF0000"/>
        </w:rPr>
        <w:t xml:space="preserve">git remote add origin </w:t>
      </w:r>
      <w:r w:rsidR="00DA6EE8">
        <w:rPr>
          <w:color w:val="FF0000"/>
        </w:rPr>
        <w:t>[</w:t>
      </w:r>
      <w:r w:rsidR="00DA6EE8" w:rsidRPr="003B6C1C">
        <w:rPr>
          <w:i/>
          <w:iCs/>
          <w:color w:val="FF0000"/>
        </w:rPr>
        <w:t>URL of repo</w:t>
      </w:r>
      <w:r w:rsidR="00DA6EE8">
        <w:rPr>
          <w:color w:val="FF0000"/>
        </w:rPr>
        <w:t>]</w:t>
      </w:r>
    </w:p>
    <w:p w14:paraId="583C1866" w14:textId="77777777" w:rsidR="00DA6EE8" w:rsidRDefault="0047404A" w:rsidP="003B6C1C">
      <w:pPr>
        <w:pStyle w:val="ListParagraph"/>
        <w:numPr>
          <w:ilvl w:val="1"/>
          <w:numId w:val="55"/>
        </w:numPr>
        <w:spacing w:after="0"/>
        <w:jc w:val="both"/>
      </w:pPr>
      <w:r w:rsidRPr="009C7150">
        <w:rPr>
          <w:color w:val="FF0000"/>
        </w:rPr>
        <w:t>URL of repo</w:t>
      </w:r>
      <w:r w:rsidR="00DA6EE8">
        <w:rPr>
          <w:color w:val="FF0000"/>
        </w:rPr>
        <w:t>: as entered in github.txt, e.g.,</w:t>
      </w:r>
      <w:r w:rsidR="00DA6EE8" w:rsidRPr="00DA6EE8">
        <w:t xml:space="preserve"> </w:t>
      </w:r>
    </w:p>
    <w:p w14:paraId="3F472A96" w14:textId="5FE49085" w:rsidR="009C7150" w:rsidRPr="009C7150" w:rsidRDefault="00000000" w:rsidP="003B6C1C">
      <w:pPr>
        <w:pStyle w:val="ListParagraph"/>
        <w:numPr>
          <w:ilvl w:val="1"/>
          <w:numId w:val="55"/>
        </w:numPr>
        <w:spacing w:after="0"/>
        <w:jc w:val="both"/>
      </w:pPr>
      <w:hyperlink r:id="rId19" w:history="1">
        <w:r w:rsidR="005B0BB1" w:rsidRPr="00647D8C">
          <w:rPr>
            <w:rStyle w:val="Hyperlink"/>
          </w:rPr>
          <w:t>https://github.com/YourAccount/B-cell_DiversityAnalysis</w:t>
        </w:r>
        <w:r w:rsidR="005B0BB1" w:rsidRPr="00647D8C">
          <w:rPr>
            <w:rStyle w:val="Hyperlink"/>
            <w:lang w:val="en-GB"/>
          </w:rPr>
          <w:t>.git</w:t>
        </w:r>
      </w:hyperlink>
    </w:p>
    <w:p w14:paraId="5B7E361C" w14:textId="77777777" w:rsidR="009C7150" w:rsidRPr="009C7150" w:rsidRDefault="0047404A" w:rsidP="003B6C1C">
      <w:pPr>
        <w:pStyle w:val="ListParagraph"/>
        <w:numPr>
          <w:ilvl w:val="0"/>
          <w:numId w:val="55"/>
        </w:numPr>
        <w:spacing w:after="0"/>
        <w:jc w:val="both"/>
      </w:pPr>
      <w:r w:rsidRPr="009C7150">
        <w:rPr>
          <w:color w:val="FF0000"/>
        </w:rPr>
        <w:t>git pull origin main</w:t>
      </w:r>
    </w:p>
    <w:p w14:paraId="3929487F" w14:textId="77777777" w:rsidR="009C7150" w:rsidRPr="009C7150" w:rsidRDefault="0047404A" w:rsidP="003B6C1C">
      <w:pPr>
        <w:pStyle w:val="ListParagraph"/>
        <w:numPr>
          <w:ilvl w:val="0"/>
          <w:numId w:val="55"/>
        </w:numPr>
        <w:spacing w:after="0"/>
        <w:jc w:val="both"/>
      </w:pPr>
      <w:r w:rsidRPr="009C7150">
        <w:rPr>
          <w:color w:val="FF0000"/>
        </w:rPr>
        <w:t>git add .</w:t>
      </w:r>
    </w:p>
    <w:p w14:paraId="779E2C52" w14:textId="4461844A" w:rsidR="009C7150" w:rsidRPr="009C7150" w:rsidRDefault="0047404A" w:rsidP="003B6C1C">
      <w:pPr>
        <w:pStyle w:val="ListParagraph"/>
        <w:numPr>
          <w:ilvl w:val="0"/>
          <w:numId w:val="55"/>
        </w:numPr>
        <w:spacing w:after="0"/>
        <w:jc w:val="both"/>
      </w:pPr>
      <w:r w:rsidRPr="009C7150">
        <w:rPr>
          <w:color w:val="FF0000"/>
          <w:lang w:val="en-GB"/>
        </w:rPr>
        <w:t>git commit -m "</w:t>
      </w:r>
      <w:r w:rsidR="00DA6EE8">
        <w:rPr>
          <w:color w:val="FF0000"/>
          <w:lang w:val="en-GB"/>
        </w:rPr>
        <w:t>First sync</w:t>
      </w:r>
      <w:r w:rsidRPr="009C7150">
        <w:rPr>
          <w:color w:val="FF0000"/>
          <w:lang w:val="en-GB"/>
        </w:rPr>
        <w:t>" -m "</w:t>
      </w:r>
      <w:r w:rsidR="00DA6EE8">
        <w:rPr>
          <w:color w:val="FF0000"/>
          <w:lang w:val="en-GB"/>
        </w:rPr>
        <w:t xml:space="preserve">First sync with </w:t>
      </w:r>
      <w:r w:rsidR="003B6C1C">
        <w:rPr>
          <w:color w:val="FF0000"/>
          <w:lang w:val="en-GB"/>
        </w:rPr>
        <w:t>GitHub</w:t>
      </w:r>
      <w:r w:rsidR="00DA6EE8">
        <w:rPr>
          <w:color w:val="FF0000"/>
          <w:lang w:val="en-GB"/>
        </w:rPr>
        <w:t xml:space="preserve"> after setting up </w:t>
      </w:r>
      <w:r w:rsidR="003B6C1C">
        <w:rPr>
          <w:color w:val="FF0000"/>
          <w:lang w:val="en-GB"/>
        </w:rPr>
        <w:t>the s</w:t>
      </w:r>
      <w:r w:rsidR="00DA6EE8">
        <w:rPr>
          <w:color w:val="FF0000"/>
          <w:lang w:val="en-GB"/>
        </w:rPr>
        <w:t>FSS</w:t>
      </w:r>
      <w:r w:rsidRPr="009C7150">
        <w:rPr>
          <w:color w:val="FF0000"/>
          <w:lang w:val="en-GB"/>
        </w:rPr>
        <w:t>"</w:t>
      </w:r>
    </w:p>
    <w:p w14:paraId="352D68CD" w14:textId="726DC151" w:rsidR="0047404A" w:rsidRPr="009C7150" w:rsidRDefault="0047404A" w:rsidP="003B6C1C">
      <w:pPr>
        <w:pStyle w:val="ListParagraph"/>
        <w:numPr>
          <w:ilvl w:val="0"/>
          <w:numId w:val="55"/>
        </w:numPr>
        <w:spacing w:after="0"/>
        <w:jc w:val="both"/>
      </w:pPr>
      <w:r w:rsidRPr="009C7150">
        <w:rPr>
          <w:color w:val="FF0000"/>
          <w:lang w:val="en-GB"/>
        </w:rPr>
        <w:t>git push -u origin main</w:t>
      </w:r>
    </w:p>
    <w:p w14:paraId="317E0F46" w14:textId="77777777" w:rsidR="003B6C1C" w:rsidRDefault="003B6C1C" w:rsidP="003B6C1C">
      <w:pPr>
        <w:spacing w:after="0"/>
        <w:jc w:val="both"/>
        <w:rPr>
          <w:color w:val="000000" w:themeColor="text1"/>
        </w:rPr>
      </w:pPr>
    </w:p>
    <w:p w14:paraId="4EC7775F" w14:textId="4F5906B5" w:rsidR="003B6C1C" w:rsidRDefault="003B6C1C" w:rsidP="003B6C1C">
      <w:pPr>
        <w:spacing w:after="0"/>
        <w:jc w:val="both"/>
        <w:rPr>
          <w:color w:val="000000" w:themeColor="text1"/>
        </w:rPr>
      </w:pPr>
      <w:r>
        <w:rPr>
          <w:color w:val="000000" w:themeColor="text1"/>
        </w:rPr>
        <w:t xml:space="preserve">if you go to </w:t>
      </w:r>
      <w:hyperlink r:id="rId20" w:history="1">
        <w:r w:rsidR="005B0BB1" w:rsidRPr="00647D8C">
          <w:rPr>
            <w:rStyle w:val="Hyperlink"/>
          </w:rPr>
          <w:t>https://github.com/YourAccount/B-cell_DiversityAnalysis.git</w:t>
        </w:r>
      </w:hyperlink>
      <w:r>
        <w:rPr>
          <w:color w:val="000000" w:themeColor="text1"/>
        </w:rPr>
        <w:t xml:space="preserve"> in your web</w:t>
      </w:r>
      <w:r w:rsidR="00FB3E50">
        <w:rPr>
          <w:color w:val="000000" w:themeColor="text1"/>
        </w:rPr>
        <w:t xml:space="preserve"> </w:t>
      </w:r>
      <w:r>
        <w:rPr>
          <w:color w:val="000000" w:themeColor="text1"/>
        </w:rPr>
        <w:t xml:space="preserve">browser then you see that part of the sFSS is synchronized with your repository. </w:t>
      </w:r>
    </w:p>
    <w:p w14:paraId="2A1A5E0F" w14:textId="4F6E8B86" w:rsidR="0047404A" w:rsidRPr="003B6C1C" w:rsidRDefault="00DA6EE8" w:rsidP="003B6C1C">
      <w:pPr>
        <w:spacing w:after="0"/>
        <w:jc w:val="both"/>
        <w:rPr>
          <w:color w:val="000000" w:themeColor="text1"/>
        </w:rPr>
      </w:pPr>
      <w:r w:rsidRPr="003B6C1C">
        <w:rPr>
          <w:color w:val="000000" w:themeColor="text1"/>
        </w:rPr>
        <w:t>Note</w:t>
      </w:r>
      <w:r w:rsidR="003B6C1C">
        <w:rPr>
          <w:color w:val="000000" w:themeColor="text1"/>
        </w:rPr>
        <w:t xml:space="preserve"> that </w:t>
      </w:r>
      <w:r w:rsidR="009C7150" w:rsidRPr="003B6C1C">
        <w:rPr>
          <w:color w:val="000000" w:themeColor="text1"/>
        </w:rPr>
        <w:t>the command ‘git init’ has created the (hidden) directory .git in your Processing directory.</w:t>
      </w:r>
      <w:r w:rsidR="003B6C1C">
        <w:rPr>
          <w:color w:val="000000" w:themeColor="text1"/>
        </w:rPr>
        <w:t xml:space="preserve"> Don’t remove it.</w:t>
      </w:r>
    </w:p>
    <w:p w14:paraId="34631130" w14:textId="77777777" w:rsidR="0034457E" w:rsidRDefault="0034457E" w:rsidP="0034457E">
      <w:pPr>
        <w:spacing w:after="0"/>
        <w:jc w:val="both"/>
        <w:rPr>
          <w:color w:val="000000" w:themeColor="text1"/>
        </w:rPr>
      </w:pPr>
    </w:p>
    <w:p w14:paraId="214D19D9" w14:textId="77777777" w:rsidR="00DA13D0" w:rsidRDefault="00DA13D0" w:rsidP="0034457E">
      <w:pPr>
        <w:spacing w:after="0"/>
        <w:jc w:val="both"/>
        <w:rPr>
          <w:color w:val="000000" w:themeColor="text1"/>
        </w:rPr>
      </w:pPr>
    </w:p>
    <w:p w14:paraId="6C5FF880" w14:textId="77777777" w:rsidR="00DA13D0" w:rsidRDefault="00DA13D0" w:rsidP="0034457E">
      <w:pPr>
        <w:spacing w:after="0"/>
        <w:jc w:val="both"/>
        <w:rPr>
          <w:color w:val="000000" w:themeColor="text1"/>
        </w:rPr>
      </w:pPr>
    </w:p>
    <w:p w14:paraId="3E9D8B78" w14:textId="77777777" w:rsidR="00DA13D0" w:rsidRDefault="00DA13D0" w:rsidP="0034457E">
      <w:pPr>
        <w:spacing w:after="0"/>
        <w:jc w:val="both"/>
        <w:rPr>
          <w:color w:val="000000" w:themeColor="text1"/>
        </w:rPr>
      </w:pPr>
    </w:p>
    <w:p w14:paraId="57973893" w14:textId="57B488E7" w:rsidR="0034457E" w:rsidRPr="00A766D2" w:rsidRDefault="0034457E" w:rsidP="004E0BC8">
      <w:pPr>
        <w:pStyle w:val="Heading3"/>
        <w:rPr>
          <w:lang w:val="en-GB"/>
        </w:rPr>
      </w:pPr>
      <w:bookmarkStart w:id="52" w:name="_Toc139381307"/>
      <w:bookmarkStart w:id="53" w:name="_Toc140232600"/>
      <w:bookmarkStart w:id="54" w:name="_Toc140232668"/>
      <w:bookmarkStart w:id="55" w:name="_Toc152586377"/>
      <w:r>
        <w:rPr>
          <w:lang w:val="en-GB"/>
        </w:rPr>
        <w:lastRenderedPageBreak/>
        <w:t xml:space="preserve">Keep your GitHub repository </w:t>
      </w:r>
      <w:bookmarkEnd w:id="52"/>
      <w:r w:rsidR="00BF4F01">
        <w:rPr>
          <w:lang w:val="en-GB"/>
        </w:rPr>
        <w:t>UP TO DATE</w:t>
      </w:r>
      <w:bookmarkEnd w:id="53"/>
      <w:bookmarkEnd w:id="54"/>
      <w:bookmarkEnd w:id="55"/>
    </w:p>
    <w:p w14:paraId="5F624CF2" w14:textId="13B60ED3" w:rsidR="0034457E" w:rsidRPr="00C836AB" w:rsidRDefault="0034457E" w:rsidP="0034457E">
      <w:pPr>
        <w:spacing w:after="0"/>
        <w:jc w:val="both"/>
        <w:rPr>
          <w:lang w:val="en-GB"/>
        </w:rPr>
      </w:pPr>
      <w:r w:rsidRPr="00C836AB">
        <w:rPr>
          <w:lang w:val="en-GB"/>
        </w:rPr>
        <w:t xml:space="preserve">From now </w:t>
      </w:r>
      <w:r>
        <w:rPr>
          <w:lang w:val="en-GB"/>
        </w:rPr>
        <w:t xml:space="preserve">on you can use the </w:t>
      </w:r>
      <w:r w:rsidRPr="00C836AB">
        <w:rPr>
          <w:lang w:val="en-GB"/>
        </w:rPr>
        <w:t xml:space="preserve">following </w:t>
      </w:r>
      <w:r>
        <w:rPr>
          <w:lang w:val="en-GB"/>
        </w:rPr>
        <w:t xml:space="preserve">git </w:t>
      </w:r>
      <w:r w:rsidRPr="00C836AB">
        <w:rPr>
          <w:lang w:val="en-GB"/>
        </w:rPr>
        <w:t xml:space="preserve">commands </w:t>
      </w:r>
      <w:r>
        <w:rPr>
          <w:lang w:val="en-GB"/>
        </w:rPr>
        <w:t>to keep your project directory and GitHub synchronized (preferably, you do this on a</w:t>
      </w:r>
      <w:r w:rsidR="00BF4F01">
        <w:rPr>
          <w:lang w:val="en-GB"/>
        </w:rPr>
        <w:t xml:space="preserve"> continuous</w:t>
      </w:r>
      <w:r>
        <w:rPr>
          <w:lang w:val="en-GB"/>
        </w:rPr>
        <w:t xml:space="preserve"> basis). </w:t>
      </w:r>
    </w:p>
    <w:p w14:paraId="592ECF2E" w14:textId="77777777" w:rsidR="0034457E" w:rsidRDefault="0034457E" w:rsidP="0034457E">
      <w:pPr>
        <w:pStyle w:val="ListParagraph"/>
        <w:numPr>
          <w:ilvl w:val="0"/>
          <w:numId w:val="58"/>
        </w:numPr>
        <w:spacing w:after="0"/>
        <w:jc w:val="both"/>
        <w:rPr>
          <w:lang w:val="en-GB"/>
        </w:rPr>
      </w:pPr>
      <w:r>
        <w:rPr>
          <w:lang w:val="en-GB"/>
        </w:rPr>
        <w:t xml:space="preserve">Go to </w:t>
      </w:r>
      <w:r w:rsidRPr="00781009">
        <w:rPr>
          <w:color w:val="00B050"/>
        </w:rPr>
        <w:t>20231201_PROJECT</w:t>
      </w:r>
      <w:r w:rsidRPr="00781009">
        <w:rPr>
          <w:b/>
          <w:bCs/>
          <w:color w:val="00B050"/>
          <w:lang w:val="en-GB"/>
        </w:rPr>
        <w:t>\Processing</w:t>
      </w:r>
      <w:r>
        <w:rPr>
          <w:lang w:val="en-GB"/>
        </w:rPr>
        <w:t>.</w:t>
      </w:r>
    </w:p>
    <w:p w14:paraId="73CF0DCC" w14:textId="68E718E5" w:rsidR="0034457E" w:rsidRPr="00C36E13" w:rsidRDefault="0034457E" w:rsidP="0034457E">
      <w:pPr>
        <w:pStyle w:val="ListParagraph"/>
        <w:numPr>
          <w:ilvl w:val="0"/>
          <w:numId w:val="58"/>
        </w:numPr>
        <w:spacing w:after="0"/>
        <w:jc w:val="both"/>
        <w:rPr>
          <w:lang w:val="en-GB"/>
        </w:rPr>
      </w:pPr>
      <w:r w:rsidRPr="000174AB">
        <w:rPr>
          <w:color w:val="FF0000"/>
          <w:lang w:val="en-GB"/>
        </w:rPr>
        <w:t>git pull</w:t>
      </w:r>
      <w:r>
        <w:rPr>
          <w:color w:val="FF0000"/>
          <w:lang w:val="en-GB"/>
        </w:rPr>
        <w:t xml:space="preserve"> </w:t>
      </w:r>
      <w:hyperlink r:id="rId21" w:history="1">
        <w:r w:rsidR="005B0BB1" w:rsidRPr="00647D8C">
          <w:rPr>
            <w:rStyle w:val="Hyperlink"/>
          </w:rPr>
          <w:t>https://github.com/YourAccount/B-cell_DiversityAnalysis.git</w:t>
        </w:r>
      </w:hyperlink>
      <w:r w:rsidRPr="000174AB">
        <w:rPr>
          <w:color w:val="FF0000"/>
          <w:lang w:val="en-GB"/>
        </w:rPr>
        <w:t xml:space="preserve"> </w:t>
      </w:r>
    </w:p>
    <w:p w14:paraId="69512F23" w14:textId="77777777" w:rsidR="0034457E" w:rsidRPr="00C36E13" w:rsidRDefault="0034457E" w:rsidP="0034457E">
      <w:pPr>
        <w:pStyle w:val="ListParagraph"/>
        <w:numPr>
          <w:ilvl w:val="1"/>
          <w:numId w:val="58"/>
        </w:numPr>
        <w:spacing w:after="0"/>
        <w:jc w:val="both"/>
        <w:rPr>
          <w:lang w:val="en-GB"/>
        </w:rPr>
      </w:pPr>
      <w:r w:rsidRPr="00C36E13">
        <w:rPr>
          <w:lang w:val="en-GB"/>
        </w:rPr>
        <w:t>Only perform this command if there were changes (from your collaborators) on the GitHub repo that are not yet in your local repository (in .git)</w:t>
      </w:r>
    </w:p>
    <w:p w14:paraId="6A8A3E6F"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git add .</w:t>
      </w:r>
    </w:p>
    <w:p w14:paraId="548A17AB"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git commit -m "short description" -m "long description"</w:t>
      </w:r>
    </w:p>
    <w:p w14:paraId="50BAD1D0" w14:textId="77777777" w:rsidR="0034457E" w:rsidRPr="000174AB" w:rsidRDefault="0034457E" w:rsidP="0034457E">
      <w:pPr>
        <w:pStyle w:val="ListParagraph"/>
        <w:numPr>
          <w:ilvl w:val="0"/>
          <w:numId w:val="58"/>
        </w:numPr>
        <w:spacing w:after="0"/>
        <w:jc w:val="both"/>
        <w:rPr>
          <w:lang w:val="en-GB"/>
        </w:rPr>
      </w:pPr>
      <w:r w:rsidRPr="000174AB">
        <w:rPr>
          <w:color w:val="FF0000"/>
          <w:lang w:val="en-GB"/>
        </w:rPr>
        <w:t xml:space="preserve">git push </w:t>
      </w:r>
    </w:p>
    <w:p w14:paraId="18A97447" w14:textId="77777777" w:rsidR="005E5C8D" w:rsidRPr="00781009" w:rsidRDefault="005E5C8D" w:rsidP="005E5C8D">
      <w:pPr>
        <w:spacing w:after="0"/>
        <w:jc w:val="both"/>
        <w:rPr>
          <w:lang w:val="en-GB"/>
        </w:rPr>
      </w:pPr>
      <w:r w:rsidRPr="00781009">
        <w:rPr>
          <w:lang w:val="en-GB"/>
        </w:rPr>
        <w:t xml:space="preserve"> </w:t>
      </w:r>
    </w:p>
    <w:p w14:paraId="37DE74C0" w14:textId="14A3AE53" w:rsidR="005E5C8D" w:rsidRDefault="001D16A8" w:rsidP="00ED5358">
      <w:pPr>
        <w:pStyle w:val="Heading2"/>
        <w:rPr>
          <w:lang w:val="en-GB"/>
        </w:rPr>
      </w:pPr>
      <w:bookmarkStart w:id="56" w:name="_Toc140232601"/>
      <w:bookmarkStart w:id="57" w:name="_Toc140232669"/>
      <w:bookmarkStart w:id="58" w:name="_Toc152586378"/>
      <w:r>
        <w:rPr>
          <w:lang w:val="en-GB"/>
        </w:rPr>
        <w:t xml:space="preserve">Step 3: </w:t>
      </w:r>
      <w:r w:rsidR="005E5C8D">
        <w:rPr>
          <w:lang w:val="en-GB"/>
        </w:rPr>
        <w:t>Setup the FSS Navigator</w:t>
      </w:r>
      <w:bookmarkEnd w:id="56"/>
      <w:bookmarkEnd w:id="57"/>
      <w:bookmarkEnd w:id="58"/>
    </w:p>
    <w:p w14:paraId="6C31C2FD" w14:textId="42DF56E7" w:rsidR="005E5C8D" w:rsidRDefault="005E5C8D" w:rsidP="005E5C8D">
      <w:pPr>
        <w:spacing w:after="0"/>
        <w:jc w:val="both"/>
        <w:rPr>
          <w:lang w:val="en-GB"/>
        </w:rPr>
      </w:pPr>
      <w:r>
        <w:rPr>
          <w:lang w:val="en-GB"/>
        </w:rPr>
        <w:t xml:space="preserve">The FSS Navigator is a small Python program that creates a </w:t>
      </w:r>
      <w:r w:rsidR="001D63DE">
        <w:rPr>
          <w:lang w:val="en-GB"/>
        </w:rPr>
        <w:t>HTML</w:t>
      </w:r>
      <w:r>
        <w:rPr>
          <w:lang w:val="en-GB"/>
        </w:rPr>
        <w:t xml:space="preserve"> file (</w:t>
      </w:r>
      <w:r w:rsidRPr="00781009">
        <w:rPr>
          <w:color w:val="00B050"/>
        </w:rPr>
        <w:t>20231201_</w:t>
      </w:r>
      <w:r w:rsidRPr="00781009">
        <w:rPr>
          <w:color w:val="00B050"/>
          <w:lang w:val="en-GB"/>
        </w:rPr>
        <w:t>Project</w:t>
      </w:r>
      <w:r>
        <w:rPr>
          <w:color w:val="00B050"/>
          <w:lang w:val="en-GB"/>
        </w:rPr>
        <w:t>\</w:t>
      </w:r>
      <w:r w:rsidRPr="00781009">
        <w:rPr>
          <w:b/>
          <w:bCs/>
          <w:color w:val="00B050"/>
          <w:lang w:val="en-GB"/>
        </w:rPr>
        <w:t>Navigate.html</w:t>
      </w:r>
      <w:r>
        <w:rPr>
          <w:lang w:val="en-GB"/>
        </w:rPr>
        <w:t xml:space="preserve">), which you can open in your web-browser to inspect the sFSS.  </w:t>
      </w:r>
      <w:r w:rsidRPr="00781009">
        <w:rPr>
          <w:i/>
          <w:iCs/>
          <w:color w:val="002060"/>
          <w:lang w:val="en-GB"/>
        </w:rPr>
        <w:t>Figure 2</w:t>
      </w:r>
      <w:r>
        <w:rPr>
          <w:lang w:val="en-GB"/>
        </w:rPr>
        <w:t xml:space="preserve"> shows an example of an </w:t>
      </w:r>
      <w:r w:rsidRPr="008F2894">
        <w:rPr>
          <w:b/>
          <w:bCs/>
          <w:color w:val="00B050"/>
          <w:lang w:val="en-GB"/>
        </w:rPr>
        <w:t>Navigate.html</w:t>
      </w:r>
      <w:r w:rsidRPr="008F2894">
        <w:rPr>
          <w:color w:val="00B050"/>
          <w:lang w:val="en-GB"/>
        </w:rPr>
        <w:t xml:space="preserve"> </w:t>
      </w:r>
      <w:r>
        <w:rPr>
          <w:lang w:val="en-GB"/>
        </w:rPr>
        <w:t>reflecting the FSS Navigator project itself.  To setup the FSS navigator, proceed as follows:</w:t>
      </w:r>
    </w:p>
    <w:p w14:paraId="4C124A90" w14:textId="77777777" w:rsidR="005E5C8D" w:rsidRDefault="005E5C8D" w:rsidP="007114F1">
      <w:pPr>
        <w:pStyle w:val="ListParagraph"/>
        <w:numPr>
          <w:ilvl w:val="0"/>
          <w:numId w:val="53"/>
        </w:numPr>
        <w:spacing w:after="0"/>
        <w:jc w:val="both"/>
        <w:rPr>
          <w:lang w:val="en-GB"/>
        </w:rPr>
      </w:pPr>
      <w:r w:rsidRPr="008F2894">
        <w:rPr>
          <w:lang w:val="en-GB"/>
        </w:rPr>
        <w:t xml:space="preserve">The FSS Navigator uses </w:t>
      </w:r>
      <w:r w:rsidRPr="008F2894">
        <w:rPr>
          <w:color w:val="00B050"/>
        </w:rPr>
        <w:t>20231201_</w:t>
      </w:r>
      <w:r w:rsidRPr="008F2894">
        <w:rPr>
          <w:color w:val="00B050"/>
          <w:lang w:val="en-GB"/>
        </w:rPr>
        <w:t>Project</w:t>
      </w:r>
      <w:r w:rsidRPr="008F2894">
        <w:rPr>
          <w:lang w:val="en-GB"/>
        </w:rPr>
        <w:t>\</w:t>
      </w:r>
      <w:r w:rsidRPr="008F2894">
        <w:rPr>
          <w:b/>
          <w:bCs/>
          <w:color w:val="00B050"/>
          <w:lang w:val="en-GB"/>
        </w:rPr>
        <w:t>0_GETTINGSTARTED.html</w:t>
      </w:r>
      <w:r w:rsidRPr="008F2894">
        <w:rPr>
          <w:lang w:val="en-GB"/>
        </w:rPr>
        <w:t xml:space="preserve">. </w:t>
      </w:r>
      <w:r>
        <w:rPr>
          <w:lang w:val="en-GB"/>
        </w:rPr>
        <w:t xml:space="preserve">Open this file in your browser to get further </w:t>
      </w:r>
      <w:r w:rsidRPr="008F2894">
        <w:rPr>
          <w:lang w:val="en-GB"/>
        </w:rPr>
        <w:t>instructions</w:t>
      </w:r>
      <w:r>
        <w:rPr>
          <w:lang w:val="en-GB"/>
        </w:rPr>
        <w:t>. Typically, you will do this near the end of your project.</w:t>
      </w:r>
    </w:p>
    <w:p w14:paraId="1C7D42F5" w14:textId="77777777" w:rsidR="007114F1" w:rsidRPr="008F2894" w:rsidRDefault="007114F1" w:rsidP="007114F1">
      <w:pPr>
        <w:pStyle w:val="ListParagraph"/>
        <w:spacing w:after="0"/>
        <w:ind w:left="360"/>
        <w:jc w:val="both"/>
        <w:rPr>
          <w:lang w:val="en-GB"/>
        </w:rPr>
      </w:pPr>
    </w:p>
    <w:p w14:paraId="74C34A74" w14:textId="536EEB08" w:rsidR="005E5C8D" w:rsidRDefault="005E5C8D" w:rsidP="007114F1">
      <w:pPr>
        <w:pStyle w:val="ListParagraph"/>
        <w:numPr>
          <w:ilvl w:val="0"/>
          <w:numId w:val="53"/>
        </w:numPr>
        <w:spacing w:before="0" w:after="0"/>
        <w:jc w:val="both"/>
        <w:rPr>
          <w:lang w:val="en-GB"/>
        </w:rPr>
      </w:pPr>
      <w:r w:rsidRPr="008F2894">
        <w:rPr>
          <w:lang w:val="en-GB"/>
        </w:rPr>
        <w:t>Configure the FSS Navigator by changing the parameters in the configuration file (</w:t>
      </w:r>
      <w:r w:rsidRPr="008F2894">
        <w:rPr>
          <w:color w:val="00B050"/>
        </w:rPr>
        <w:t>20231201_</w:t>
      </w:r>
      <w:r w:rsidRPr="008F2894">
        <w:rPr>
          <w:color w:val="00B050"/>
          <w:lang w:val="en-GB"/>
        </w:rPr>
        <w:t>Project</w:t>
      </w:r>
      <w:r w:rsidRPr="008F2894">
        <w:rPr>
          <w:b/>
          <w:bCs/>
          <w:color w:val="00B050"/>
          <w:lang w:val="en-GB"/>
        </w:rPr>
        <w:t>\Navigation.conf</w:t>
      </w:r>
      <w:r w:rsidRPr="008F2894">
        <w:rPr>
          <w:color w:val="000000" w:themeColor="text1"/>
          <w:lang w:val="en-GB"/>
        </w:rPr>
        <w:t>)</w:t>
      </w:r>
      <w:r w:rsidRPr="008F2894">
        <w:rPr>
          <w:lang w:val="en-GB"/>
        </w:rPr>
        <w:t>.</w:t>
      </w:r>
      <w:r w:rsidR="007114F1">
        <w:rPr>
          <w:lang w:val="en-GB"/>
        </w:rPr>
        <w:t xml:space="preserve"> This file should also contain the title of the project.</w:t>
      </w:r>
    </w:p>
    <w:p w14:paraId="0531546D" w14:textId="77777777" w:rsidR="007114F1" w:rsidRPr="007114F1" w:rsidRDefault="007114F1" w:rsidP="007114F1">
      <w:pPr>
        <w:spacing w:after="0"/>
        <w:jc w:val="both"/>
        <w:rPr>
          <w:lang w:val="en-GB"/>
        </w:rPr>
      </w:pPr>
    </w:p>
    <w:p w14:paraId="030C43AC" w14:textId="77777777" w:rsidR="005E5C8D" w:rsidRPr="008F2894" w:rsidRDefault="005E5C8D" w:rsidP="007114F1">
      <w:pPr>
        <w:pStyle w:val="ListParagraph"/>
        <w:numPr>
          <w:ilvl w:val="0"/>
          <w:numId w:val="53"/>
        </w:numPr>
        <w:spacing w:before="0" w:after="0"/>
        <w:jc w:val="both"/>
        <w:rPr>
          <w:lang w:val="en-GB"/>
        </w:rPr>
      </w:pPr>
      <w:r>
        <w:rPr>
          <w:lang w:val="en-GB"/>
        </w:rPr>
        <w:t xml:space="preserve">Finally, generate </w:t>
      </w:r>
      <w:r w:rsidRPr="008F2894">
        <w:rPr>
          <w:lang w:val="en-GB"/>
        </w:rPr>
        <w:t xml:space="preserve">the </w:t>
      </w:r>
      <w:r w:rsidRPr="008F2894">
        <w:rPr>
          <w:color w:val="00B050"/>
        </w:rPr>
        <w:t>20231201_</w:t>
      </w:r>
      <w:r w:rsidRPr="008F2894">
        <w:rPr>
          <w:color w:val="00B050"/>
          <w:lang w:val="en-GB"/>
        </w:rPr>
        <w:t>Project\</w:t>
      </w:r>
      <w:r w:rsidRPr="008F2894">
        <w:rPr>
          <w:b/>
          <w:bCs/>
          <w:color w:val="00B050"/>
          <w:lang w:val="en-GB"/>
        </w:rPr>
        <w:t xml:space="preserve">Navigate.html </w:t>
      </w:r>
      <w:r w:rsidRPr="008F2894">
        <w:rPr>
          <w:lang w:val="en-GB"/>
        </w:rPr>
        <w:t>file</w:t>
      </w:r>
      <w:r>
        <w:rPr>
          <w:lang w:val="en-GB"/>
        </w:rPr>
        <w:t xml:space="preserve"> by executing the Python program (</w:t>
      </w:r>
      <w:r w:rsidRPr="008F2894">
        <w:rPr>
          <w:color w:val="00B050"/>
        </w:rPr>
        <w:t>20231201_</w:t>
      </w:r>
      <w:r w:rsidRPr="008F2894">
        <w:rPr>
          <w:color w:val="00B050"/>
          <w:lang w:val="en-GB"/>
        </w:rPr>
        <w:t>Project</w:t>
      </w:r>
      <w:r w:rsidRPr="008F2894">
        <w:rPr>
          <w:b/>
          <w:bCs/>
          <w:color w:val="00B050"/>
          <w:lang w:val="en-GB"/>
        </w:rPr>
        <w:t>\Navigate.py</w:t>
      </w:r>
      <w:r>
        <w:rPr>
          <w:lang w:val="en-GB"/>
        </w:rPr>
        <w:t>) or one of the available executables.</w:t>
      </w:r>
      <w:r w:rsidRPr="008F2894">
        <w:rPr>
          <w:lang w:val="en-GB"/>
        </w:rPr>
        <w:t xml:space="preserve"> See </w:t>
      </w:r>
      <w:r w:rsidRPr="008F2894">
        <w:rPr>
          <w:color w:val="00B050"/>
        </w:rPr>
        <w:t>20231201_</w:t>
      </w:r>
      <w:r w:rsidRPr="008F2894">
        <w:rPr>
          <w:color w:val="00B050"/>
          <w:lang w:val="en-GB"/>
        </w:rPr>
        <w:t>Project</w:t>
      </w:r>
      <w:r w:rsidRPr="008F2894">
        <w:rPr>
          <w:b/>
          <w:bCs/>
          <w:color w:val="00B050"/>
          <w:lang w:val="en-GB"/>
        </w:rPr>
        <w:t>\00_README-FIRST.{md.txt}</w:t>
      </w:r>
      <w:r w:rsidRPr="008F2894">
        <w:rPr>
          <w:color w:val="00B050"/>
          <w:lang w:val="en-GB"/>
        </w:rPr>
        <w:t xml:space="preserve"> </w:t>
      </w:r>
      <w:r w:rsidRPr="008F2894">
        <w:rPr>
          <w:lang w:val="en-GB"/>
        </w:rPr>
        <w:t>for instructions.</w:t>
      </w:r>
    </w:p>
    <w:p w14:paraId="4C55BBF1" w14:textId="77777777" w:rsidR="004E0BC8" w:rsidRDefault="004E0BC8" w:rsidP="005E5C8D">
      <w:pPr>
        <w:spacing w:after="0"/>
        <w:jc w:val="both"/>
        <w:rPr>
          <w:lang w:val="en-GB"/>
        </w:rPr>
      </w:pPr>
    </w:p>
    <w:p w14:paraId="088CD6F5" w14:textId="20D00980" w:rsidR="005E5C8D" w:rsidRDefault="005E5C8D" w:rsidP="005E5C8D">
      <w:pPr>
        <w:spacing w:after="0"/>
        <w:jc w:val="both"/>
        <w:rPr>
          <w:lang w:val="en-GB"/>
        </w:rPr>
      </w:pPr>
      <w:r>
        <w:rPr>
          <w:lang w:val="en-GB"/>
        </w:rPr>
        <w:t xml:space="preserve">See </w:t>
      </w:r>
      <w:r w:rsidRPr="008F2894">
        <w:rPr>
          <w:i/>
          <w:iCs/>
          <w:color w:val="0070C0"/>
          <w:highlight w:val="lightGray"/>
          <w:u w:val="single"/>
          <w:lang w:val="en-GB"/>
        </w:rPr>
        <w:t xml:space="preserve">Section </w:t>
      </w:r>
      <w:r w:rsidRPr="008F2894">
        <w:rPr>
          <w:i/>
          <w:iCs/>
          <w:color w:val="0070C0"/>
          <w:highlight w:val="lightGray"/>
          <w:u w:val="single"/>
          <w:lang w:val="en-GB"/>
        </w:rPr>
        <w:fldChar w:fldCharType="begin"/>
      </w:r>
      <w:r w:rsidRPr="008F2894">
        <w:rPr>
          <w:i/>
          <w:iCs/>
          <w:color w:val="0070C0"/>
          <w:highlight w:val="lightGray"/>
          <w:u w:val="single"/>
          <w:lang w:val="en-GB"/>
        </w:rPr>
        <w:instrText xml:space="preserve"> REF _Ref139294855 \r \h  \* MERGEFORMAT </w:instrText>
      </w:r>
      <w:r w:rsidRPr="008F2894">
        <w:rPr>
          <w:i/>
          <w:iCs/>
          <w:color w:val="0070C0"/>
          <w:highlight w:val="lightGray"/>
          <w:u w:val="single"/>
          <w:lang w:val="en-GB"/>
        </w:rPr>
      </w:r>
      <w:r w:rsidRPr="008F2894">
        <w:rPr>
          <w:i/>
          <w:iCs/>
          <w:color w:val="0070C0"/>
          <w:highlight w:val="lightGray"/>
          <w:u w:val="single"/>
          <w:lang w:val="en-GB"/>
        </w:rPr>
        <w:fldChar w:fldCharType="separate"/>
      </w:r>
      <w:r w:rsidR="00232F35">
        <w:rPr>
          <w:i/>
          <w:iCs/>
          <w:color w:val="0070C0"/>
          <w:highlight w:val="lightGray"/>
          <w:u w:val="single"/>
          <w:lang w:val="en-GB"/>
        </w:rPr>
        <w:t>9</w:t>
      </w:r>
      <w:r w:rsidRPr="008F2894">
        <w:rPr>
          <w:i/>
          <w:iCs/>
          <w:color w:val="0070C0"/>
          <w:highlight w:val="lightGray"/>
          <w:u w:val="single"/>
          <w:lang w:val="en-GB"/>
        </w:rPr>
        <w:fldChar w:fldCharType="end"/>
      </w:r>
      <w:r w:rsidRPr="008F2894">
        <w:rPr>
          <w:i/>
          <w:iCs/>
          <w:color w:val="0070C0"/>
          <w:highlight w:val="lightGray"/>
          <w:u w:val="single"/>
          <w:lang w:val="en-GB"/>
        </w:rPr>
        <w:t xml:space="preserve"> (Appendix)</w:t>
      </w:r>
      <w:r w:rsidRPr="008F2894">
        <w:rPr>
          <w:color w:val="0070C0"/>
          <w:lang w:val="en-GB"/>
        </w:rPr>
        <w:t xml:space="preserve"> </w:t>
      </w:r>
      <w:r>
        <w:rPr>
          <w:lang w:val="en-GB"/>
        </w:rPr>
        <w:t xml:space="preserve">for further details. </w:t>
      </w:r>
    </w:p>
    <w:p w14:paraId="1E1F34B3" w14:textId="77777777" w:rsidR="005E5C8D" w:rsidRPr="00781009" w:rsidRDefault="005E5C8D" w:rsidP="005E5C8D">
      <w:pPr>
        <w:spacing w:after="0"/>
        <w:jc w:val="both"/>
        <w:rPr>
          <w:lang w:val="en-GB"/>
        </w:rPr>
      </w:pPr>
    </w:p>
    <w:p w14:paraId="2E356A45" w14:textId="77F6564A" w:rsidR="005E5C8D" w:rsidRDefault="00054B62" w:rsidP="00054B62">
      <w:pPr>
        <w:spacing w:before="0" w:after="0" w:line="240" w:lineRule="auto"/>
        <w:jc w:val="both"/>
        <w:rPr>
          <w:lang w:val="en-GB"/>
        </w:rPr>
      </w:pPr>
      <w:r>
        <w:rPr>
          <w:lang w:val="en-GB"/>
        </w:rPr>
        <w:t>Note</w:t>
      </w:r>
    </w:p>
    <w:p w14:paraId="082F2FF7" w14:textId="70FCBDC2" w:rsidR="00054B62" w:rsidRPr="00054B62" w:rsidRDefault="00054B62" w:rsidP="00054B62">
      <w:pPr>
        <w:spacing w:before="0" w:after="0" w:line="240" w:lineRule="auto"/>
        <w:jc w:val="both"/>
        <w:rPr>
          <w:lang w:val="en-GB"/>
        </w:rPr>
      </w:pPr>
      <w:r w:rsidRPr="00054B62">
        <w:rPr>
          <w:lang w:val="en-GB"/>
        </w:rPr>
        <w:t xml:space="preserve">The FSS Navigator (Navigate.py) converts the READEME.md markdown files to html. It assumes a Unicode encoding (i.e., UTF-8) of the characters in the readme file. UTF-8 (Unicode Transformation Format – 8-bit) is a variable-length character encoding standard used for electronic communication and extends ASCII. </w:t>
      </w:r>
    </w:p>
    <w:p w14:paraId="154FD3A6" w14:textId="77777777" w:rsidR="00054B62" w:rsidRPr="00054B62" w:rsidRDefault="00054B62" w:rsidP="00054B62">
      <w:pPr>
        <w:spacing w:before="0" w:after="0" w:line="240" w:lineRule="auto"/>
        <w:jc w:val="both"/>
        <w:rPr>
          <w:lang w:val="en-GB"/>
        </w:rPr>
      </w:pPr>
    </w:p>
    <w:p w14:paraId="327754A2" w14:textId="59B25911" w:rsidR="00054B62" w:rsidRPr="00054B62" w:rsidRDefault="00054B62" w:rsidP="00054B62">
      <w:pPr>
        <w:spacing w:before="0" w:after="0" w:line="240" w:lineRule="auto"/>
        <w:jc w:val="both"/>
        <w:rPr>
          <w:lang w:val="en-GB"/>
        </w:rPr>
      </w:pPr>
      <w:r w:rsidRPr="00054B62">
        <w:rPr>
          <w:lang w:val="en-GB"/>
        </w:rPr>
        <w:t>If the readme file uses a</w:t>
      </w:r>
      <w:r>
        <w:rPr>
          <w:lang w:val="en-GB"/>
        </w:rPr>
        <w:t>n incorrect</w:t>
      </w:r>
      <w:r w:rsidRPr="00054B62">
        <w:rPr>
          <w:lang w:val="en-GB"/>
        </w:rPr>
        <w:t xml:space="preserve"> encoding then you will see an error like</w:t>
      </w:r>
      <w:r>
        <w:rPr>
          <w:lang w:val="en-GB"/>
        </w:rPr>
        <w:t xml:space="preserve"> this when executing Navigate.py:</w:t>
      </w:r>
    </w:p>
    <w:p w14:paraId="5BF4102F" w14:textId="77777777" w:rsidR="00054B62" w:rsidRPr="00054B62" w:rsidRDefault="00054B62" w:rsidP="00054B62">
      <w:pPr>
        <w:spacing w:before="0" w:after="0" w:line="240" w:lineRule="auto"/>
        <w:ind w:left="720"/>
        <w:jc w:val="both"/>
        <w:rPr>
          <w:i/>
          <w:iCs/>
          <w:lang w:val="en-GB"/>
        </w:rPr>
      </w:pPr>
      <w:r w:rsidRPr="00054B62">
        <w:rPr>
          <w:i/>
          <w:iCs/>
          <w:lang w:val="en-GB"/>
        </w:rPr>
        <w:t>File "C:\Users\ahcva\anaconda3\envs\BIO\lib\encodings\cp1252.py", line 23, in decode</w:t>
      </w:r>
    </w:p>
    <w:p w14:paraId="3D1DB776" w14:textId="77777777" w:rsidR="00054B62" w:rsidRPr="00054B62" w:rsidRDefault="00054B62" w:rsidP="00054B62">
      <w:pPr>
        <w:spacing w:before="0" w:after="0" w:line="240" w:lineRule="auto"/>
        <w:ind w:left="720"/>
        <w:jc w:val="both"/>
        <w:rPr>
          <w:i/>
          <w:iCs/>
          <w:lang w:val="en-GB"/>
        </w:rPr>
      </w:pPr>
      <w:r w:rsidRPr="00054B62">
        <w:rPr>
          <w:i/>
          <w:iCs/>
          <w:lang w:val="en-GB"/>
        </w:rPr>
        <w:t xml:space="preserve">    return codecs.charmap_decode(input,self.errors,decoding_table)[0]</w:t>
      </w:r>
    </w:p>
    <w:p w14:paraId="38140249" w14:textId="77777777" w:rsidR="00054B62" w:rsidRPr="00054B62" w:rsidRDefault="00054B62" w:rsidP="00054B62">
      <w:pPr>
        <w:spacing w:before="0" w:after="0" w:line="240" w:lineRule="auto"/>
        <w:ind w:left="720"/>
        <w:jc w:val="both"/>
        <w:rPr>
          <w:i/>
          <w:iCs/>
          <w:lang w:val="en-GB"/>
        </w:rPr>
      </w:pPr>
      <w:r w:rsidRPr="00054B62">
        <w:rPr>
          <w:i/>
          <w:iCs/>
          <w:lang w:val="en-GB"/>
        </w:rPr>
        <w:t>UnicodeDecodeError: 'charmap' codec can't decode byte 0x81 in position 2308: character maps to &lt;undefined&gt;</w:t>
      </w:r>
    </w:p>
    <w:p w14:paraId="72A86AE1" w14:textId="77777777" w:rsidR="00054B62" w:rsidRPr="00054B62" w:rsidRDefault="00054B62" w:rsidP="00054B62">
      <w:pPr>
        <w:spacing w:before="0" w:after="0" w:line="240" w:lineRule="auto"/>
        <w:jc w:val="both"/>
        <w:rPr>
          <w:lang w:val="en-GB"/>
        </w:rPr>
      </w:pPr>
    </w:p>
    <w:p w14:paraId="42193B11" w14:textId="77777777" w:rsidR="00054B62" w:rsidRPr="00054B62" w:rsidRDefault="00054B62" w:rsidP="00054B62">
      <w:pPr>
        <w:spacing w:before="0" w:after="0" w:line="240" w:lineRule="auto"/>
        <w:jc w:val="both"/>
        <w:rPr>
          <w:lang w:val="en-GB"/>
        </w:rPr>
      </w:pPr>
      <w:r w:rsidRPr="00054B62">
        <w:rPr>
          <w:lang w:val="en-GB"/>
        </w:rPr>
        <w:t>This can happen, for example, if you copy from a Word document to the readme markdown file. However, visual inspection of the readme file may not directly reveal the incorrect character(s).</w:t>
      </w:r>
    </w:p>
    <w:p w14:paraId="5CFBC26E" w14:textId="77777777" w:rsidR="00054B62" w:rsidRPr="00054B62" w:rsidRDefault="00054B62" w:rsidP="00054B62">
      <w:pPr>
        <w:spacing w:before="0" w:after="0" w:line="240" w:lineRule="auto"/>
        <w:jc w:val="both"/>
        <w:rPr>
          <w:lang w:val="en-GB"/>
        </w:rPr>
      </w:pPr>
    </w:p>
    <w:p w14:paraId="415EEC33" w14:textId="77777777" w:rsidR="00054B62" w:rsidRPr="00054B62" w:rsidRDefault="00054B62" w:rsidP="00054B62">
      <w:pPr>
        <w:spacing w:before="0" w:after="0" w:line="240" w:lineRule="auto"/>
        <w:jc w:val="both"/>
        <w:rPr>
          <w:lang w:val="en-GB"/>
        </w:rPr>
      </w:pPr>
      <w:r w:rsidRPr="00054B62">
        <w:rPr>
          <w:lang w:val="en-GB"/>
        </w:rPr>
        <w:t>To fix the markdown file:</w:t>
      </w:r>
    </w:p>
    <w:p w14:paraId="71982C21" w14:textId="654FFEDC" w:rsidR="00054B62" w:rsidRPr="00054B62" w:rsidRDefault="00054B62" w:rsidP="00054B62">
      <w:pPr>
        <w:pStyle w:val="ListParagraph"/>
        <w:numPr>
          <w:ilvl w:val="0"/>
          <w:numId w:val="78"/>
        </w:numPr>
        <w:spacing w:before="0" w:after="0" w:line="240" w:lineRule="auto"/>
        <w:jc w:val="both"/>
        <w:rPr>
          <w:lang w:val="en-GB"/>
        </w:rPr>
      </w:pPr>
      <w:r w:rsidRPr="00054B62">
        <w:rPr>
          <w:lang w:val="en-GB"/>
        </w:rPr>
        <w:t>Open file in Notepad++</w:t>
      </w:r>
    </w:p>
    <w:p w14:paraId="382BC31A" w14:textId="77777777" w:rsidR="00054B62" w:rsidRDefault="00054B62" w:rsidP="00054B62">
      <w:pPr>
        <w:pStyle w:val="ListParagraph"/>
        <w:numPr>
          <w:ilvl w:val="0"/>
          <w:numId w:val="78"/>
        </w:numPr>
        <w:spacing w:before="0" w:after="0" w:line="240" w:lineRule="auto"/>
        <w:jc w:val="both"/>
        <w:rPr>
          <w:lang w:val="en-GB"/>
        </w:rPr>
      </w:pPr>
      <w:r w:rsidRPr="00054B62">
        <w:rPr>
          <w:lang w:val="en-GB"/>
        </w:rPr>
        <w:t>Check the encoding in the 'Encoding' menu</w:t>
      </w:r>
    </w:p>
    <w:p w14:paraId="6AC173C4" w14:textId="77777777" w:rsidR="00054B62" w:rsidRDefault="00054B62" w:rsidP="00054B62">
      <w:pPr>
        <w:pStyle w:val="ListParagraph"/>
        <w:numPr>
          <w:ilvl w:val="1"/>
          <w:numId w:val="78"/>
        </w:numPr>
        <w:spacing w:before="0" w:after="0" w:line="240" w:lineRule="auto"/>
        <w:jc w:val="both"/>
        <w:rPr>
          <w:lang w:val="en-GB"/>
        </w:rPr>
      </w:pPr>
      <w:r w:rsidRPr="00054B62">
        <w:rPr>
          <w:lang w:val="en-GB"/>
        </w:rPr>
        <w:t>If the encoding is not set to UTF-8 then 'Convert to UTF-8'</w:t>
      </w:r>
    </w:p>
    <w:p w14:paraId="6164FBB8" w14:textId="77777777" w:rsidR="00054B62" w:rsidRDefault="00054B62" w:rsidP="00054B62">
      <w:pPr>
        <w:pStyle w:val="ListParagraph"/>
        <w:numPr>
          <w:ilvl w:val="1"/>
          <w:numId w:val="78"/>
        </w:numPr>
        <w:spacing w:before="0" w:after="0" w:line="240" w:lineRule="auto"/>
        <w:jc w:val="both"/>
        <w:rPr>
          <w:lang w:val="en-GB"/>
        </w:rPr>
      </w:pPr>
      <w:r w:rsidRPr="00054B62">
        <w:rPr>
          <w:lang w:val="en-GB"/>
        </w:rPr>
        <w:t>If the encoding is set to UTF-8 then set encoding to 'ANSI' and, subsequently, 'Convert to UTF-8'</w:t>
      </w:r>
    </w:p>
    <w:p w14:paraId="3A33EC01" w14:textId="3907200A" w:rsidR="00054B62" w:rsidRPr="00054B62" w:rsidRDefault="00054B62" w:rsidP="00054B62">
      <w:pPr>
        <w:pStyle w:val="ListParagraph"/>
        <w:numPr>
          <w:ilvl w:val="0"/>
          <w:numId w:val="78"/>
        </w:numPr>
        <w:spacing w:before="0" w:after="0" w:line="240" w:lineRule="auto"/>
        <w:jc w:val="both"/>
        <w:rPr>
          <w:lang w:val="en-GB"/>
        </w:rPr>
      </w:pPr>
      <w:r w:rsidRPr="00054B62">
        <w:rPr>
          <w:lang w:val="en-GB"/>
        </w:rPr>
        <w:t>Inspect the README file for 'strange' characters and fix.</w:t>
      </w:r>
    </w:p>
    <w:p w14:paraId="1994AC36" w14:textId="5E0FA324" w:rsidR="00DA13D0" w:rsidRPr="00DA13D0" w:rsidRDefault="00214180" w:rsidP="007114F1">
      <w:pPr>
        <w:spacing w:after="0"/>
        <w:jc w:val="both"/>
        <w:rPr>
          <w:color w:val="1F3864" w:themeColor="accent1" w:themeShade="80"/>
          <w:sz w:val="18"/>
          <w:szCs w:val="18"/>
          <w:lang w:val="en-GB"/>
        </w:rPr>
      </w:pPr>
      <w:r>
        <w:rPr>
          <w:noProof/>
        </w:rPr>
        <w:lastRenderedPageBreak/>
        <w:drawing>
          <wp:inline distT="0" distB="0" distL="0" distR="0" wp14:anchorId="18F2734C" wp14:editId="1422DB85">
            <wp:extent cx="5760720" cy="383413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22"/>
                    <a:stretch>
                      <a:fillRect/>
                    </a:stretch>
                  </pic:blipFill>
                  <pic:spPr>
                    <a:xfrm>
                      <a:off x="0" y="0"/>
                      <a:ext cx="5760720" cy="3834130"/>
                    </a:xfrm>
                    <a:prstGeom prst="rect">
                      <a:avLst/>
                    </a:prstGeom>
                  </pic:spPr>
                </pic:pic>
              </a:graphicData>
            </a:graphic>
          </wp:inline>
        </w:drawing>
      </w:r>
      <w:r w:rsidR="00DA13D0" w:rsidRPr="00DA13D0">
        <w:rPr>
          <w:b/>
          <w:bCs/>
          <w:color w:val="1F3864" w:themeColor="accent1" w:themeShade="80"/>
          <w:sz w:val="18"/>
          <w:szCs w:val="18"/>
          <w:lang w:val="en-GB"/>
        </w:rPr>
        <w:t>Figure 2</w:t>
      </w:r>
      <w:r w:rsidR="00DA13D0" w:rsidRPr="00DA13D0">
        <w:rPr>
          <w:color w:val="1F3864" w:themeColor="accent1" w:themeShade="80"/>
          <w:sz w:val="18"/>
          <w:szCs w:val="18"/>
          <w:lang w:val="en-GB"/>
        </w:rPr>
        <w:t xml:space="preserve">. </w:t>
      </w:r>
      <w:r w:rsidR="00DA13D0" w:rsidRPr="00DA13D0">
        <w:rPr>
          <w:b/>
          <w:bCs/>
          <w:color w:val="1F3864" w:themeColor="accent1" w:themeShade="80"/>
          <w:sz w:val="18"/>
          <w:szCs w:val="18"/>
          <w:lang w:val="en-GB"/>
        </w:rPr>
        <w:t>FSS Navigator for the FSS Navigator project</w:t>
      </w:r>
      <w:r w:rsidR="00DA13D0" w:rsidRPr="00DA13D0">
        <w:rPr>
          <w:color w:val="1F3864" w:themeColor="accent1" w:themeShade="80"/>
          <w:sz w:val="18"/>
          <w:szCs w:val="18"/>
          <w:lang w:val="en-GB"/>
        </w:rPr>
        <w:t>.</w:t>
      </w:r>
      <w:r w:rsidR="00DA13D0" w:rsidRPr="00DA13D0">
        <w:rPr>
          <w:color w:val="1F3864" w:themeColor="accent1" w:themeShade="80"/>
        </w:rPr>
        <w:t xml:space="preserve"> </w:t>
      </w:r>
      <w:r w:rsidR="00DA13D0" w:rsidRPr="00DA13D0">
        <w:rPr>
          <w:color w:val="1F3864" w:themeColor="accent1" w:themeShade="80"/>
          <w:sz w:val="18"/>
          <w:szCs w:val="18"/>
          <w:lang w:val="en-GB"/>
        </w:rPr>
        <w:t>Web-browser showing Navigate.html for the FSS Navigator project. (A) Expandable sFSS directory tree and link to the GitHub repository. The project owner can configure which directories and files to show. (B) Content of selected file. In this example, the panel show the content of the default GitHub README markdown file. (C) General project description, contact person, and collaborators (0_PROJECT.md). (D). Getting started explains the project and directly includes links to the various files and directories in the sFSS (0_GETTINGSTARTED.html).</w:t>
      </w:r>
    </w:p>
    <w:p w14:paraId="47364861" w14:textId="0903F622" w:rsidR="00DA13D0" w:rsidRDefault="00DA13D0">
      <w:pPr>
        <w:rPr>
          <w:lang w:val="en-GB"/>
        </w:rPr>
      </w:pPr>
      <w:r>
        <w:rPr>
          <w:lang w:val="en-GB"/>
        </w:rPr>
        <w:br w:type="page"/>
      </w:r>
    </w:p>
    <w:p w14:paraId="59142665" w14:textId="7FCD02F0" w:rsidR="003E329A" w:rsidRDefault="0034457E" w:rsidP="003E329A">
      <w:pPr>
        <w:pStyle w:val="Heading1"/>
        <w:rPr>
          <w:lang w:val="en-GB"/>
        </w:rPr>
      </w:pPr>
      <w:bookmarkStart w:id="59" w:name="_Ref139292827"/>
      <w:bookmarkStart w:id="60" w:name="_Ref139292924"/>
      <w:bookmarkStart w:id="61" w:name="_Ref139292979"/>
      <w:bookmarkStart w:id="62" w:name="_Toc139381309"/>
      <w:bookmarkStart w:id="63" w:name="_Toc140232603"/>
      <w:bookmarkStart w:id="64" w:name="_Toc140232671"/>
      <w:bookmarkStart w:id="65" w:name="_Toc152586379"/>
      <w:r>
        <w:rPr>
          <w:lang w:val="en-GB"/>
        </w:rPr>
        <w:lastRenderedPageBreak/>
        <w:t>Basic</w:t>
      </w:r>
      <w:r w:rsidR="0090487C">
        <w:rPr>
          <w:lang w:val="en-GB"/>
        </w:rPr>
        <w:t xml:space="preserve"> </w:t>
      </w:r>
      <w:r w:rsidR="008F2894">
        <w:rPr>
          <w:lang w:val="en-GB"/>
        </w:rPr>
        <w:t xml:space="preserve">usage rules of the </w:t>
      </w:r>
      <w:r>
        <w:rPr>
          <w:lang w:val="en-GB"/>
        </w:rPr>
        <w:t>s</w:t>
      </w:r>
      <w:r w:rsidR="003E329A">
        <w:rPr>
          <w:lang w:val="en-GB"/>
        </w:rPr>
        <w:t>FSS</w:t>
      </w:r>
      <w:r w:rsidR="00621649">
        <w:rPr>
          <w:lang w:val="en-GB"/>
        </w:rPr>
        <w:t xml:space="preserve"> </w:t>
      </w:r>
      <w:r w:rsidR="0090487C">
        <w:rPr>
          <w:lang w:val="en-GB"/>
        </w:rPr>
        <w:t>template</w:t>
      </w:r>
      <w:r w:rsidR="003E329A">
        <w:rPr>
          <w:lang w:val="en-GB"/>
        </w:rPr>
        <w:t xml:space="preserve"> and </w:t>
      </w:r>
      <w:r w:rsidR="00621649">
        <w:rPr>
          <w:lang w:val="en-GB"/>
        </w:rPr>
        <w:t xml:space="preserve">the </w:t>
      </w:r>
      <w:r w:rsidR="003E329A">
        <w:rPr>
          <w:lang w:val="en-GB"/>
        </w:rPr>
        <w:t>pre-defined files</w:t>
      </w:r>
      <w:bookmarkEnd w:id="59"/>
      <w:bookmarkEnd w:id="60"/>
      <w:bookmarkEnd w:id="61"/>
      <w:bookmarkEnd w:id="62"/>
      <w:bookmarkEnd w:id="63"/>
      <w:bookmarkEnd w:id="64"/>
      <w:bookmarkEnd w:id="65"/>
    </w:p>
    <w:p w14:paraId="48D09BCF" w14:textId="77777777" w:rsidR="00AD46BA" w:rsidRPr="00AD46BA" w:rsidRDefault="00AD46BA" w:rsidP="003E329A">
      <w:pPr>
        <w:rPr>
          <w:b/>
          <w:bCs/>
        </w:rPr>
      </w:pPr>
    </w:p>
    <w:p w14:paraId="494E15A7" w14:textId="3F55D4D2" w:rsidR="003E329A" w:rsidRPr="00047F23" w:rsidRDefault="00D27141" w:rsidP="003E329A">
      <w:pPr>
        <w:pStyle w:val="Heading2"/>
        <w:rPr>
          <w:lang w:val="en-GB"/>
        </w:rPr>
      </w:pPr>
      <w:bookmarkStart w:id="66" w:name="_Toc139381310"/>
      <w:bookmarkStart w:id="67" w:name="_Toc140232604"/>
      <w:bookmarkStart w:id="68" w:name="_Toc140232672"/>
      <w:bookmarkStart w:id="69" w:name="_Toc152586380"/>
      <w:r>
        <w:rPr>
          <w:lang w:val="en-GB"/>
        </w:rPr>
        <w:t xml:space="preserve">ENCORE sFSS </w:t>
      </w:r>
      <w:r w:rsidR="003E329A" w:rsidRPr="00047F23">
        <w:rPr>
          <w:lang w:val="en-GB"/>
        </w:rPr>
        <w:t>Template</w:t>
      </w:r>
      <w:bookmarkEnd w:id="66"/>
      <w:bookmarkEnd w:id="67"/>
      <w:bookmarkEnd w:id="68"/>
      <w:bookmarkEnd w:id="69"/>
    </w:p>
    <w:p w14:paraId="53A17D29" w14:textId="147EBF57" w:rsidR="003E329A" w:rsidRDefault="000C654E" w:rsidP="003E329A">
      <w:pPr>
        <w:numPr>
          <w:ilvl w:val="0"/>
          <w:numId w:val="31"/>
        </w:numPr>
        <w:tabs>
          <w:tab w:val="clear" w:pos="432"/>
          <w:tab w:val="num" w:pos="0"/>
        </w:tabs>
        <w:spacing w:after="0"/>
        <w:ind w:left="482" w:hanging="482"/>
        <w:jc w:val="both"/>
      </w:pPr>
      <w:r>
        <w:rPr>
          <w:b/>
          <w:bCs/>
        </w:rPr>
        <w:t>Template source</w:t>
      </w:r>
      <w:r w:rsidR="003E329A" w:rsidRPr="004F3F15">
        <w:rPr>
          <w:b/>
          <w:bCs/>
        </w:rPr>
        <w:t>.</w:t>
      </w:r>
      <w:r w:rsidR="003E329A">
        <w:t xml:space="preserve"> </w:t>
      </w:r>
      <w:r w:rsidR="003E329A" w:rsidRPr="00762BF7">
        <w:t xml:space="preserve">For new projects the latest ENCORE </w:t>
      </w:r>
      <w:r w:rsidR="00D27141">
        <w:t xml:space="preserve">sFSS </w:t>
      </w:r>
      <w:r w:rsidR="003E329A" w:rsidRPr="00762BF7">
        <w:t>template should be downloaded from GitHub (</w:t>
      </w:r>
      <w:hyperlink r:id="rId23" w:history="1">
        <w:r w:rsidR="003E329A" w:rsidRPr="00762BF7">
          <w:rPr>
            <w:rStyle w:val="Hyperlink"/>
            <w:bCs/>
          </w:rPr>
          <w:t>https://github.com/EDS-Bioinformatics-Laboratory/ENCORE</w:t>
        </w:r>
      </w:hyperlink>
      <w:r w:rsidR="003E329A" w:rsidRPr="00762BF7">
        <w:t>).</w:t>
      </w:r>
    </w:p>
    <w:p w14:paraId="5508C5EC" w14:textId="77777777" w:rsidR="0090487C" w:rsidRDefault="0090487C" w:rsidP="0090487C">
      <w:pPr>
        <w:spacing w:after="0"/>
        <w:ind w:left="482"/>
        <w:jc w:val="both"/>
      </w:pPr>
    </w:p>
    <w:p w14:paraId="754B7165" w14:textId="21760A41" w:rsidR="003E329A" w:rsidRDefault="000C654E" w:rsidP="003E329A">
      <w:pPr>
        <w:numPr>
          <w:ilvl w:val="0"/>
          <w:numId w:val="31"/>
        </w:numPr>
        <w:tabs>
          <w:tab w:val="clear" w:pos="432"/>
          <w:tab w:val="num" w:pos="0"/>
        </w:tabs>
        <w:spacing w:after="0"/>
        <w:ind w:left="482" w:hanging="482"/>
        <w:jc w:val="both"/>
      </w:pPr>
      <w:r>
        <w:rPr>
          <w:b/>
          <w:bCs/>
        </w:rPr>
        <w:t>GitHub Releases</w:t>
      </w:r>
      <w:r w:rsidR="003E329A" w:rsidRPr="00D9333F">
        <w:rPr>
          <w:b/>
          <w:bCs/>
        </w:rPr>
        <w:t>.</w:t>
      </w:r>
      <w:r w:rsidR="003E329A">
        <w:t xml:space="preserve"> </w:t>
      </w:r>
      <w:r w:rsidR="00621649">
        <w:t>Based on use</w:t>
      </w:r>
      <w:r w:rsidR="00F6582C">
        <w:t xml:space="preserve"> </w:t>
      </w:r>
      <w:r w:rsidR="00621649">
        <w:t>cases</w:t>
      </w:r>
      <w:r w:rsidR="00D27141">
        <w:t xml:space="preserve"> and experience</w:t>
      </w:r>
      <w:r w:rsidR="00621649">
        <w:t xml:space="preserve">, </w:t>
      </w:r>
      <w:r w:rsidR="003E329A" w:rsidRPr="00762BF7">
        <w:t>ENCORE i</w:t>
      </w:r>
      <w:r w:rsidR="00621649">
        <w:t xml:space="preserve">s expected to </w:t>
      </w:r>
      <w:r>
        <w:t>further improve</w:t>
      </w:r>
      <w:r w:rsidR="00621649">
        <w:t xml:space="preserve"> over time resulting in </w:t>
      </w:r>
      <w:r w:rsidR="00C839A4">
        <w:t xml:space="preserve">minor </w:t>
      </w:r>
      <w:r w:rsidR="003E329A" w:rsidRPr="00762BF7">
        <w:t xml:space="preserve">updates in the </w:t>
      </w:r>
      <w:r w:rsidR="00621649">
        <w:t>s</w:t>
      </w:r>
      <w:r w:rsidR="003E329A" w:rsidRPr="00762BF7">
        <w:t>FSS structure</w:t>
      </w:r>
      <w:r w:rsidR="00621649">
        <w:t>, the</w:t>
      </w:r>
      <w:r w:rsidR="003E329A" w:rsidRPr="00762BF7">
        <w:t xml:space="preserve"> pre-defined files</w:t>
      </w:r>
      <w:r w:rsidR="00621649">
        <w:t xml:space="preserve">, the sFSS navigator, and/or this Guide document. </w:t>
      </w:r>
      <w:r>
        <w:t>Changes in the sFSS structure will only be implemented when necessary. In principle</w:t>
      </w:r>
      <w:r w:rsidR="00621649">
        <w:t xml:space="preserve">, always use the latest template from the specified source </w:t>
      </w:r>
      <w:r w:rsidR="00C839A4">
        <w:t>GitHub</w:t>
      </w:r>
      <w:r w:rsidR="0090487C">
        <w:t>.</w:t>
      </w:r>
      <w:r w:rsidR="00C839A4">
        <w:t xml:space="preserve"> </w:t>
      </w:r>
      <w:r>
        <w:t>Current and p</w:t>
      </w:r>
      <w:r w:rsidR="00C839A4">
        <w:t xml:space="preserve">revious </w:t>
      </w:r>
      <w:r>
        <w:t>(pre-)</w:t>
      </w:r>
      <w:r w:rsidR="00C839A4">
        <w:t xml:space="preserve">releases will always be available as a GitHub Release. </w:t>
      </w:r>
      <w:r>
        <w:t xml:space="preserve">GitHub Releases will include the FSS navigator binaries. </w:t>
      </w:r>
      <w:r w:rsidR="00C839A4">
        <w:t>Changes between versions are documented in GitHub Issues</w:t>
      </w:r>
      <w:r>
        <w:t xml:space="preserve"> and with the specific releases.</w:t>
      </w:r>
    </w:p>
    <w:p w14:paraId="4D4D9883" w14:textId="77777777" w:rsidR="0090487C" w:rsidRDefault="0090487C" w:rsidP="0090487C">
      <w:pPr>
        <w:spacing w:after="0"/>
        <w:ind w:left="482"/>
        <w:jc w:val="both"/>
      </w:pPr>
    </w:p>
    <w:p w14:paraId="6A4A3849" w14:textId="5608AD0F" w:rsidR="003E329A" w:rsidRDefault="003E329A" w:rsidP="003E329A">
      <w:pPr>
        <w:numPr>
          <w:ilvl w:val="0"/>
          <w:numId w:val="31"/>
        </w:numPr>
        <w:tabs>
          <w:tab w:val="clear" w:pos="432"/>
          <w:tab w:val="num" w:pos="0"/>
        </w:tabs>
        <w:spacing w:after="0"/>
        <w:ind w:left="482" w:hanging="482"/>
        <w:jc w:val="both"/>
      </w:pPr>
      <w:r w:rsidRPr="00D9333F">
        <w:rPr>
          <w:b/>
          <w:bCs/>
        </w:rPr>
        <w:t>Automatic instantiation.</w:t>
      </w:r>
      <w:r>
        <w:t xml:space="preserve"> </w:t>
      </w:r>
      <w:r w:rsidRPr="00762BF7">
        <w:t xml:space="preserve">In case you </w:t>
      </w:r>
      <w:r>
        <w:t>develop</w:t>
      </w:r>
      <w:r w:rsidR="00D27141">
        <w:t>/use</w:t>
      </w:r>
      <w:r w:rsidRPr="00762BF7">
        <w:t xml:space="preserve"> software to automatically instantiate a new ENCORE project</w:t>
      </w:r>
      <w:r w:rsidR="00621649">
        <w:t xml:space="preserve">, </w:t>
      </w:r>
      <w:r w:rsidRPr="00762BF7">
        <w:t>then th</w:t>
      </w:r>
      <w:r w:rsidR="00D27141">
        <w:t>is</w:t>
      </w:r>
      <w:r w:rsidRPr="00762BF7">
        <w:t xml:space="preserve"> software should retrieve the latest ENCORE template</w:t>
      </w:r>
      <w:r>
        <w:t>,</w:t>
      </w:r>
      <w:r w:rsidRPr="00762BF7">
        <w:t xml:space="preserve"> or </w:t>
      </w:r>
      <w:r w:rsidR="00D27141">
        <w:t xml:space="preserve">itself </w:t>
      </w:r>
      <w:r w:rsidRPr="00762BF7">
        <w:t xml:space="preserve">generate the </w:t>
      </w:r>
      <w:r w:rsidR="00D27141">
        <w:t>s</w:t>
      </w:r>
      <w:r w:rsidRPr="00762BF7">
        <w:t>FSS structure</w:t>
      </w:r>
      <w:r>
        <w:t xml:space="preserve"> including the</w:t>
      </w:r>
      <w:r w:rsidRPr="00762BF7">
        <w:t xml:space="preserve"> pre-defined files (</w:t>
      </w:r>
      <w:r w:rsidR="00D27141">
        <w:t>and</w:t>
      </w:r>
      <w:r w:rsidRPr="00762BF7">
        <w:t xml:space="preserve"> their content).</w:t>
      </w:r>
      <w:r w:rsidR="00621649">
        <w:t xml:space="preserve"> In any case, make sure that the instantiated template is identical to the default template from the specified </w:t>
      </w:r>
      <w:r w:rsidR="000C654E">
        <w:t>template</w:t>
      </w:r>
      <w:r w:rsidR="00621649">
        <w:t xml:space="preserve"> location. </w:t>
      </w:r>
    </w:p>
    <w:p w14:paraId="620135E5" w14:textId="77777777" w:rsidR="0090487C" w:rsidRDefault="0090487C" w:rsidP="0090487C">
      <w:pPr>
        <w:spacing w:after="0"/>
        <w:ind w:left="482"/>
        <w:jc w:val="both"/>
      </w:pPr>
    </w:p>
    <w:p w14:paraId="2B0ED735" w14:textId="71220A3A" w:rsidR="00D27141" w:rsidRPr="00D27141" w:rsidRDefault="003E329A" w:rsidP="00D27141">
      <w:pPr>
        <w:numPr>
          <w:ilvl w:val="0"/>
          <w:numId w:val="31"/>
        </w:numPr>
        <w:tabs>
          <w:tab w:val="clear" w:pos="432"/>
          <w:tab w:val="num" w:pos="0"/>
        </w:tabs>
        <w:spacing w:after="0"/>
        <w:ind w:left="482" w:hanging="482"/>
        <w:jc w:val="both"/>
      </w:pPr>
      <w:r w:rsidRPr="00D9333F">
        <w:rPr>
          <w:b/>
          <w:bCs/>
        </w:rPr>
        <w:t>Director</w:t>
      </w:r>
      <w:r w:rsidR="004A4A04">
        <w:rPr>
          <w:b/>
          <w:bCs/>
        </w:rPr>
        <w:t>ies</w:t>
      </w:r>
      <w:r w:rsidRPr="00D9333F">
        <w:rPr>
          <w:b/>
          <w:bCs/>
        </w:rPr>
        <w:t xml:space="preserve"> and file</w:t>
      </w:r>
      <w:r w:rsidR="00AD46BA">
        <w:rPr>
          <w:b/>
          <w:bCs/>
        </w:rPr>
        <w:t>s</w:t>
      </w:r>
      <w:r w:rsidRPr="00D9333F">
        <w:rPr>
          <w:b/>
          <w:bCs/>
        </w:rPr>
        <w:t>.</w:t>
      </w:r>
      <w:r>
        <w:t xml:space="preserve"> </w:t>
      </w:r>
      <w:r w:rsidR="00D27141">
        <w:t>Unless the instructions in this Guide or the README files tell you otherwise, t</w:t>
      </w:r>
      <w:r w:rsidRPr="00762BF7">
        <w:t xml:space="preserve">he </w:t>
      </w:r>
      <w:r w:rsidR="00D27141">
        <w:t>s</w:t>
      </w:r>
      <w:r w:rsidRPr="00762BF7">
        <w:t xml:space="preserve">FSS directory names and structure, and the </w:t>
      </w:r>
      <w:r w:rsidRPr="00154BE2">
        <w:t>pre-defined</w:t>
      </w:r>
      <w:r w:rsidRPr="00762BF7">
        <w:t xml:space="preserve"> file names should not be changed to ensure consistency across projects</w:t>
      </w:r>
      <w:r w:rsidR="004A4A04">
        <w:t>. In specific</w:t>
      </w:r>
    </w:p>
    <w:p w14:paraId="031C6C4E" w14:textId="7B4BEEA3"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Don't add/remove dashes, spaces.</w:t>
      </w:r>
    </w:p>
    <w:p w14:paraId="747393AC" w14:textId="364C6C11"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 xml:space="preserve">You are allowed to remove </w:t>
      </w:r>
      <w:r w:rsidR="001F797F">
        <w:rPr>
          <w:sz w:val="20"/>
          <w:szCs w:val="20"/>
        </w:rPr>
        <w:t>the</w:t>
      </w:r>
      <w:r w:rsidRPr="00EF6DB9">
        <w:rPr>
          <w:sz w:val="20"/>
          <w:szCs w:val="20"/>
        </w:rPr>
        <w:t xml:space="preserve"> '0_' prefix </w:t>
      </w:r>
      <w:r w:rsidR="001F797F">
        <w:rPr>
          <w:sz w:val="20"/>
          <w:szCs w:val="20"/>
        </w:rPr>
        <w:t>f</w:t>
      </w:r>
      <w:r w:rsidRPr="00EF6DB9">
        <w:rPr>
          <w:sz w:val="20"/>
          <w:szCs w:val="20"/>
        </w:rPr>
        <w:t xml:space="preserve">rom the </w:t>
      </w:r>
      <w:r w:rsidR="00621649" w:rsidRPr="00EF6DB9">
        <w:rPr>
          <w:sz w:val="20"/>
          <w:szCs w:val="20"/>
        </w:rPr>
        <w:t>README files</w:t>
      </w:r>
      <w:r w:rsidRPr="00EF6DB9">
        <w:rPr>
          <w:sz w:val="20"/>
          <w:szCs w:val="20"/>
        </w:rPr>
        <w:t xml:space="preserve"> </w:t>
      </w:r>
      <w:r w:rsidR="001F797F">
        <w:rPr>
          <w:sz w:val="20"/>
          <w:szCs w:val="20"/>
        </w:rPr>
        <w:t xml:space="preserve">if you do not want it to be at the </w:t>
      </w:r>
      <w:r w:rsidRPr="00EF6DB9">
        <w:rPr>
          <w:sz w:val="20"/>
          <w:szCs w:val="20"/>
        </w:rPr>
        <w:t>top of the file list.</w:t>
      </w:r>
      <w:r w:rsidR="00621649" w:rsidRPr="00EF6DB9">
        <w:rPr>
          <w:sz w:val="20"/>
          <w:szCs w:val="20"/>
        </w:rPr>
        <w:t xml:space="preserve"> However, don’t change the name of the default GitHub README.md in \Processing. </w:t>
      </w:r>
    </w:p>
    <w:p w14:paraId="10F51531" w14:textId="26501168" w:rsidR="003E329A" w:rsidRPr="00EF6DB9" w:rsidRDefault="003E329A" w:rsidP="003E329A">
      <w:pPr>
        <w:pStyle w:val="Compact"/>
        <w:numPr>
          <w:ilvl w:val="2"/>
          <w:numId w:val="31"/>
        </w:numPr>
        <w:spacing w:after="0" w:line="276" w:lineRule="auto"/>
        <w:ind w:left="1134"/>
        <w:jc w:val="both"/>
        <w:rPr>
          <w:sz w:val="20"/>
          <w:szCs w:val="20"/>
        </w:rPr>
      </w:pPr>
      <w:r w:rsidRPr="00EF6DB9">
        <w:rPr>
          <w:sz w:val="20"/>
          <w:szCs w:val="20"/>
        </w:rPr>
        <w:t xml:space="preserve">Additional subdirectories may be added to the </w:t>
      </w:r>
      <w:r w:rsidR="00D27141" w:rsidRPr="00EF6DB9">
        <w:rPr>
          <w:sz w:val="20"/>
          <w:szCs w:val="20"/>
        </w:rPr>
        <w:t>s</w:t>
      </w:r>
      <w:r w:rsidRPr="00EF6DB9">
        <w:rPr>
          <w:sz w:val="20"/>
          <w:szCs w:val="20"/>
        </w:rPr>
        <w:t xml:space="preserve">FSS if needed to get a better organization of the </w:t>
      </w:r>
      <w:r w:rsidR="00EF6DB9" w:rsidRPr="00EF6DB9">
        <w:rPr>
          <w:sz w:val="20"/>
          <w:szCs w:val="20"/>
        </w:rPr>
        <w:t>project,</w:t>
      </w:r>
      <w:r w:rsidRPr="00EF6DB9">
        <w:rPr>
          <w:sz w:val="20"/>
          <w:szCs w:val="20"/>
        </w:rPr>
        <w:t xml:space="preserve"> but the overall base structure and use should remain as is.</w:t>
      </w:r>
      <w:r w:rsidR="00621649" w:rsidRPr="00EF6DB9">
        <w:rPr>
          <w:sz w:val="20"/>
          <w:szCs w:val="20"/>
        </w:rPr>
        <w:t xml:space="preserve"> For example, </w:t>
      </w:r>
      <w:r w:rsidR="004A4A04">
        <w:rPr>
          <w:sz w:val="20"/>
          <w:szCs w:val="20"/>
        </w:rPr>
        <w:t xml:space="preserve">you can </w:t>
      </w:r>
      <w:r w:rsidR="00621649" w:rsidRPr="00EF6DB9">
        <w:rPr>
          <w:sz w:val="20"/>
          <w:szCs w:val="20"/>
        </w:rPr>
        <w:t xml:space="preserve">add a sub-directory \Figures in \Results </w:t>
      </w:r>
    </w:p>
    <w:p w14:paraId="02279C91" w14:textId="5BDE9C80" w:rsidR="0090487C" w:rsidRDefault="001F4D7D" w:rsidP="0090487C">
      <w:pPr>
        <w:pStyle w:val="Compact"/>
        <w:numPr>
          <w:ilvl w:val="2"/>
          <w:numId w:val="31"/>
        </w:numPr>
        <w:spacing w:after="0" w:line="276" w:lineRule="auto"/>
        <w:ind w:left="1134"/>
        <w:jc w:val="both"/>
        <w:rPr>
          <w:sz w:val="20"/>
          <w:szCs w:val="20"/>
        </w:rPr>
      </w:pPr>
      <w:ins w:id="70" w:author="Kampen, A.H.C. van (Antoine)" w:date="2024-04-26T16:08:00Z" w16du:dateUtc="2024-04-26T14:08:00Z">
        <w:r>
          <w:rPr>
            <w:sz w:val="20"/>
            <w:szCs w:val="20"/>
          </w:rPr>
          <w:t>Files</w:t>
        </w:r>
      </w:ins>
      <w:ins w:id="71" w:author="Kampen, A.H.C. van (Antoine)" w:date="2024-04-26T16:09:00Z" w16du:dateUtc="2024-04-26T14:09:00Z">
        <w:r>
          <w:rPr>
            <w:sz w:val="20"/>
            <w:szCs w:val="20"/>
          </w:rPr>
          <w:t xml:space="preserve"> (e.g., Step-by-Step guide)</w:t>
        </w:r>
      </w:ins>
      <w:ins w:id="72" w:author="Kampen, A.H.C. van (Antoine)" w:date="2024-04-26T16:08:00Z" w16du:dateUtc="2024-04-26T14:08:00Z">
        <w:r>
          <w:rPr>
            <w:sz w:val="20"/>
            <w:szCs w:val="20"/>
          </w:rPr>
          <w:t xml:space="preserve"> that are not relevant for the Compendium Recipient </w:t>
        </w:r>
      </w:ins>
      <w:ins w:id="73" w:author="Kampen, A.H.C. van (Antoine)" w:date="2024-04-26T16:09:00Z" w16du:dateUtc="2024-04-26T14:09:00Z">
        <w:r>
          <w:rPr>
            <w:sz w:val="20"/>
            <w:szCs w:val="20"/>
          </w:rPr>
          <w:t>(e.g., peer, reviewer, archive) should be removed.</w:t>
        </w:r>
      </w:ins>
      <w:ins w:id="74" w:author="Kampen, A.H.C. van (Antoine)" w:date="2024-04-26T16:08:00Z" w16du:dateUtc="2024-04-26T14:08:00Z">
        <w:r>
          <w:rPr>
            <w:sz w:val="20"/>
            <w:szCs w:val="20"/>
          </w:rPr>
          <w:t xml:space="preserve"> </w:t>
        </w:r>
      </w:ins>
      <w:ins w:id="75" w:author="Kampen, A.H.C. van (Antoine)" w:date="2024-04-26T16:10:00Z" w16du:dateUtc="2024-04-26T14:10:00Z">
        <w:r>
          <w:rPr>
            <w:sz w:val="20"/>
            <w:szCs w:val="20"/>
          </w:rPr>
          <w:t>Additional, d</w:t>
        </w:r>
      </w:ins>
      <w:del w:id="76" w:author="Kampen, A.H.C. van (Antoine)" w:date="2024-04-26T16:10:00Z" w16du:dateUtc="2024-04-26T14:10:00Z">
        <w:r w:rsidR="003E329A" w:rsidRPr="00EF6DB9" w:rsidDel="001F4D7D">
          <w:rPr>
            <w:sz w:val="20"/>
            <w:szCs w:val="20"/>
          </w:rPr>
          <w:delText>D</w:delText>
        </w:r>
      </w:del>
      <w:r w:rsidR="003E329A" w:rsidRPr="00EF6DB9">
        <w:rPr>
          <w:sz w:val="20"/>
          <w:szCs w:val="20"/>
        </w:rPr>
        <w:t>irectories and files that are not used can be removed</w:t>
      </w:r>
      <w:r w:rsidR="00621649" w:rsidRPr="00EF6DB9">
        <w:rPr>
          <w:sz w:val="20"/>
          <w:szCs w:val="20"/>
        </w:rPr>
        <w:t xml:space="preserve"> but don’t remove the following files in the sFSS root directory:</w:t>
      </w:r>
      <w:r w:rsidR="0090487C">
        <w:rPr>
          <w:sz w:val="20"/>
          <w:szCs w:val="20"/>
        </w:rPr>
        <w:t xml:space="preserve"> </w:t>
      </w:r>
    </w:p>
    <w:p w14:paraId="30416A6E" w14:textId="03F6ACA0" w:rsidR="0090487C" w:rsidRDefault="00621649" w:rsidP="0090487C">
      <w:pPr>
        <w:pStyle w:val="Compact"/>
        <w:numPr>
          <w:ilvl w:val="3"/>
          <w:numId w:val="31"/>
        </w:numPr>
        <w:spacing w:after="0" w:line="276" w:lineRule="auto"/>
        <w:jc w:val="both"/>
        <w:rPr>
          <w:sz w:val="20"/>
          <w:szCs w:val="20"/>
        </w:rPr>
      </w:pPr>
      <w:r w:rsidRPr="0090487C">
        <w:rPr>
          <w:sz w:val="20"/>
          <w:szCs w:val="20"/>
        </w:rPr>
        <w:t>00_README-FIRST.</w:t>
      </w:r>
      <w:ins w:id="77" w:author="Kampen, A.H.C. van (Antoine)" w:date="2024-04-26T10:56:00Z" w16du:dateUtc="2024-04-26T08:56:00Z">
        <w:r w:rsidR="006707EF">
          <w:rPr>
            <w:sz w:val="20"/>
            <w:szCs w:val="20"/>
          </w:rPr>
          <w:t>{</w:t>
        </w:r>
      </w:ins>
      <w:r w:rsidRPr="0090487C">
        <w:rPr>
          <w:sz w:val="20"/>
          <w:szCs w:val="20"/>
        </w:rPr>
        <w:t>md</w:t>
      </w:r>
      <w:ins w:id="78" w:author="Kampen, A.H.C. van (Antoine)" w:date="2024-04-26T10:56:00Z" w16du:dateUtc="2024-04-26T08:56:00Z">
        <w:r w:rsidR="006707EF">
          <w:rPr>
            <w:sz w:val="20"/>
            <w:szCs w:val="20"/>
          </w:rPr>
          <w:t>,pdf}</w:t>
        </w:r>
      </w:ins>
    </w:p>
    <w:p w14:paraId="6614F8AD" w14:textId="77777777" w:rsidR="0090487C" w:rsidRDefault="001E77E1" w:rsidP="0090487C">
      <w:pPr>
        <w:pStyle w:val="Compact"/>
        <w:numPr>
          <w:ilvl w:val="3"/>
          <w:numId w:val="31"/>
        </w:numPr>
        <w:spacing w:after="0" w:line="276" w:lineRule="auto"/>
        <w:jc w:val="both"/>
        <w:rPr>
          <w:sz w:val="20"/>
          <w:szCs w:val="20"/>
        </w:rPr>
      </w:pPr>
      <w:r w:rsidRPr="0090487C">
        <w:rPr>
          <w:sz w:val="20"/>
          <w:szCs w:val="20"/>
        </w:rPr>
        <w:t>1_Step-by-Step-ENCORE-Guide.pdf</w:t>
      </w:r>
    </w:p>
    <w:p w14:paraId="2B8BFB1E" w14:textId="0F485C98" w:rsidR="0090487C" w:rsidRPr="0090487C" w:rsidRDefault="00621649" w:rsidP="0090487C">
      <w:pPr>
        <w:pStyle w:val="Compact"/>
        <w:numPr>
          <w:ilvl w:val="3"/>
          <w:numId w:val="31"/>
        </w:numPr>
        <w:spacing w:after="0" w:line="276" w:lineRule="auto"/>
        <w:jc w:val="both"/>
        <w:rPr>
          <w:sz w:val="20"/>
          <w:szCs w:val="20"/>
        </w:rPr>
      </w:pPr>
      <w:r w:rsidRPr="0090487C">
        <w:rPr>
          <w:sz w:val="20"/>
          <w:szCs w:val="20"/>
        </w:rPr>
        <w:t>2_CITATION.m</w:t>
      </w:r>
      <w:r w:rsidR="0090487C" w:rsidRPr="0090487C">
        <w:rPr>
          <w:sz w:val="20"/>
          <w:szCs w:val="20"/>
        </w:rPr>
        <w:t>d</w:t>
      </w:r>
    </w:p>
    <w:p w14:paraId="665EA813" w14:textId="77777777" w:rsidR="0090487C" w:rsidRPr="0090487C" w:rsidRDefault="0090487C" w:rsidP="0090487C">
      <w:pPr>
        <w:pStyle w:val="Compact"/>
        <w:spacing w:before="0" w:after="0" w:line="276" w:lineRule="auto"/>
        <w:ind w:left="426"/>
        <w:jc w:val="both"/>
        <w:rPr>
          <w:sz w:val="20"/>
          <w:szCs w:val="20"/>
        </w:rPr>
      </w:pPr>
    </w:p>
    <w:p w14:paraId="424CD86A" w14:textId="75E8284A" w:rsidR="0090487C" w:rsidRPr="0090487C" w:rsidRDefault="0090487C" w:rsidP="0090487C">
      <w:pPr>
        <w:pStyle w:val="Compact"/>
        <w:numPr>
          <w:ilvl w:val="0"/>
          <w:numId w:val="31"/>
        </w:numPr>
        <w:spacing w:before="0" w:after="0" w:line="276" w:lineRule="auto"/>
        <w:ind w:left="426"/>
        <w:jc w:val="both"/>
        <w:rPr>
          <w:sz w:val="20"/>
          <w:szCs w:val="20"/>
        </w:rPr>
      </w:pPr>
      <w:r w:rsidRPr="0090487C">
        <w:rPr>
          <w:b/>
          <w:bCs/>
          <w:sz w:val="20"/>
          <w:szCs w:val="20"/>
        </w:rPr>
        <w:t>README markdown files</w:t>
      </w:r>
      <w:r w:rsidRPr="0090487C">
        <w:rPr>
          <w:sz w:val="20"/>
          <w:szCs w:val="20"/>
        </w:rPr>
        <w:t>. M</w:t>
      </w:r>
      <w:r w:rsidR="00170076" w:rsidRPr="0090487C">
        <w:rPr>
          <w:sz w:val="20"/>
          <w:szCs w:val="20"/>
        </w:rPr>
        <w:t>ost directories contain a 0_README.md markdown file. These files are used to clarify the content of the various directory in detail.</w:t>
      </w:r>
    </w:p>
    <w:p w14:paraId="05867372" w14:textId="77777777" w:rsidR="0090487C" w:rsidRPr="0090487C" w:rsidRDefault="00170076" w:rsidP="0090487C">
      <w:pPr>
        <w:pStyle w:val="ListParagraph"/>
        <w:numPr>
          <w:ilvl w:val="0"/>
          <w:numId w:val="31"/>
        </w:numPr>
        <w:spacing w:before="0" w:after="0"/>
        <w:ind w:left="1134"/>
      </w:pPr>
      <w:r w:rsidRPr="0090487C">
        <w:t xml:space="preserve">Each README file contains </w:t>
      </w:r>
      <w:r w:rsidRPr="0090487C">
        <w:rPr>
          <w:b/>
          <w:bCs/>
        </w:rPr>
        <w:t>instructions</w:t>
      </w:r>
      <w:r w:rsidRPr="0090487C">
        <w:t xml:space="preserve"> in </w:t>
      </w:r>
      <w:r w:rsidRPr="0090487C">
        <w:rPr>
          <w:i/>
          <w:iCs/>
        </w:rPr>
        <w:t>italics</w:t>
      </w:r>
      <w:r w:rsidRPr="0090487C">
        <w:t>. These instructions can be removed once you completed the README file.</w:t>
      </w:r>
    </w:p>
    <w:p w14:paraId="39D8C9CE" w14:textId="77777777" w:rsidR="0090487C" w:rsidRPr="0090487C" w:rsidRDefault="00170076" w:rsidP="0090487C">
      <w:pPr>
        <w:pStyle w:val="ListParagraph"/>
        <w:numPr>
          <w:ilvl w:val="0"/>
          <w:numId w:val="31"/>
        </w:numPr>
        <w:spacing w:before="0" w:after="0"/>
        <w:ind w:left="1134"/>
      </w:pPr>
      <w:r w:rsidRPr="0090487C">
        <w:t xml:space="preserve">Most README files contain a basic </w:t>
      </w:r>
      <w:r w:rsidRPr="0090487C">
        <w:rPr>
          <w:b/>
          <w:bCs/>
        </w:rPr>
        <w:t>template</w:t>
      </w:r>
      <w:r w:rsidRPr="0090487C">
        <w:t xml:space="preserve"> to guide you in providing the required information. However, if necessary, provide additional information to </w:t>
      </w:r>
      <w:r w:rsidRPr="0090487C">
        <w:rPr>
          <w:b/>
          <w:bCs/>
        </w:rPr>
        <w:t>ensure reproducibility and transparency</w:t>
      </w:r>
      <w:r w:rsidRPr="0090487C">
        <w:t>.</w:t>
      </w:r>
    </w:p>
    <w:p w14:paraId="16A05415" w14:textId="3D29D5D8" w:rsidR="00170076" w:rsidRPr="0090487C" w:rsidRDefault="00170076" w:rsidP="0090487C">
      <w:pPr>
        <w:pStyle w:val="ListParagraph"/>
        <w:numPr>
          <w:ilvl w:val="0"/>
          <w:numId w:val="31"/>
        </w:numPr>
        <w:spacing w:before="0" w:after="0"/>
        <w:ind w:left="1134"/>
      </w:pPr>
      <w:r w:rsidRPr="0090487C">
        <w:t xml:space="preserve">If you prefer you can use any other </w:t>
      </w:r>
      <w:r w:rsidRPr="0090487C">
        <w:rPr>
          <w:b/>
          <w:bCs/>
        </w:rPr>
        <w:t>(additional) format</w:t>
      </w:r>
      <w:r w:rsidRPr="0090487C">
        <w:t xml:space="preserve"> like Microsoft Word or LaTe</w:t>
      </w:r>
      <w:r w:rsidR="00CC3748">
        <w:t>X</w:t>
      </w:r>
      <w:r w:rsidRPr="0090487C">
        <w:t xml:space="preserve">. If you do, then also provide pdf files for each of these documents. </w:t>
      </w:r>
    </w:p>
    <w:p w14:paraId="1FC661FA" w14:textId="3724500B" w:rsidR="00170076" w:rsidRPr="0090487C" w:rsidRDefault="00170076" w:rsidP="0090487C">
      <w:pPr>
        <w:pStyle w:val="ListParagraph"/>
        <w:numPr>
          <w:ilvl w:val="0"/>
          <w:numId w:val="31"/>
        </w:numPr>
        <w:spacing w:before="0"/>
        <w:ind w:left="1134"/>
      </w:pPr>
      <w:r w:rsidRPr="0090487C">
        <w:lastRenderedPageBreak/>
        <w:t xml:space="preserve">Do not change the file name or format of the README.md in the \Processing directory since this is the default README file of GitHub. </w:t>
      </w:r>
    </w:p>
    <w:p w14:paraId="56E471FB" w14:textId="77777777" w:rsidR="003E329A" w:rsidRDefault="003E329A" w:rsidP="003E329A">
      <w:pPr>
        <w:spacing w:after="0"/>
        <w:jc w:val="both"/>
      </w:pPr>
    </w:p>
    <w:p w14:paraId="14F5940F" w14:textId="77777777" w:rsidR="003E329A" w:rsidRPr="00544A93" w:rsidRDefault="003E329A" w:rsidP="003E329A">
      <w:pPr>
        <w:pStyle w:val="Heading2"/>
      </w:pPr>
      <w:bookmarkStart w:id="79" w:name="_Toc139381311"/>
      <w:bookmarkStart w:id="80" w:name="_Toc140232605"/>
      <w:bookmarkStart w:id="81" w:name="_Toc140232673"/>
      <w:bookmarkStart w:id="82" w:name="_Toc152586381"/>
      <w:r w:rsidRPr="00544A93">
        <w:t>General</w:t>
      </w:r>
      <w:bookmarkEnd w:id="79"/>
      <w:bookmarkEnd w:id="80"/>
      <w:bookmarkEnd w:id="81"/>
      <w:bookmarkEnd w:id="82"/>
    </w:p>
    <w:p w14:paraId="2C3DD02D" w14:textId="3AD0F8C5" w:rsidR="003E329A" w:rsidRDefault="003E329A" w:rsidP="003E329A">
      <w:pPr>
        <w:numPr>
          <w:ilvl w:val="0"/>
          <w:numId w:val="34"/>
        </w:numPr>
        <w:spacing w:after="0"/>
        <w:jc w:val="both"/>
      </w:pPr>
      <w:r w:rsidRPr="004F3F15">
        <w:rPr>
          <w:b/>
          <w:bCs/>
        </w:rPr>
        <w:t>Project name.</w:t>
      </w:r>
      <w:r>
        <w:t xml:space="preserve"> </w:t>
      </w:r>
      <w:r w:rsidRPr="00762BF7">
        <w:t xml:space="preserve">Project name </w:t>
      </w:r>
      <w:r w:rsidR="00D27141">
        <w:t xml:space="preserve">may </w:t>
      </w:r>
      <w:r w:rsidR="00CC3748">
        <w:t xml:space="preserve">contain </w:t>
      </w:r>
      <w:r w:rsidR="00D27141">
        <w:t xml:space="preserve">a prefix such as </w:t>
      </w:r>
      <w:r w:rsidRPr="00762BF7">
        <w:t>year, month, day (YYYYMMDD_ProjectName) or project identifier (ID_ProjectName).</w:t>
      </w:r>
    </w:p>
    <w:p w14:paraId="5A68282F" w14:textId="342438B7" w:rsidR="003E329A" w:rsidRPr="00154BE2" w:rsidRDefault="003E329A" w:rsidP="003E329A">
      <w:pPr>
        <w:pStyle w:val="ListParagraph"/>
        <w:numPr>
          <w:ilvl w:val="0"/>
          <w:numId w:val="34"/>
        </w:numPr>
        <w:spacing w:after="0"/>
        <w:jc w:val="both"/>
      </w:pPr>
      <w:r w:rsidRPr="004F3F15">
        <w:rPr>
          <w:b/>
          <w:bCs/>
        </w:rPr>
        <w:t>File names.</w:t>
      </w:r>
      <w:r>
        <w:t xml:space="preserve"> </w:t>
      </w:r>
      <w:r w:rsidRPr="000955F4">
        <w:t xml:space="preserve">Name all </w:t>
      </w:r>
      <w:r>
        <w:t xml:space="preserve">project </w:t>
      </w:r>
      <w:r w:rsidRPr="000955F4">
        <w:t xml:space="preserve">files </w:t>
      </w:r>
      <w:r w:rsidR="00CC3748">
        <w:t xml:space="preserve">in such a way that the name </w:t>
      </w:r>
      <w:r w:rsidRPr="000955F4">
        <w:t>reflect</w:t>
      </w:r>
      <w:r w:rsidR="00CC3748">
        <w:t>s</w:t>
      </w:r>
      <w:r w:rsidRPr="000955F4">
        <w:t xml:space="preserve"> their content or function</w:t>
      </w:r>
      <w:r>
        <w:t>.</w:t>
      </w:r>
    </w:p>
    <w:p w14:paraId="68DA8B1B" w14:textId="7561FF23" w:rsidR="003E329A" w:rsidRPr="00762BF7" w:rsidRDefault="003E329A" w:rsidP="003E329A">
      <w:pPr>
        <w:numPr>
          <w:ilvl w:val="0"/>
          <w:numId w:val="34"/>
        </w:numPr>
        <w:spacing w:after="0"/>
        <w:jc w:val="both"/>
      </w:pPr>
      <w:r w:rsidRPr="004F3F15">
        <w:rPr>
          <w:b/>
          <w:bCs/>
        </w:rPr>
        <w:t>Person names.</w:t>
      </w:r>
      <w:r>
        <w:t xml:space="preserve"> </w:t>
      </w:r>
      <w:r w:rsidRPr="00762BF7">
        <w:t>If you use names of persons in any part of your documentation</w:t>
      </w:r>
      <w:r w:rsidR="00232F35">
        <w:t xml:space="preserve"> then </w:t>
      </w:r>
      <w:r>
        <w:t>ensure that the</w:t>
      </w:r>
      <w:r w:rsidR="00232F35">
        <w:t>ir</w:t>
      </w:r>
      <w:r>
        <w:t xml:space="preserve"> </w:t>
      </w:r>
      <w:r w:rsidRPr="00762BF7">
        <w:t>first and last name</w:t>
      </w:r>
      <w:r>
        <w:t>, titles,</w:t>
      </w:r>
      <w:r w:rsidRPr="00762BF7">
        <w:t xml:space="preserve"> affiliation</w:t>
      </w:r>
      <w:r w:rsidR="001F797F">
        <w:t>, and project roles</w:t>
      </w:r>
      <w:r>
        <w:t xml:space="preserve"> are documented</w:t>
      </w:r>
      <w:r w:rsidR="00232F35">
        <w:t xml:space="preserve">. Otherwise, your peers might not know who these persons are. If the person is a collaborator on the </w:t>
      </w:r>
      <w:r w:rsidR="0016692E">
        <w:t>project,</w:t>
      </w:r>
      <w:r w:rsidR="00232F35">
        <w:t xml:space="preserve"> then (s)he </w:t>
      </w:r>
      <w:r w:rsidRPr="00762BF7">
        <w:t xml:space="preserve">should be added to the 0_PROJECT.md file </w:t>
      </w:r>
      <w:r w:rsidR="00AD46BA">
        <w:t>found in</w:t>
      </w:r>
      <w:r w:rsidRPr="00762BF7">
        <w:t xml:space="preserve"> the top-level directory.</w:t>
      </w:r>
    </w:p>
    <w:p w14:paraId="23178A90" w14:textId="74337DCF" w:rsidR="003E329A" w:rsidRDefault="00AD46BA" w:rsidP="003E329A">
      <w:pPr>
        <w:numPr>
          <w:ilvl w:val="0"/>
          <w:numId w:val="34"/>
        </w:numPr>
        <w:spacing w:after="0"/>
        <w:jc w:val="both"/>
      </w:pPr>
      <w:r>
        <w:rPr>
          <w:b/>
          <w:bCs/>
        </w:rPr>
        <w:t>s</w:t>
      </w:r>
      <w:r w:rsidR="003E329A" w:rsidRPr="004F3F15">
        <w:rPr>
          <w:b/>
          <w:bCs/>
        </w:rPr>
        <w:t>FSS</w:t>
      </w:r>
      <w:r>
        <w:rPr>
          <w:b/>
          <w:bCs/>
        </w:rPr>
        <w:t xml:space="preserve"> is point of entry</w:t>
      </w:r>
      <w:r w:rsidR="003E329A" w:rsidRPr="004F3F15">
        <w:rPr>
          <w:b/>
          <w:bCs/>
        </w:rPr>
        <w:t>.</w:t>
      </w:r>
      <w:r w:rsidR="003E329A">
        <w:t xml:space="preserve"> </w:t>
      </w:r>
      <w:r w:rsidR="003E329A" w:rsidRPr="00762BF7">
        <w:t xml:space="preserve">The </w:t>
      </w:r>
      <w:r>
        <w:t>s</w:t>
      </w:r>
      <w:r w:rsidR="003E329A" w:rsidRPr="00762BF7">
        <w:t xml:space="preserve">FSS is the entry point of a project, </w:t>
      </w:r>
      <w:r w:rsidR="003E329A" w:rsidRPr="00AD46BA">
        <w:rPr>
          <w:u w:val="single"/>
        </w:rPr>
        <w:t>not</w:t>
      </w:r>
      <w:r w:rsidR="003E329A" w:rsidRPr="00762BF7">
        <w:t xml:space="preserve"> GitHub. Consequently, all project information </w:t>
      </w:r>
      <w:r>
        <w:t xml:space="preserve">(e.g., background, data, code, results) </w:t>
      </w:r>
      <w:r w:rsidR="003E329A" w:rsidRPr="00762BF7">
        <w:t xml:space="preserve">should be stored within the </w:t>
      </w:r>
      <w:r>
        <w:t>s</w:t>
      </w:r>
      <w:r w:rsidR="003E329A" w:rsidRPr="00762BF7">
        <w:t>FSS.</w:t>
      </w:r>
      <w:r w:rsidR="003E329A">
        <w:t xml:space="preserve"> </w:t>
      </w:r>
      <w:r>
        <w:t>GitHub is only used for software versioning</w:t>
      </w:r>
      <w:r w:rsidR="003E329A">
        <w:t xml:space="preserve">. The </w:t>
      </w:r>
      <w:r>
        <w:t>s</w:t>
      </w:r>
      <w:r w:rsidR="003E329A">
        <w:t xml:space="preserve">FSS </w:t>
      </w:r>
      <w:r>
        <w:t xml:space="preserve">should </w:t>
      </w:r>
      <w:r w:rsidR="001F797F">
        <w:t xml:space="preserve">only </w:t>
      </w:r>
      <w:r w:rsidR="003E329A">
        <w:t xml:space="preserve">contain the </w:t>
      </w:r>
      <w:r>
        <w:t xml:space="preserve">(latest) </w:t>
      </w:r>
      <w:r w:rsidR="003E329A">
        <w:t>software version</w:t>
      </w:r>
      <w:r w:rsidR="001F797F">
        <w:t xml:space="preserve">(s) that </w:t>
      </w:r>
      <w:r>
        <w:t>w</w:t>
      </w:r>
      <w:r w:rsidR="001F797F">
        <w:t>ere</w:t>
      </w:r>
      <w:r>
        <w:t xml:space="preserve"> used to produce the results present in the sFSS</w:t>
      </w:r>
      <w:r w:rsidR="003E329A">
        <w:t xml:space="preserve">. </w:t>
      </w:r>
      <w:r>
        <w:t>This, h</w:t>
      </w:r>
      <w:r w:rsidR="003E329A">
        <w:t xml:space="preserve">owever, </w:t>
      </w:r>
      <w:r>
        <w:t>does not exclude the possibility to also share the GitHub repository with your peers.</w:t>
      </w:r>
    </w:p>
    <w:p w14:paraId="592B8489" w14:textId="5FD5BB95" w:rsidR="003E329A" w:rsidRPr="00154BE2" w:rsidRDefault="003E329A" w:rsidP="003E329A">
      <w:pPr>
        <w:pStyle w:val="ListParagraph"/>
        <w:numPr>
          <w:ilvl w:val="0"/>
          <w:numId w:val="34"/>
        </w:numPr>
        <w:spacing w:after="0"/>
        <w:ind w:left="357" w:hanging="357"/>
        <w:jc w:val="both"/>
        <w:rPr>
          <w:rFonts w:cstheme="minorHAnsi"/>
        </w:rPr>
      </w:pPr>
      <w:r w:rsidRPr="004F3F15">
        <w:rPr>
          <w:rFonts w:cstheme="minorHAnsi"/>
          <w:b/>
          <w:bCs/>
        </w:rPr>
        <w:t>Backup.</w:t>
      </w:r>
      <w:r>
        <w:rPr>
          <w:rFonts w:cstheme="minorHAnsi"/>
        </w:rPr>
        <w:t xml:space="preserve"> Make (incremental) backups of your project </w:t>
      </w:r>
      <w:r w:rsidR="001F797F">
        <w:rPr>
          <w:rFonts w:cstheme="minorHAnsi"/>
        </w:rPr>
        <w:t>daily</w:t>
      </w:r>
      <w:r>
        <w:rPr>
          <w:rFonts w:cstheme="minorHAnsi"/>
        </w:rPr>
        <w:t xml:space="preserve"> (e.g., to an external </w:t>
      </w:r>
      <w:r w:rsidR="00EF6DB9">
        <w:rPr>
          <w:rFonts w:cstheme="minorHAnsi"/>
        </w:rPr>
        <w:t>hard disk</w:t>
      </w:r>
      <w:r>
        <w:rPr>
          <w:rFonts w:cstheme="minorHAnsi"/>
        </w:rPr>
        <w:t xml:space="preserve"> and/or Cloud).</w:t>
      </w:r>
    </w:p>
    <w:p w14:paraId="234A4887" w14:textId="4C9DD144" w:rsidR="003E329A" w:rsidRPr="00AD46BA" w:rsidRDefault="003E329A"/>
    <w:p w14:paraId="2E550BA3" w14:textId="2A42FBA0" w:rsidR="007114F1" w:rsidRDefault="00D7682B" w:rsidP="00AA413E">
      <w:pPr>
        <w:pStyle w:val="Heading2"/>
      </w:pPr>
      <w:bookmarkStart w:id="83" w:name="_Toc152586382"/>
      <w:r>
        <w:t>External (Big) data</w:t>
      </w:r>
      <w:r w:rsidR="00CC05D0">
        <w:t xml:space="preserve"> and external computing infrastructures</w:t>
      </w:r>
      <w:bookmarkEnd w:id="83"/>
    </w:p>
    <w:p w14:paraId="6427060B" w14:textId="4B77EEC9" w:rsidR="00AA413E" w:rsidRDefault="00D7682B" w:rsidP="00576D9D">
      <w:pPr>
        <w:spacing w:before="0" w:after="0"/>
        <w:jc w:val="both"/>
      </w:pPr>
      <w:r>
        <w:t xml:space="preserve">There might be situations where the </w:t>
      </w:r>
      <w:r w:rsidR="00CC05D0">
        <w:t>data is stored at a location outside the sFSS (i.e., not in one of the \Data directories). For example, in case of very large data files</w:t>
      </w:r>
      <w:r w:rsidR="0016692E">
        <w:t xml:space="preserve"> or in case of existing data repositories,</w:t>
      </w:r>
      <w:r w:rsidR="00CC05D0">
        <w:t xml:space="preserve"> it might be impossible or undesirable to </w:t>
      </w:r>
      <w:r w:rsidR="00CC05D0" w:rsidRPr="00CC05D0">
        <w:rPr>
          <w:u w:val="single"/>
        </w:rPr>
        <w:t>permanently</w:t>
      </w:r>
      <w:r w:rsidR="00CC05D0">
        <w:t xml:space="preserve"> store the data within the sFSS. In these </w:t>
      </w:r>
      <w:r w:rsidR="0016692E">
        <w:t>situations,</w:t>
      </w:r>
      <w:r w:rsidR="00CC05D0">
        <w:t xml:space="preserve"> it is considered best practice to setup the required sFSS data (sub)directories as you would normally</w:t>
      </w:r>
      <w:r w:rsidR="0016692E">
        <w:t xml:space="preserve"> do</w:t>
      </w:r>
      <w:r w:rsidR="00CC05D0">
        <w:t xml:space="preserve"> but only </w:t>
      </w:r>
      <w:r w:rsidR="00CC05D0" w:rsidRPr="00CC05D0">
        <w:rPr>
          <w:u w:val="single"/>
        </w:rPr>
        <w:t>temporarily</w:t>
      </w:r>
      <w:r w:rsidR="00CC05D0">
        <w:t xml:space="preserve"> copy the data inside the sFSS at the moments the data is needed for the computations. In this way, all paths to the data can remain relative to the root of the sFSS instead of having paths pointing to external resources that might not be accessible for your peers. </w:t>
      </w:r>
      <w:r w:rsidR="0016692E">
        <w:t>For sharing the sFSS project with your peers you may decide to make a copy containing the full data or, alternatively, document within the \Data directory how the data can be obtained.</w:t>
      </w:r>
      <w:r w:rsidR="00CC05D0">
        <w:t xml:space="preserve"> </w:t>
      </w:r>
      <w:r w:rsidR="0016692E">
        <w:t>In any case, data copying should not incorporate any manual step to change the data.</w:t>
      </w:r>
    </w:p>
    <w:p w14:paraId="1E29F6B5" w14:textId="77777777" w:rsidR="0016692E" w:rsidRDefault="0016692E" w:rsidP="00576D9D">
      <w:pPr>
        <w:spacing w:before="0" w:after="0"/>
        <w:jc w:val="both"/>
      </w:pPr>
    </w:p>
    <w:p w14:paraId="69198D20" w14:textId="29F7B00F" w:rsidR="0016692E" w:rsidRDefault="0016692E" w:rsidP="00576D9D">
      <w:pPr>
        <w:spacing w:before="0" w:after="0"/>
        <w:jc w:val="both"/>
      </w:pPr>
      <w:r>
        <w:t>There might also be situations in which, for example, the sFSS is stored on your laptop but computations are done on another (high performance) computing infrastructure. In such cases it is considered best practice to copy the complete sFSS to the other computing infrastructure to perform the computations and collect the results and, subsequently, copy back the sFSS to your laptop (now including the results from your computations.</w:t>
      </w:r>
    </w:p>
    <w:p w14:paraId="342E20A1" w14:textId="77777777" w:rsidR="0016692E" w:rsidRDefault="0016692E" w:rsidP="00576D9D">
      <w:pPr>
        <w:spacing w:before="0" w:after="0"/>
        <w:jc w:val="both"/>
      </w:pPr>
    </w:p>
    <w:p w14:paraId="19B0E518" w14:textId="5BF5DBA9" w:rsidR="0016692E" w:rsidRDefault="0016692E" w:rsidP="00576D9D">
      <w:pPr>
        <w:spacing w:before="0" w:after="0"/>
        <w:jc w:val="both"/>
      </w:pPr>
      <w:r>
        <w:t>Finally, you may have scenarios in which you don’t have a permanent copy of your data inside the sFSS and use external computing infrastructure. In these cases</w:t>
      </w:r>
      <w:r w:rsidR="00576D9D">
        <w:t>,</w:t>
      </w:r>
      <w:r>
        <w:t xml:space="preserve"> you can combine the principles outline in the previous two paragraphs. </w:t>
      </w:r>
    </w:p>
    <w:p w14:paraId="3BA417D7" w14:textId="1A3CD7EF" w:rsidR="00576D9D" w:rsidDel="006707EF" w:rsidRDefault="00576D9D">
      <w:pPr>
        <w:rPr>
          <w:del w:id="84" w:author="Kampen, A.H.C. van (Antoine)" w:date="2024-04-26T10:57:00Z" w16du:dateUtc="2024-04-26T08:57:00Z"/>
          <w:color w:val="000000" w:themeColor="text1"/>
          <w:u w:val="single"/>
        </w:rPr>
      </w:pPr>
    </w:p>
    <w:p w14:paraId="5489F9FE" w14:textId="53A0EB91" w:rsidR="00CB30F9" w:rsidDel="006707EF" w:rsidRDefault="00CB30F9">
      <w:pPr>
        <w:rPr>
          <w:del w:id="85" w:author="Kampen, A.H.C. van (Antoine)" w:date="2024-04-26T10:57:00Z" w16du:dateUtc="2024-04-26T08:57:00Z"/>
          <w:color w:val="000000" w:themeColor="text1"/>
          <w:u w:val="single"/>
        </w:rPr>
      </w:pPr>
    </w:p>
    <w:p w14:paraId="120ADAEE" w14:textId="77777777" w:rsidR="00CB30F9" w:rsidRDefault="00CB30F9">
      <w:pPr>
        <w:rPr>
          <w:color w:val="000000" w:themeColor="text1"/>
          <w:u w:val="single"/>
        </w:rPr>
      </w:pPr>
    </w:p>
    <w:p w14:paraId="3BE4A49F" w14:textId="70E424A5" w:rsidR="00CB30F9" w:rsidRPr="00CB30F9" w:rsidRDefault="00576D9D" w:rsidP="00CB30F9">
      <w:pPr>
        <w:pStyle w:val="Heading2"/>
      </w:pPr>
      <w:bookmarkStart w:id="86" w:name="_Toc152586383"/>
      <w:r>
        <w:t>Sharing your sFSS</w:t>
      </w:r>
      <w:bookmarkEnd w:id="86"/>
    </w:p>
    <w:p w14:paraId="417E6D51" w14:textId="21F3560E" w:rsidR="00232F35" w:rsidRDefault="006632EB" w:rsidP="006632EB">
      <w:pPr>
        <w:spacing w:after="0"/>
        <w:jc w:val="both"/>
        <w:rPr>
          <w:color w:val="000000" w:themeColor="text1"/>
        </w:rPr>
      </w:pPr>
      <w:r>
        <w:rPr>
          <w:color w:val="000000" w:themeColor="text1"/>
        </w:rPr>
        <w:t xml:space="preserve">The sFSS is meant to be shared with peers who want to reproduce are </w:t>
      </w:r>
      <w:r w:rsidR="00214180">
        <w:rPr>
          <w:color w:val="000000" w:themeColor="text1"/>
        </w:rPr>
        <w:t>built</w:t>
      </w:r>
      <w:r>
        <w:rPr>
          <w:color w:val="000000" w:themeColor="text1"/>
        </w:rPr>
        <w:t xml:space="preserve"> upon your project. Since the sFSS is self-contained (contains all data, code, results, and documentation), it can be zipped and send to your peer, or stored in a public repository such as Zenodo. </w:t>
      </w:r>
    </w:p>
    <w:p w14:paraId="4A1151AB" w14:textId="30F9A2B1" w:rsidR="006632EB" w:rsidRPr="006632EB" w:rsidRDefault="006632EB" w:rsidP="006632EB">
      <w:pPr>
        <w:spacing w:after="0"/>
        <w:jc w:val="both"/>
        <w:rPr>
          <w:color w:val="000000" w:themeColor="text1"/>
        </w:rPr>
      </w:pPr>
      <w:r>
        <w:rPr>
          <w:color w:val="000000" w:themeColor="text1"/>
        </w:rPr>
        <w:lastRenderedPageBreak/>
        <w:t>However, ensure that you are allowed or want to share all the information within the sFSS. You might not want to share, for example, non-open access publications (pdf files), patient data, or new research ideas.</w:t>
      </w:r>
    </w:p>
    <w:p w14:paraId="35102D80" w14:textId="15EC1501" w:rsidR="006632EB" w:rsidRDefault="006632EB" w:rsidP="006632EB">
      <w:pPr>
        <w:jc w:val="both"/>
        <w:rPr>
          <w:lang w:val="en-GB"/>
        </w:rPr>
      </w:pPr>
      <w:r>
        <w:rPr>
          <w:lang w:val="en-GB"/>
        </w:rPr>
        <w:t>Since all relevant code is stored within the sFSS, there is no direct need to share the corresponding GitHub repository by making it public. This is up to you.</w:t>
      </w:r>
    </w:p>
    <w:p w14:paraId="08031A09" w14:textId="4303DFD9" w:rsidR="00576D9D" w:rsidRDefault="006632EB" w:rsidP="006632EB">
      <w:pPr>
        <w:jc w:val="both"/>
        <w:rPr>
          <w:color w:val="000000" w:themeColor="text1"/>
          <w:u w:val="single"/>
        </w:rPr>
      </w:pPr>
      <w:r>
        <w:rPr>
          <w:lang w:val="en-GB"/>
        </w:rPr>
        <w:t xml:space="preserve">Support (service) projects are a type of projects conducted for third parties. For example, the analysis of a single-cell transcriptomics dataset produced by an experimental wet-lab biologist to study the role of B-cells in microbe infections. The sFSS of support projects can be shared with the customer in a way explained above. However, since the customer will likely only be interested in the results of the computation you may decide to only share the results. </w:t>
      </w:r>
      <w:r w:rsidR="00934A43">
        <w:rPr>
          <w:lang w:val="en-GB"/>
        </w:rPr>
        <w:t xml:space="preserve">You may also decide to restructure the sFSS prior to sharing to make is more manageable for the customer. If you restructure and/or share parts of the sFSS you can place this in the \sharing directory such that you can always keep track of the information that was shared. </w:t>
      </w:r>
      <w:r w:rsidR="00576D9D">
        <w:rPr>
          <w:color w:val="000000" w:themeColor="text1"/>
          <w:u w:val="single"/>
        </w:rPr>
        <w:br w:type="page"/>
      </w:r>
    </w:p>
    <w:p w14:paraId="12CFB20C" w14:textId="77777777" w:rsidR="00576D9D" w:rsidRDefault="00576D9D" w:rsidP="00232F35">
      <w:pPr>
        <w:spacing w:after="0"/>
        <w:jc w:val="both"/>
        <w:rPr>
          <w:color w:val="000000" w:themeColor="text1"/>
          <w:u w:val="single"/>
        </w:rPr>
      </w:pPr>
    </w:p>
    <w:p w14:paraId="46F1EAEF" w14:textId="77777777" w:rsidR="00232F35" w:rsidRPr="00A766D2" w:rsidRDefault="00232F35" w:rsidP="00232F35">
      <w:pPr>
        <w:pStyle w:val="Heading1"/>
        <w:rPr>
          <w:lang w:val="en-GB"/>
        </w:rPr>
      </w:pPr>
      <w:bookmarkStart w:id="87" w:name="_Toc139381308"/>
      <w:bookmarkStart w:id="88" w:name="_Toc140232602"/>
      <w:bookmarkStart w:id="89" w:name="_Toc140232670"/>
      <w:bookmarkStart w:id="90" w:name="_Toc152586384"/>
      <w:r>
        <w:rPr>
          <w:lang w:val="en-GB"/>
        </w:rPr>
        <w:t>What is next?</w:t>
      </w:r>
      <w:bookmarkEnd w:id="87"/>
      <w:bookmarkEnd w:id="88"/>
      <w:bookmarkEnd w:id="89"/>
      <w:bookmarkEnd w:id="90"/>
    </w:p>
    <w:p w14:paraId="49CE9B81" w14:textId="77777777" w:rsidR="00232F35" w:rsidRDefault="00232F35" w:rsidP="00232F35">
      <w:pPr>
        <w:spacing w:after="0"/>
        <w:jc w:val="both"/>
        <w:rPr>
          <w:color w:val="000000" w:themeColor="text1"/>
          <w:lang w:val="en-GB"/>
        </w:rPr>
      </w:pPr>
      <w:r w:rsidRPr="00C36E13">
        <w:rPr>
          <w:color w:val="000000" w:themeColor="text1"/>
          <w:lang w:val="en-GB"/>
        </w:rPr>
        <w:t>Congratulations! You have now set</w:t>
      </w:r>
      <w:r>
        <w:rPr>
          <w:color w:val="000000" w:themeColor="text1"/>
          <w:lang w:val="en-GB"/>
        </w:rPr>
        <w:t xml:space="preserve"> </w:t>
      </w:r>
      <w:r w:rsidRPr="00C36E13">
        <w:rPr>
          <w:color w:val="000000" w:themeColor="text1"/>
          <w:lang w:val="en-GB"/>
        </w:rPr>
        <w:t xml:space="preserve">up </w:t>
      </w:r>
      <w:r>
        <w:rPr>
          <w:color w:val="000000" w:themeColor="text1"/>
          <w:lang w:val="en-GB"/>
        </w:rPr>
        <w:t xml:space="preserve">the three main components of ENCORE: a dedicated sFSS, a corresponding project </w:t>
      </w:r>
      <w:r w:rsidRPr="00C36E13">
        <w:rPr>
          <w:color w:val="000000" w:themeColor="text1"/>
          <w:lang w:val="en-GB"/>
        </w:rPr>
        <w:t>GitHub repository</w:t>
      </w:r>
      <w:r>
        <w:rPr>
          <w:color w:val="000000" w:themeColor="text1"/>
          <w:lang w:val="en-GB"/>
        </w:rPr>
        <w:t>, and the FSS Navigator</w:t>
      </w:r>
      <w:r w:rsidRPr="00C36E13">
        <w:rPr>
          <w:color w:val="000000" w:themeColor="text1"/>
          <w:lang w:val="en-GB"/>
        </w:rPr>
        <w:t>.</w:t>
      </w:r>
    </w:p>
    <w:p w14:paraId="1630850C" w14:textId="77777777" w:rsidR="00232F35" w:rsidRDefault="00232F35" w:rsidP="00232F35">
      <w:pPr>
        <w:spacing w:after="0"/>
        <w:jc w:val="both"/>
        <w:rPr>
          <w:color w:val="000000" w:themeColor="text1"/>
          <w:lang w:val="en-GB"/>
        </w:rPr>
      </w:pPr>
    </w:p>
    <w:p w14:paraId="5E6CE763" w14:textId="77777777" w:rsidR="00232F35" w:rsidRDefault="00232F35" w:rsidP="00232F35">
      <w:pPr>
        <w:spacing w:after="0"/>
        <w:jc w:val="both"/>
        <w:rPr>
          <w:color w:val="000000" w:themeColor="text1"/>
          <w:lang w:val="en-GB"/>
        </w:rPr>
      </w:pPr>
      <w:r>
        <w:rPr>
          <w:color w:val="000000" w:themeColor="text1"/>
          <w:lang w:val="en-GB"/>
        </w:rPr>
        <w:t>There are a few steps left to take:</w:t>
      </w:r>
    </w:p>
    <w:p w14:paraId="12F5AC7D" w14:textId="77777777" w:rsidR="00232F35" w:rsidRDefault="00232F35" w:rsidP="00232F35">
      <w:pPr>
        <w:pStyle w:val="ListParagraph"/>
        <w:numPr>
          <w:ilvl w:val="0"/>
          <w:numId w:val="56"/>
        </w:numPr>
        <w:spacing w:after="0"/>
        <w:jc w:val="both"/>
        <w:rPr>
          <w:color w:val="000000" w:themeColor="text1"/>
          <w:lang w:val="en-GB"/>
        </w:rPr>
      </w:pPr>
      <w:r>
        <w:rPr>
          <w:color w:val="000000" w:themeColor="text1"/>
          <w:lang w:val="en-GB"/>
        </w:rPr>
        <w:t>Read the ENCORE publication (</w:t>
      </w:r>
      <w:r w:rsidRPr="0095627D">
        <w:rPr>
          <w:i/>
          <w:iCs/>
          <w:color w:val="0070C0"/>
          <w:highlight w:val="lightGray"/>
          <w:u w:val="single"/>
          <w:lang w:val="en-GB"/>
        </w:rPr>
        <w:t xml:space="preserve">see Section </w:t>
      </w:r>
      <w:r>
        <w:rPr>
          <w:i/>
          <w:iCs/>
          <w:color w:val="0070C0"/>
          <w:highlight w:val="lightGray"/>
          <w:u w:val="single"/>
          <w:lang w:val="en-GB"/>
        </w:rPr>
        <w:fldChar w:fldCharType="begin"/>
      </w:r>
      <w:r>
        <w:rPr>
          <w:i/>
          <w:iCs/>
          <w:color w:val="0070C0"/>
          <w:highlight w:val="lightGray"/>
          <w:u w:val="single"/>
          <w:lang w:val="en-GB"/>
        </w:rPr>
        <w:instrText xml:space="preserve"> REF _Ref139380809 \r \h </w:instrText>
      </w:r>
      <w:r>
        <w:rPr>
          <w:i/>
          <w:iCs/>
          <w:color w:val="0070C0"/>
          <w:highlight w:val="lightGray"/>
          <w:u w:val="single"/>
          <w:lang w:val="en-GB"/>
        </w:rPr>
      </w:r>
      <w:r>
        <w:rPr>
          <w:i/>
          <w:iCs/>
          <w:color w:val="0070C0"/>
          <w:highlight w:val="lightGray"/>
          <w:u w:val="single"/>
          <w:lang w:val="en-GB"/>
        </w:rPr>
        <w:fldChar w:fldCharType="separate"/>
      </w:r>
      <w:r>
        <w:rPr>
          <w:i/>
          <w:iCs/>
          <w:color w:val="0070C0"/>
          <w:highlight w:val="lightGray"/>
          <w:u w:val="single"/>
          <w:lang w:val="en-GB"/>
        </w:rPr>
        <w:t>1</w:t>
      </w:r>
      <w:r>
        <w:rPr>
          <w:i/>
          <w:iCs/>
          <w:color w:val="0070C0"/>
          <w:highlight w:val="lightGray"/>
          <w:u w:val="single"/>
          <w:lang w:val="en-GB"/>
        </w:rPr>
        <w:fldChar w:fldCharType="end"/>
      </w:r>
      <w:r>
        <w:rPr>
          <w:color w:val="000000" w:themeColor="text1"/>
          <w:lang w:val="en-GB"/>
        </w:rPr>
        <w:t xml:space="preserve">) to get a better understanding of the ENCORE philosophy. </w:t>
      </w:r>
    </w:p>
    <w:p w14:paraId="75E703FC" w14:textId="77777777" w:rsidR="00232F35" w:rsidRDefault="00232F35" w:rsidP="00232F35">
      <w:pPr>
        <w:pStyle w:val="ListParagraph"/>
        <w:spacing w:after="0"/>
        <w:ind w:left="360"/>
        <w:jc w:val="both"/>
        <w:rPr>
          <w:color w:val="000000" w:themeColor="text1"/>
          <w:lang w:val="en-GB"/>
        </w:rPr>
      </w:pPr>
    </w:p>
    <w:p w14:paraId="642B61EC" w14:textId="46721559" w:rsidR="006707EF" w:rsidRDefault="006707EF" w:rsidP="00232F35">
      <w:pPr>
        <w:pStyle w:val="ListParagraph"/>
        <w:numPr>
          <w:ilvl w:val="0"/>
          <w:numId w:val="56"/>
        </w:numPr>
        <w:spacing w:after="0"/>
        <w:jc w:val="both"/>
        <w:rPr>
          <w:ins w:id="91" w:author="Kampen, A.H.C. van (Antoine)" w:date="2024-04-26T10:58:00Z" w16du:dateUtc="2024-04-26T08:58:00Z"/>
          <w:color w:val="000000" w:themeColor="text1"/>
          <w:lang w:val="en-GB"/>
        </w:rPr>
      </w:pPr>
      <w:ins w:id="92" w:author="Kampen, A.H.C. van (Antoine)" w:date="2024-04-26T10:58:00Z" w16du:dateUtc="2024-04-26T08:58:00Z">
        <w:r>
          <w:rPr>
            <w:color w:val="000000" w:themeColor="text1"/>
            <w:lang w:val="en-GB"/>
          </w:rPr>
          <w:t>Read the 00_README-FIRST.{md,pdf} file in the root of the sFSS</w:t>
        </w:r>
      </w:ins>
    </w:p>
    <w:p w14:paraId="6F5890E5" w14:textId="77777777" w:rsidR="006707EF" w:rsidRPr="006707EF" w:rsidRDefault="006707EF">
      <w:pPr>
        <w:pStyle w:val="ListParagraph"/>
        <w:rPr>
          <w:ins w:id="93" w:author="Kampen, A.H.C. van (Antoine)" w:date="2024-04-26T10:58:00Z" w16du:dateUtc="2024-04-26T08:58:00Z"/>
          <w:color w:val="000000" w:themeColor="text1"/>
          <w:lang w:val="en-GB"/>
          <w:rPrChange w:id="94" w:author="Kampen, A.H.C. van (Antoine)" w:date="2024-04-26T10:58:00Z" w16du:dateUtc="2024-04-26T08:58:00Z">
            <w:rPr>
              <w:ins w:id="95" w:author="Kampen, A.H.C. van (Antoine)" w:date="2024-04-26T10:58:00Z" w16du:dateUtc="2024-04-26T08:58:00Z"/>
              <w:lang w:val="en-GB"/>
            </w:rPr>
          </w:rPrChange>
        </w:rPr>
        <w:pPrChange w:id="96" w:author="Kampen, A.H.C. van (Antoine)" w:date="2024-04-26T10:58:00Z" w16du:dateUtc="2024-04-26T08:58:00Z">
          <w:pPr>
            <w:pStyle w:val="ListParagraph"/>
            <w:numPr>
              <w:numId w:val="56"/>
            </w:numPr>
            <w:spacing w:after="0"/>
            <w:ind w:left="360" w:hanging="360"/>
            <w:jc w:val="both"/>
          </w:pPr>
        </w:pPrChange>
      </w:pPr>
    </w:p>
    <w:p w14:paraId="3A90CCD0" w14:textId="23F0B3B8" w:rsidR="00232F35" w:rsidRDefault="00232F35" w:rsidP="00232F35">
      <w:pPr>
        <w:pStyle w:val="ListParagraph"/>
        <w:numPr>
          <w:ilvl w:val="0"/>
          <w:numId w:val="56"/>
        </w:numPr>
        <w:spacing w:after="0"/>
        <w:jc w:val="both"/>
        <w:rPr>
          <w:color w:val="000000" w:themeColor="text1"/>
          <w:lang w:val="en-GB"/>
        </w:rPr>
      </w:pPr>
      <w:r>
        <w:rPr>
          <w:color w:val="000000" w:themeColor="text1"/>
          <w:lang w:val="en-GB"/>
        </w:rPr>
        <w:t>Browse through the various sFSS directories and consult the 0_README.md, the LabJournal.txt, and other files for specific instructions about the information you need to provide in each sub-directory.</w:t>
      </w:r>
    </w:p>
    <w:p w14:paraId="600E218D" w14:textId="77777777" w:rsidR="00232F35" w:rsidRDefault="00232F35" w:rsidP="00232F35">
      <w:pPr>
        <w:pStyle w:val="ListParagraph"/>
        <w:spacing w:after="0"/>
        <w:ind w:left="360"/>
        <w:jc w:val="both"/>
        <w:rPr>
          <w:color w:val="000000" w:themeColor="text1"/>
          <w:lang w:val="en-GB"/>
        </w:rPr>
      </w:pPr>
    </w:p>
    <w:p w14:paraId="1929FDD5" w14:textId="77777777" w:rsidR="00232F35" w:rsidRDefault="00232F35" w:rsidP="00232F35">
      <w:pPr>
        <w:pStyle w:val="ListParagraph"/>
        <w:numPr>
          <w:ilvl w:val="0"/>
          <w:numId w:val="56"/>
        </w:numPr>
        <w:spacing w:after="0"/>
        <w:jc w:val="both"/>
        <w:rPr>
          <w:color w:val="000000" w:themeColor="text1"/>
          <w:lang w:val="en-GB"/>
        </w:rPr>
      </w:pPr>
      <w:r>
        <w:rPr>
          <w:color w:val="000000" w:themeColor="text1"/>
          <w:lang w:val="en-GB"/>
        </w:rPr>
        <w:t xml:space="preserve">Populate the sFSS with project information, data, and code you may already have available. </w:t>
      </w:r>
    </w:p>
    <w:p w14:paraId="7AFBA586" w14:textId="77777777" w:rsidR="00232F35" w:rsidRDefault="00232F35" w:rsidP="00232F35">
      <w:pPr>
        <w:pStyle w:val="ListParagraph"/>
        <w:spacing w:after="0" w:line="240" w:lineRule="auto"/>
        <w:ind w:left="360"/>
        <w:jc w:val="both"/>
        <w:rPr>
          <w:b/>
          <w:bCs/>
          <w:color w:val="0000FF"/>
          <w:lang w:val="en-GB"/>
        </w:rPr>
      </w:pPr>
    </w:p>
    <w:p w14:paraId="2309FB05" w14:textId="77777777" w:rsidR="00232F35" w:rsidRPr="00C36E13" w:rsidRDefault="00232F35" w:rsidP="00232F35">
      <w:pPr>
        <w:pStyle w:val="ListParagraph"/>
        <w:numPr>
          <w:ilvl w:val="0"/>
          <w:numId w:val="56"/>
        </w:numPr>
        <w:spacing w:after="0" w:line="240" w:lineRule="auto"/>
        <w:jc w:val="both"/>
        <w:rPr>
          <w:b/>
          <w:bCs/>
          <w:color w:val="0000FF"/>
          <w:lang w:val="en-GB"/>
        </w:rPr>
      </w:pPr>
      <w:r w:rsidRPr="00C36E13">
        <w:rPr>
          <w:b/>
          <w:bCs/>
          <w:color w:val="0000FF"/>
          <w:lang w:val="en-GB"/>
        </w:rPr>
        <w:t xml:space="preserve">KEEP THE sFSS UPDATED </w:t>
      </w:r>
      <w:r>
        <w:rPr>
          <w:b/>
          <w:bCs/>
          <w:color w:val="0000FF"/>
          <w:lang w:val="en-GB"/>
        </w:rPr>
        <w:t>CONTINOUSLY</w:t>
      </w:r>
      <w:r w:rsidRPr="00C36E13">
        <w:rPr>
          <w:b/>
          <w:bCs/>
          <w:color w:val="0000FF"/>
          <w:lang w:val="en-GB"/>
        </w:rPr>
        <w:t>!!</w:t>
      </w:r>
    </w:p>
    <w:p w14:paraId="0FAC2E15" w14:textId="57C141E9" w:rsidR="00ED5358" w:rsidRDefault="00ED5358">
      <w:r>
        <w:br w:type="page"/>
      </w:r>
    </w:p>
    <w:p w14:paraId="5B708224" w14:textId="77777777" w:rsidR="007114F1" w:rsidRDefault="007114F1" w:rsidP="004A3AD4">
      <w:pPr>
        <w:pStyle w:val="Heading1"/>
      </w:pPr>
      <w:bookmarkStart w:id="97" w:name="_Ref139293475"/>
      <w:bookmarkStart w:id="98" w:name="_Toc140232606"/>
      <w:bookmarkStart w:id="99" w:name="_Toc140232674"/>
      <w:bookmarkStart w:id="100" w:name="_Toc152586385"/>
      <w:r w:rsidRPr="00ED5358">
        <w:lastRenderedPageBreak/>
        <w:t>Appendix</w:t>
      </w:r>
      <w:r>
        <w:t xml:space="preserve">. </w:t>
      </w:r>
      <w:r w:rsidRPr="00F72CC5">
        <w:t>Using GitHub and Git</w:t>
      </w:r>
      <w:bookmarkEnd w:id="97"/>
      <w:bookmarkEnd w:id="98"/>
      <w:bookmarkEnd w:id="99"/>
      <w:bookmarkEnd w:id="100"/>
    </w:p>
    <w:p w14:paraId="063D86DC" w14:textId="77777777" w:rsidR="007114F1" w:rsidRDefault="007114F1" w:rsidP="00232F35">
      <w:pPr>
        <w:spacing w:before="0" w:after="0"/>
        <w:jc w:val="both"/>
        <w:rPr>
          <w:rFonts w:cstheme="minorHAnsi"/>
          <w:bdr w:val="none" w:sz="0" w:space="0" w:color="auto" w:frame="1"/>
          <w:lang w:eastAsia="en-GB"/>
        </w:rPr>
      </w:pPr>
      <w:r>
        <w:rPr>
          <w:rFonts w:cstheme="minorHAnsi"/>
          <w:bdr w:val="none" w:sz="0" w:space="0" w:color="auto" w:frame="1"/>
          <w:lang w:eastAsia="en-GB"/>
        </w:rPr>
        <w:t>Disclaimer. It is not the intention of this Guide to give a full overview of all git/GitHub scenarios and commands. However, you may find the information below useful in case you run into problems in using GitHub and Git in the context of the sFSS.</w:t>
      </w:r>
    </w:p>
    <w:p w14:paraId="016B48FE" w14:textId="77777777" w:rsidR="007114F1" w:rsidRDefault="007114F1" w:rsidP="00232F35">
      <w:pPr>
        <w:spacing w:before="0" w:after="0"/>
        <w:jc w:val="both"/>
        <w:rPr>
          <w:b/>
          <w:bCs/>
          <w:lang w:val="en-GB"/>
        </w:rPr>
      </w:pPr>
    </w:p>
    <w:p w14:paraId="0BDBEC0D" w14:textId="77777777" w:rsidR="007114F1" w:rsidRDefault="007114F1" w:rsidP="00232F35">
      <w:pPr>
        <w:spacing w:before="0" w:after="0"/>
        <w:jc w:val="both"/>
        <w:rPr>
          <w:lang w:val="en-GB"/>
        </w:rPr>
      </w:pPr>
      <w:r w:rsidRPr="004C17BB">
        <w:rPr>
          <w:b/>
          <w:bCs/>
          <w:lang w:val="en-GB"/>
        </w:rPr>
        <w:t>Git</w:t>
      </w:r>
      <w:r>
        <w:rPr>
          <w:lang w:val="en-GB"/>
        </w:rPr>
        <w:t xml:space="preserve"> </w:t>
      </w:r>
      <w:r w:rsidRPr="004C17BB">
        <w:rPr>
          <w:lang w:val="en-GB"/>
        </w:rPr>
        <w:t xml:space="preserve">is a free distributed </w:t>
      </w:r>
      <w:r w:rsidRPr="004C17BB">
        <w:rPr>
          <w:b/>
          <w:bCs/>
          <w:lang w:val="en-GB"/>
        </w:rPr>
        <w:t>version control</w:t>
      </w:r>
      <w:r w:rsidRPr="004C17BB">
        <w:rPr>
          <w:lang w:val="en-GB"/>
        </w:rPr>
        <w:t xml:space="preserve"> system suitable for tracking modifications in source code </w:t>
      </w:r>
      <w:r>
        <w:rPr>
          <w:lang w:val="en-GB"/>
        </w:rPr>
        <w:t>during</w:t>
      </w:r>
      <w:r w:rsidRPr="004C17BB">
        <w:rPr>
          <w:lang w:val="en-GB"/>
        </w:rPr>
        <w:t xml:space="preserve"> software development. It was originally created as an open-source system for coordinating tasks among programmers, but today it is widely used to track changes in any set of files.</w:t>
      </w:r>
    </w:p>
    <w:p w14:paraId="0EFB75E9" w14:textId="77777777" w:rsidR="007114F1" w:rsidRDefault="007114F1" w:rsidP="00232F35">
      <w:pPr>
        <w:spacing w:before="0" w:after="0"/>
        <w:jc w:val="both"/>
        <w:rPr>
          <w:b/>
          <w:bCs/>
          <w:lang w:val="en-GB"/>
        </w:rPr>
      </w:pPr>
    </w:p>
    <w:p w14:paraId="5FE719B0" w14:textId="77777777" w:rsidR="007114F1" w:rsidRDefault="007114F1" w:rsidP="00232F35">
      <w:pPr>
        <w:spacing w:before="0" w:after="0"/>
        <w:jc w:val="both"/>
        <w:rPr>
          <w:lang w:val="en-GB"/>
        </w:rPr>
      </w:pPr>
      <w:r w:rsidRPr="004C17BB">
        <w:rPr>
          <w:b/>
          <w:bCs/>
          <w:lang w:val="en-GB"/>
        </w:rPr>
        <w:t>GitHub</w:t>
      </w:r>
      <w:r>
        <w:rPr>
          <w:lang w:val="en-GB"/>
        </w:rPr>
        <w:t xml:space="preserve"> is </w:t>
      </w:r>
      <w:r w:rsidRPr="004C17BB">
        <w:rPr>
          <w:lang w:val="en-GB"/>
        </w:rPr>
        <w:t xml:space="preserve">a web-based </w:t>
      </w:r>
      <w:r w:rsidRPr="004C17BB">
        <w:rPr>
          <w:b/>
          <w:bCs/>
          <w:lang w:val="en-GB"/>
        </w:rPr>
        <w:t>Git repository</w:t>
      </w:r>
      <w:r w:rsidRPr="004C17BB">
        <w:rPr>
          <w:lang w:val="en-GB"/>
        </w:rPr>
        <w:t>. This hosting service has cloud-based storage. GitHub offers all distributed version control and source code management functionality of Git while adding its own features. It makes it easier to collaborate using Git. GitHub repositories are open to the public. Developers worldwide can interact and contribute to one another’s code, modify, or improve it.</w:t>
      </w:r>
    </w:p>
    <w:p w14:paraId="3FD1534F" w14:textId="77777777" w:rsidR="007114F1" w:rsidRDefault="007114F1" w:rsidP="00232F35">
      <w:pPr>
        <w:spacing w:before="0" w:after="0"/>
        <w:jc w:val="both"/>
        <w:rPr>
          <w:lang w:val="en-GB"/>
        </w:rPr>
      </w:pPr>
    </w:p>
    <w:p w14:paraId="5C75E21A" w14:textId="77777777" w:rsidR="007114F1" w:rsidRDefault="007114F1" w:rsidP="00232F35">
      <w:pPr>
        <w:spacing w:before="0" w:after="0"/>
        <w:jc w:val="both"/>
        <w:rPr>
          <w:lang w:val="en-GB"/>
        </w:rPr>
      </w:pPr>
      <w:r w:rsidRPr="004C17BB">
        <w:rPr>
          <w:lang w:val="en-GB"/>
        </w:rPr>
        <w:t>Think of Git as a single computer and GitHub as a network of multiple interconnected computers, all with the same end goal but a wildly different role for how to get there</w:t>
      </w:r>
      <w:r>
        <w:rPr>
          <w:lang w:val="en-GB"/>
        </w:rPr>
        <w:t xml:space="preserve"> (</w:t>
      </w:r>
      <w:r w:rsidRPr="004C17BB">
        <w:rPr>
          <w:i/>
          <w:iCs/>
          <w:color w:val="002060"/>
          <w:lang w:val="en-GB"/>
        </w:rPr>
        <w:t xml:space="preserve">Figure </w:t>
      </w:r>
      <w:r>
        <w:rPr>
          <w:i/>
          <w:iCs/>
          <w:color w:val="002060"/>
          <w:lang w:val="en-GB"/>
        </w:rPr>
        <w:t>A.1</w:t>
      </w:r>
      <w:r>
        <w:rPr>
          <w:lang w:val="en-GB"/>
        </w:rPr>
        <w:t>)</w:t>
      </w:r>
    </w:p>
    <w:p w14:paraId="316FE892" w14:textId="77777777" w:rsidR="007114F1" w:rsidRDefault="007114F1" w:rsidP="007114F1">
      <w:pPr>
        <w:spacing w:after="0"/>
        <w:jc w:val="both"/>
        <w:rPr>
          <w:lang w:val="en-GB"/>
        </w:rPr>
      </w:pPr>
    </w:p>
    <w:p w14:paraId="2D39FCCF" w14:textId="77777777" w:rsidR="007114F1" w:rsidRDefault="007114F1" w:rsidP="007114F1">
      <w:pPr>
        <w:jc w:val="center"/>
        <w:rPr>
          <w:rFonts w:cstheme="minorHAnsi"/>
          <w:bdr w:val="none" w:sz="0" w:space="0" w:color="auto" w:frame="1"/>
          <w:lang w:eastAsia="en-GB"/>
        </w:rPr>
      </w:pPr>
      <w:r>
        <w:rPr>
          <w:noProof/>
          <w:lang w:val="en-GB" w:eastAsia="en-GB"/>
        </w:rPr>
        <w:drawing>
          <wp:inline distT="0" distB="0" distL="0" distR="0" wp14:anchorId="3C48A8B0" wp14:editId="25B71116">
            <wp:extent cx="4746929" cy="3516283"/>
            <wp:effectExtent l="0" t="0" r="0" b="0"/>
            <wp:docPr id="1392878260" name="Picture 1392878260" descr="Pull &amp; Push - the remote repository - DEVGui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ll &amp; Push - the remote repository - DEVGuide"/>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785060" cy="3544528"/>
                    </a:xfrm>
                    <a:prstGeom prst="rect">
                      <a:avLst/>
                    </a:prstGeom>
                    <a:noFill/>
                    <a:ln>
                      <a:noFill/>
                    </a:ln>
                  </pic:spPr>
                </pic:pic>
              </a:graphicData>
            </a:graphic>
          </wp:inline>
        </w:drawing>
      </w:r>
    </w:p>
    <w:p w14:paraId="24A46DE3" w14:textId="77777777" w:rsidR="007114F1" w:rsidRDefault="007114F1" w:rsidP="007114F1">
      <w:pPr>
        <w:jc w:val="center"/>
        <w:rPr>
          <w:rFonts w:cstheme="minorHAnsi"/>
          <w:color w:val="002060"/>
          <w:sz w:val="18"/>
          <w:szCs w:val="18"/>
          <w:bdr w:val="none" w:sz="0" w:space="0" w:color="auto" w:frame="1"/>
          <w:lang w:eastAsia="en-GB"/>
        </w:rPr>
      </w:pPr>
      <w:r w:rsidRPr="003E329A">
        <w:rPr>
          <w:rFonts w:cstheme="minorHAnsi"/>
          <w:b/>
          <w:bCs/>
          <w:color w:val="002060"/>
          <w:sz w:val="18"/>
          <w:szCs w:val="18"/>
          <w:bdr w:val="none" w:sz="0" w:space="0" w:color="auto" w:frame="1"/>
          <w:lang w:eastAsia="en-GB"/>
        </w:rPr>
        <w:t xml:space="preserve">Figure </w:t>
      </w:r>
      <w:r>
        <w:rPr>
          <w:rFonts w:cstheme="minorHAnsi"/>
          <w:b/>
          <w:bCs/>
          <w:color w:val="002060"/>
          <w:sz w:val="18"/>
          <w:szCs w:val="18"/>
          <w:bdr w:val="none" w:sz="0" w:space="0" w:color="auto" w:frame="1"/>
          <w:lang w:eastAsia="en-GB"/>
        </w:rPr>
        <w:t>A.1</w:t>
      </w:r>
      <w:r w:rsidRPr="003E329A">
        <w:rPr>
          <w:rFonts w:cstheme="minorHAnsi"/>
          <w:b/>
          <w:bCs/>
          <w:color w:val="002060"/>
          <w:sz w:val="18"/>
          <w:szCs w:val="18"/>
          <w:bdr w:val="none" w:sz="0" w:space="0" w:color="auto" w:frame="1"/>
          <w:lang w:eastAsia="en-GB"/>
        </w:rPr>
        <w:t>.</w:t>
      </w:r>
      <w:r w:rsidRPr="003E329A">
        <w:rPr>
          <w:rFonts w:cstheme="minorHAnsi"/>
          <w:color w:val="002060"/>
          <w:sz w:val="18"/>
          <w:szCs w:val="18"/>
          <w:bdr w:val="none" w:sz="0" w:space="0" w:color="auto" w:frame="1"/>
          <w:lang w:eastAsia="en-GB"/>
        </w:rPr>
        <w:t xml:space="preserve">  The overall architecture of the git/GitHub environment.</w:t>
      </w:r>
    </w:p>
    <w:p w14:paraId="69CECE87" w14:textId="77777777" w:rsidR="001672FC" w:rsidRDefault="001672FC" w:rsidP="007114F1">
      <w:pPr>
        <w:jc w:val="center"/>
        <w:rPr>
          <w:rFonts w:cstheme="minorHAnsi"/>
          <w:color w:val="002060"/>
          <w:sz w:val="18"/>
          <w:szCs w:val="18"/>
          <w:bdr w:val="none" w:sz="0" w:space="0" w:color="auto" w:frame="1"/>
          <w:lang w:eastAsia="en-GB"/>
        </w:rPr>
      </w:pPr>
    </w:p>
    <w:p w14:paraId="56A8A358" w14:textId="77777777" w:rsidR="001672FC" w:rsidRDefault="001672FC" w:rsidP="007114F1">
      <w:pPr>
        <w:jc w:val="center"/>
        <w:rPr>
          <w:rFonts w:cstheme="minorHAnsi"/>
          <w:color w:val="002060"/>
          <w:sz w:val="18"/>
          <w:szCs w:val="18"/>
          <w:bdr w:val="none" w:sz="0" w:space="0" w:color="auto" w:frame="1"/>
          <w:lang w:eastAsia="en-GB"/>
        </w:rPr>
      </w:pPr>
    </w:p>
    <w:p w14:paraId="7B25DACE" w14:textId="77777777" w:rsidR="001672FC" w:rsidRDefault="001672FC" w:rsidP="007114F1">
      <w:pPr>
        <w:jc w:val="center"/>
        <w:rPr>
          <w:rFonts w:cstheme="minorHAnsi"/>
          <w:color w:val="002060"/>
          <w:sz w:val="18"/>
          <w:szCs w:val="18"/>
          <w:bdr w:val="none" w:sz="0" w:space="0" w:color="auto" w:frame="1"/>
          <w:lang w:eastAsia="en-GB"/>
        </w:rPr>
      </w:pPr>
    </w:p>
    <w:p w14:paraId="43E833CB" w14:textId="77777777" w:rsidR="001672FC" w:rsidRDefault="001672FC" w:rsidP="007114F1">
      <w:pPr>
        <w:jc w:val="center"/>
        <w:rPr>
          <w:rFonts w:cstheme="minorHAnsi"/>
          <w:color w:val="002060"/>
          <w:sz w:val="18"/>
          <w:szCs w:val="18"/>
          <w:bdr w:val="none" w:sz="0" w:space="0" w:color="auto" w:frame="1"/>
          <w:lang w:eastAsia="en-GB"/>
        </w:rPr>
      </w:pPr>
    </w:p>
    <w:p w14:paraId="328362FE" w14:textId="77777777" w:rsidR="001672FC" w:rsidRPr="003E329A" w:rsidRDefault="001672FC" w:rsidP="007114F1">
      <w:pPr>
        <w:jc w:val="center"/>
        <w:rPr>
          <w:rFonts w:cstheme="minorHAnsi"/>
          <w:color w:val="002060"/>
          <w:sz w:val="18"/>
          <w:szCs w:val="18"/>
          <w:bdr w:val="none" w:sz="0" w:space="0" w:color="auto" w:frame="1"/>
          <w:lang w:eastAsia="en-GB"/>
        </w:rPr>
      </w:pPr>
    </w:p>
    <w:p w14:paraId="53186B64" w14:textId="77777777" w:rsidR="007114F1" w:rsidRPr="004C17BB" w:rsidRDefault="007114F1" w:rsidP="007114F1">
      <w:pPr>
        <w:spacing w:after="0"/>
        <w:jc w:val="both"/>
      </w:pPr>
    </w:p>
    <w:p w14:paraId="6ADCB191" w14:textId="77777777" w:rsidR="007114F1" w:rsidRDefault="007114F1" w:rsidP="004A3AD4">
      <w:pPr>
        <w:pStyle w:val="Heading2"/>
        <w:rPr>
          <w:lang w:val="en-GB"/>
        </w:rPr>
      </w:pPr>
      <w:bookmarkStart w:id="101" w:name="_Toc140232607"/>
      <w:bookmarkStart w:id="102" w:name="_Toc140232675"/>
      <w:bookmarkStart w:id="103" w:name="_Toc152586386"/>
      <w:r>
        <w:rPr>
          <w:lang w:val="en-GB"/>
        </w:rPr>
        <w:lastRenderedPageBreak/>
        <w:t xml:space="preserve">Github </w:t>
      </w:r>
      <w:r w:rsidRPr="004C17BB">
        <w:t>account</w:t>
      </w:r>
      <w:bookmarkEnd w:id="101"/>
      <w:bookmarkEnd w:id="102"/>
      <w:bookmarkEnd w:id="103"/>
    </w:p>
    <w:p w14:paraId="2F950A80" w14:textId="7490AE2C" w:rsidR="007114F1" w:rsidRDefault="007114F1" w:rsidP="007114F1">
      <w:pPr>
        <w:spacing w:after="0"/>
        <w:jc w:val="both"/>
        <w:rPr>
          <w:lang w:val="en-GB"/>
        </w:rPr>
      </w:pPr>
      <w:r>
        <w:rPr>
          <w:lang w:val="en-GB"/>
        </w:rPr>
        <w:t xml:space="preserve">If you do not yet have a GitHub account then visit their website at </w:t>
      </w:r>
      <w:hyperlink r:id="rId25" w:history="1">
        <w:r w:rsidRPr="00620D3A">
          <w:rPr>
            <w:rStyle w:val="Hyperlink"/>
            <w:lang w:val="en-GB"/>
          </w:rPr>
          <w:t>https://github.com</w:t>
        </w:r>
      </w:hyperlink>
      <w:r>
        <w:rPr>
          <w:lang w:val="en-GB"/>
        </w:rPr>
        <w:t>, and sign up for GitHub.</w:t>
      </w:r>
    </w:p>
    <w:p w14:paraId="03C0B00A" w14:textId="77777777" w:rsidR="007114F1" w:rsidRDefault="007114F1" w:rsidP="007114F1">
      <w:pPr>
        <w:spacing w:after="0"/>
        <w:jc w:val="both"/>
        <w:rPr>
          <w:lang w:val="en-GB"/>
        </w:rPr>
      </w:pPr>
    </w:p>
    <w:p w14:paraId="4B4850C5" w14:textId="77777777" w:rsidR="007114F1" w:rsidRDefault="007114F1" w:rsidP="007114F1">
      <w:pPr>
        <w:spacing w:after="0"/>
        <w:rPr>
          <w:lang w:val="en-GB"/>
        </w:rPr>
      </w:pPr>
    </w:p>
    <w:p w14:paraId="304F6870" w14:textId="77777777" w:rsidR="007114F1" w:rsidRPr="007212D0" w:rsidRDefault="007114F1" w:rsidP="004A3AD4">
      <w:pPr>
        <w:pStyle w:val="Heading2"/>
        <w:rPr>
          <w:lang w:val="en-GB"/>
        </w:rPr>
      </w:pPr>
      <w:bookmarkStart w:id="104" w:name="_Toc140232609"/>
      <w:bookmarkStart w:id="105" w:name="_Toc140232677"/>
      <w:bookmarkStart w:id="106" w:name="_Toc152586387"/>
      <w:r w:rsidRPr="007212D0">
        <w:rPr>
          <w:lang w:val="en-GB"/>
        </w:rPr>
        <w:t>Install git</w:t>
      </w:r>
      <w:r>
        <w:rPr>
          <w:lang w:val="en-GB"/>
        </w:rPr>
        <w:t xml:space="preserve"> </w:t>
      </w:r>
      <w:r w:rsidRPr="007212D0">
        <w:rPr>
          <w:lang w:val="en-GB"/>
        </w:rPr>
        <w:t>bash</w:t>
      </w:r>
      <w:bookmarkEnd w:id="104"/>
      <w:bookmarkEnd w:id="105"/>
      <w:bookmarkEnd w:id="106"/>
    </w:p>
    <w:p w14:paraId="7166667A" w14:textId="77777777" w:rsidR="007114F1" w:rsidRDefault="007114F1" w:rsidP="007114F1">
      <w:pPr>
        <w:spacing w:after="0"/>
        <w:jc w:val="both"/>
        <w:rPr>
          <w:lang w:val="en-GB"/>
        </w:rPr>
      </w:pPr>
      <w:r>
        <w:rPr>
          <w:lang w:val="en-GB"/>
        </w:rPr>
        <w:t>Note: MacOS has git installed by default and can be used after opening a Terminal.</w:t>
      </w:r>
    </w:p>
    <w:p w14:paraId="56C285C6" w14:textId="48327A75" w:rsidR="007114F1" w:rsidRDefault="007114F1" w:rsidP="007114F1">
      <w:pPr>
        <w:pStyle w:val="ListParagraph"/>
        <w:numPr>
          <w:ilvl w:val="0"/>
          <w:numId w:val="2"/>
        </w:numPr>
        <w:spacing w:after="0"/>
        <w:jc w:val="both"/>
        <w:rPr>
          <w:lang w:val="en-GB"/>
        </w:rPr>
      </w:pPr>
      <w:r>
        <w:rPr>
          <w:lang w:val="en-GB"/>
        </w:rPr>
        <w:t xml:space="preserve">Download Git Bash: </w:t>
      </w:r>
      <w:hyperlink r:id="rId26" w:history="1">
        <w:r w:rsidRPr="00A735C5">
          <w:rPr>
            <w:rStyle w:val="Hyperlink"/>
            <w:lang w:val="en-GB"/>
          </w:rPr>
          <w:t>https://git-scm.com/downloads</w:t>
        </w:r>
      </w:hyperlink>
      <w:r>
        <w:rPr>
          <w:lang w:val="en-GB"/>
        </w:rPr>
        <w:t xml:space="preserve"> </w:t>
      </w:r>
    </w:p>
    <w:p w14:paraId="7F92DD49" w14:textId="77777777" w:rsidR="007114F1" w:rsidRDefault="007114F1" w:rsidP="007114F1">
      <w:pPr>
        <w:pStyle w:val="ListParagraph"/>
        <w:numPr>
          <w:ilvl w:val="0"/>
          <w:numId w:val="2"/>
        </w:numPr>
        <w:spacing w:after="0"/>
        <w:jc w:val="both"/>
        <w:rPr>
          <w:lang w:val="en-GB"/>
        </w:rPr>
      </w:pPr>
      <w:r>
        <w:rPr>
          <w:lang w:val="en-GB"/>
        </w:rPr>
        <w:t>Optionally you can download one of the GUI clients but using git bash (command line) will get you a better understanding of git.</w:t>
      </w:r>
    </w:p>
    <w:p w14:paraId="40403574" w14:textId="70E20B75" w:rsidR="007114F1" w:rsidRPr="00A1501E" w:rsidRDefault="007114F1" w:rsidP="007114F1">
      <w:pPr>
        <w:pStyle w:val="ListParagraph"/>
        <w:numPr>
          <w:ilvl w:val="1"/>
          <w:numId w:val="2"/>
        </w:numPr>
        <w:rPr>
          <w:lang w:val="en-GB"/>
        </w:rPr>
      </w:pPr>
      <w:r>
        <w:rPr>
          <w:lang w:val="en-GB"/>
        </w:rPr>
        <w:t xml:space="preserve">GUI client: </w:t>
      </w:r>
      <w:hyperlink r:id="rId27" w:history="1">
        <w:r w:rsidRPr="001A0EE1">
          <w:rPr>
            <w:rStyle w:val="Hyperlink"/>
            <w:lang w:val="en-GB"/>
          </w:rPr>
          <w:t>https://desktop.github.com/</w:t>
        </w:r>
      </w:hyperlink>
      <w:r>
        <w:rPr>
          <w:lang w:val="en-GB"/>
        </w:rPr>
        <w:t xml:space="preserve"> </w:t>
      </w:r>
    </w:p>
    <w:p w14:paraId="7A4F6766" w14:textId="77777777" w:rsidR="007114F1" w:rsidRDefault="007114F1" w:rsidP="007114F1">
      <w:pPr>
        <w:pStyle w:val="ListParagraph"/>
        <w:spacing w:after="0"/>
        <w:jc w:val="both"/>
        <w:rPr>
          <w:lang w:val="en-GB"/>
        </w:rPr>
      </w:pPr>
    </w:p>
    <w:p w14:paraId="533EA01A" w14:textId="77777777" w:rsidR="007114F1" w:rsidRDefault="007114F1" w:rsidP="007114F1">
      <w:pPr>
        <w:spacing w:after="0"/>
        <w:jc w:val="both"/>
        <w:rPr>
          <w:lang w:val="en-GB"/>
        </w:rPr>
      </w:pPr>
      <w:r>
        <w:rPr>
          <w:lang w:val="en-GB"/>
        </w:rPr>
        <w:t>Git Bash allows you to access GitHub from your own computer/laptop.</w:t>
      </w:r>
    </w:p>
    <w:p w14:paraId="2490DC97" w14:textId="77777777" w:rsidR="007114F1" w:rsidRDefault="007114F1" w:rsidP="007114F1">
      <w:pPr>
        <w:spacing w:after="0"/>
        <w:jc w:val="both"/>
        <w:rPr>
          <w:lang w:val="en-GB"/>
        </w:rPr>
      </w:pPr>
    </w:p>
    <w:p w14:paraId="646B49D8" w14:textId="77777777" w:rsidR="007114F1" w:rsidRDefault="007114F1" w:rsidP="004A3AD4">
      <w:pPr>
        <w:pStyle w:val="Heading2"/>
        <w:rPr>
          <w:lang w:val="en-GB"/>
        </w:rPr>
      </w:pPr>
      <w:bookmarkStart w:id="107" w:name="_Toc140232610"/>
      <w:bookmarkStart w:id="108" w:name="_Toc140232678"/>
      <w:bookmarkStart w:id="109" w:name="_Toc152586388"/>
      <w:r>
        <w:rPr>
          <w:lang w:val="en-GB"/>
        </w:rPr>
        <w:t xml:space="preserve">Git </w:t>
      </w:r>
      <w:r w:rsidRPr="00327209">
        <w:t>documentation</w:t>
      </w:r>
      <w:bookmarkEnd w:id="107"/>
      <w:bookmarkEnd w:id="108"/>
      <w:bookmarkEnd w:id="109"/>
    </w:p>
    <w:p w14:paraId="02FCDE21" w14:textId="77777777" w:rsidR="007114F1" w:rsidRDefault="007114F1" w:rsidP="007114F1">
      <w:pPr>
        <w:spacing w:after="0"/>
        <w:jc w:val="both"/>
        <w:rPr>
          <w:lang w:val="en-GB"/>
        </w:rPr>
      </w:pPr>
      <w:r>
        <w:rPr>
          <w:lang w:val="en-GB"/>
        </w:rPr>
        <w:t xml:space="preserve"> There is a lot of documentation and tutorials on the internet. </w:t>
      </w:r>
    </w:p>
    <w:p w14:paraId="39E258BA" w14:textId="35036832" w:rsidR="007114F1" w:rsidRPr="009234EC" w:rsidRDefault="007114F1" w:rsidP="007114F1">
      <w:pPr>
        <w:pStyle w:val="ListParagraph"/>
        <w:numPr>
          <w:ilvl w:val="0"/>
          <w:numId w:val="3"/>
        </w:numPr>
        <w:jc w:val="both"/>
        <w:rPr>
          <w:rStyle w:val="Hyperlink"/>
          <w:color w:val="auto"/>
          <w:u w:val="none"/>
        </w:rPr>
      </w:pPr>
      <w:r>
        <w:t>GitHub Docs (</w:t>
      </w:r>
      <w:hyperlink r:id="rId28" w:history="1">
        <w:r w:rsidRPr="00B22D9A">
          <w:rPr>
            <w:rStyle w:val="Hyperlink"/>
          </w:rPr>
          <w:t>https://guides.github.com/</w:t>
        </w:r>
      </w:hyperlink>
      <w:r>
        <w:t>)</w:t>
      </w:r>
    </w:p>
    <w:p w14:paraId="3B72AF04" w14:textId="77777777" w:rsidR="007114F1" w:rsidRDefault="007114F1" w:rsidP="007114F1">
      <w:pPr>
        <w:pStyle w:val="ListParagraph"/>
        <w:numPr>
          <w:ilvl w:val="0"/>
          <w:numId w:val="7"/>
        </w:numPr>
        <w:spacing w:after="0" w:line="240" w:lineRule="auto"/>
        <w:contextualSpacing w:val="0"/>
        <w:rPr>
          <w:rFonts w:eastAsia="Times New Roman"/>
        </w:rPr>
      </w:pPr>
      <w:r>
        <w:rPr>
          <w:rFonts w:eastAsia="Times New Roman"/>
        </w:rPr>
        <w:t>Short GitHub introductory videos</w:t>
      </w:r>
    </w:p>
    <w:p w14:paraId="39B0F5F5" w14:textId="3099C7AF" w:rsidR="007114F1" w:rsidRPr="004C17BB" w:rsidRDefault="00000000" w:rsidP="007114F1">
      <w:pPr>
        <w:pStyle w:val="ListParagraph"/>
        <w:numPr>
          <w:ilvl w:val="1"/>
          <w:numId w:val="7"/>
        </w:numPr>
        <w:spacing w:after="0" w:line="240" w:lineRule="auto"/>
        <w:contextualSpacing w:val="0"/>
        <w:rPr>
          <w:rStyle w:val="Hyperlink"/>
          <w:rFonts w:eastAsia="Times New Roman"/>
          <w:color w:val="auto"/>
          <w:u w:val="none"/>
        </w:rPr>
      </w:pPr>
      <w:hyperlink r:id="rId29" w:history="1">
        <w:r w:rsidR="007114F1" w:rsidRPr="004C17BB">
          <w:rPr>
            <w:rStyle w:val="Hyperlink"/>
            <w:rFonts w:eastAsia="Times New Roman"/>
          </w:rPr>
          <w:t>https://www.youtube.com/watch?v=nhNq2kIvi9s</w:t>
        </w:r>
      </w:hyperlink>
    </w:p>
    <w:p w14:paraId="54D8991C" w14:textId="6EB4BB15" w:rsidR="007114F1" w:rsidRPr="004C17BB" w:rsidRDefault="00000000" w:rsidP="007114F1">
      <w:pPr>
        <w:pStyle w:val="ListParagraph"/>
        <w:numPr>
          <w:ilvl w:val="1"/>
          <w:numId w:val="7"/>
        </w:numPr>
        <w:spacing w:after="0" w:line="240" w:lineRule="auto"/>
        <w:contextualSpacing w:val="0"/>
        <w:rPr>
          <w:rFonts w:eastAsia="Times New Roman"/>
        </w:rPr>
      </w:pPr>
      <w:hyperlink r:id="rId30" w:history="1">
        <w:r w:rsidR="007114F1" w:rsidRPr="004C17BB">
          <w:rPr>
            <w:rStyle w:val="Hyperlink"/>
            <w:rFonts w:eastAsia="Times New Roman"/>
          </w:rPr>
          <w:t>https://www.youtube.com/watch?v=USjZcfj8yxE</w:t>
        </w:r>
      </w:hyperlink>
    </w:p>
    <w:p w14:paraId="1476B099" w14:textId="32FFB267" w:rsidR="007114F1" w:rsidRDefault="007114F1" w:rsidP="007114F1">
      <w:pPr>
        <w:pStyle w:val="ListParagraph"/>
        <w:numPr>
          <w:ilvl w:val="0"/>
          <w:numId w:val="7"/>
        </w:numPr>
      </w:pPr>
      <w:r>
        <w:t xml:space="preserve">GitHub cheat sheet: </w:t>
      </w:r>
      <w:hyperlink r:id="rId31" w:history="1">
        <w:r w:rsidRPr="00AD5481">
          <w:rPr>
            <w:rStyle w:val="Hyperlink"/>
          </w:rPr>
          <w:t>https://education.github.com/git-cheat-sheet-education.pdf</w:t>
        </w:r>
      </w:hyperlink>
      <w:r>
        <w:t xml:space="preserve"> </w:t>
      </w:r>
    </w:p>
    <w:p w14:paraId="2861A6DD" w14:textId="77777777" w:rsidR="007114F1" w:rsidRDefault="007114F1" w:rsidP="007114F1">
      <w:pPr>
        <w:pStyle w:val="ListParagraph"/>
        <w:numPr>
          <w:ilvl w:val="0"/>
          <w:numId w:val="7"/>
        </w:numPr>
      </w:pPr>
      <w:r>
        <w:t>More about .gitignore</w:t>
      </w:r>
    </w:p>
    <w:p w14:paraId="454B387D" w14:textId="444C3493" w:rsidR="007114F1" w:rsidRDefault="00000000" w:rsidP="007114F1">
      <w:pPr>
        <w:pStyle w:val="ListParagraph"/>
        <w:numPr>
          <w:ilvl w:val="1"/>
          <w:numId w:val="7"/>
        </w:numPr>
      </w:pPr>
      <w:hyperlink r:id="rId32" w:history="1">
        <w:r w:rsidR="007114F1" w:rsidRPr="0015408E">
          <w:rPr>
            <w:rStyle w:val="Hyperlink"/>
          </w:rPr>
          <w:t>https://git-scm.com/docs/gitignore</w:t>
        </w:r>
      </w:hyperlink>
      <w:r w:rsidR="007114F1">
        <w:t xml:space="preserve"> </w:t>
      </w:r>
    </w:p>
    <w:p w14:paraId="71C2E2D5" w14:textId="51949660" w:rsidR="007114F1" w:rsidRPr="00A766D2" w:rsidRDefault="00000000" w:rsidP="007114F1">
      <w:pPr>
        <w:pStyle w:val="ListParagraph"/>
        <w:numPr>
          <w:ilvl w:val="1"/>
          <w:numId w:val="7"/>
        </w:numPr>
      </w:pPr>
      <w:hyperlink r:id="rId33" w:history="1">
        <w:r w:rsidR="007114F1" w:rsidRPr="00A766D2">
          <w:rPr>
            <w:rStyle w:val="Hyperlink"/>
          </w:rPr>
          <w:t>https://github.com/github/gitignore</w:t>
        </w:r>
      </w:hyperlink>
      <w:r w:rsidR="007114F1" w:rsidRPr="00A766D2">
        <w:t xml:space="preserve">   (templates</w:t>
      </w:r>
      <w:r w:rsidR="007114F1">
        <w:t>)</w:t>
      </w:r>
    </w:p>
    <w:p w14:paraId="5C84F3E6" w14:textId="77777777" w:rsidR="007114F1" w:rsidRPr="00A766D2" w:rsidRDefault="007114F1" w:rsidP="007114F1">
      <w:pPr>
        <w:spacing w:after="0"/>
        <w:jc w:val="both"/>
      </w:pPr>
    </w:p>
    <w:p w14:paraId="738D9565" w14:textId="77777777" w:rsidR="007114F1" w:rsidRDefault="007114F1" w:rsidP="007114F1">
      <w:pPr>
        <w:spacing w:before="0" w:after="0"/>
        <w:rPr>
          <w:b/>
          <w:bCs/>
          <w:lang w:val="en-GB"/>
        </w:rPr>
      </w:pPr>
      <w:r w:rsidRPr="004C17BB">
        <w:rPr>
          <w:b/>
          <w:bCs/>
          <w:lang w:val="en-GB"/>
        </w:rPr>
        <w:t>References</w:t>
      </w:r>
    </w:p>
    <w:p w14:paraId="19A9318A" w14:textId="77777777" w:rsidR="007114F1" w:rsidRPr="0008657E" w:rsidRDefault="007114F1" w:rsidP="007114F1">
      <w:pPr>
        <w:pStyle w:val="ListParagraph"/>
        <w:numPr>
          <w:ilvl w:val="0"/>
          <w:numId w:val="69"/>
        </w:numPr>
        <w:spacing w:before="0" w:after="0"/>
        <w:rPr>
          <w:lang w:val="nl-NL"/>
        </w:rPr>
      </w:pPr>
      <w:r w:rsidRPr="0008657E">
        <w:rPr>
          <w:lang w:val="nl-NL"/>
        </w:rPr>
        <w:t xml:space="preserve">Blischak, J. D., Davenport, E. R., &amp; Wilson, G. (2016). </w:t>
      </w:r>
      <w:r w:rsidRPr="0008657E">
        <w:rPr>
          <w:lang w:val="en-GB"/>
        </w:rPr>
        <w:t xml:space="preserve">A Quick Introduction to Version Control with Git and GitHub. </w:t>
      </w:r>
      <w:r w:rsidRPr="0008657E">
        <w:rPr>
          <w:lang w:val="nl-NL"/>
        </w:rPr>
        <w:t>PLoS Comput Biol, 12(1), e1004668.</w:t>
      </w:r>
    </w:p>
    <w:p w14:paraId="0ADE39B4" w14:textId="77777777" w:rsidR="007114F1" w:rsidRPr="0008657E" w:rsidRDefault="007114F1" w:rsidP="007114F1">
      <w:pPr>
        <w:pStyle w:val="ListParagraph"/>
        <w:numPr>
          <w:ilvl w:val="0"/>
          <w:numId w:val="69"/>
        </w:numPr>
        <w:spacing w:before="0" w:after="0"/>
        <w:rPr>
          <w:lang w:val="nl-NL"/>
        </w:rPr>
      </w:pPr>
      <w:r w:rsidRPr="0008657E">
        <w:rPr>
          <w:lang w:val="en-GB"/>
        </w:rPr>
        <w:t xml:space="preserve">Perez-Riverol, Y., Gatto, L., Wang, R., Sachsenberg, T., Uszkoreit, J., Leprevost Fda, V., . . . Vizcaino, J. A. (2016). Ten Simple Rules for Taking Advantage of Git and GitHub. </w:t>
      </w:r>
      <w:r w:rsidRPr="0008657E">
        <w:rPr>
          <w:lang w:val="nl-NL"/>
        </w:rPr>
        <w:t xml:space="preserve">PLoS Comput Biol, 12(7), e1004947. </w:t>
      </w:r>
    </w:p>
    <w:p w14:paraId="0A585535" w14:textId="77777777" w:rsidR="007114F1" w:rsidRPr="0008657E" w:rsidRDefault="007114F1" w:rsidP="007114F1">
      <w:pPr>
        <w:pStyle w:val="ListParagraph"/>
        <w:numPr>
          <w:ilvl w:val="0"/>
          <w:numId w:val="69"/>
        </w:numPr>
        <w:spacing w:before="0" w:after="0"/>
        <w:rPr>
          <w:lang w:val="nl-NL"/>
        </w:rPr>
      </w:pPr>
      <w:r w:rsidRPr="0008657E">
        <w:rPr>
          <w:lang w:val="en-GB"/>
        </w:rPr>
        <w:t xml:space="preserve">Ram, K. (2013). Git can facilitate greater reproducibility and increased transparency in science. </w:t>
      </w:r>
      <w:r w:rsidRPr="0008657E">
        <w:rPr>
          <w:lang w:val="nl-NL"/>
        </w:rPr>
        <w:t>Source Code Biol Med, 8(1), 7.</w:t>
      </w:r>
    </w:p>
    <w:p w14:paraId="79C9892C" w14:textId="77777777" w:rsidR="007114F1" w:rsidRPr="00621649" w:rsidRDefault="007114F1" w:rsidP="007114F1">
      <w:pPr>
        <w:spacing w:after="0"/>
        <w:jc w:val="both"/>
        <w:rPr>
          <w:lang w:val="nl-NL"/>
        </w:rPr>
      </w:pPr>
    </w:p>
    <w:p w14:paraId="43A062A8" w14:textId="77777777" w:rsidR="007114F1" w:rsidRPr="003B6EC7" w:rsidRDefault="007114F1" w:rsidP="004A3AD4">
      <w:pPr>
        <w:pStyle w:val="Heading2"/>
        <w:rPr>
          <w:rFonts w:eastAsia="Times New Roman"/>
          <w:lang w:eastAsia="en-GB"/>
        </w:rPr>
      </w:pPr>
      <w:bookmarkStart w:id="110" w:name="_Hlk129162528"/>
      <w:bookmarkStart w:id="111" w:name="_Toc140232611"/>
      <w:bookmarkStart w:id="112" w:name="_Toc140232679"/>
      <w:bookmarkStart w:id="113" w:name="_Toc152586389"/>
      <w:r>
        <w:rPr>
          <w:rFonts w:eastAsia="Times New Roman"/>
          <w:lang w:eastAsia="en-GB"/>
        </w:rPr>
        <w:t>GitHub and Git: Starting from scratch</w:t>
      </w:r>
      <w:bookmarkEnd w:id="110"/>
      <w:bookmarkEnd w:id="111"/>
      <w:bookmarkEnd w:id="112"/>
      <w:bookmarkEnd w:id="113"/>
    </w:p>
    <w:p w14:paraId="7AF5A2AA" w14:textId="77777777" w:rsidR="007114F1" w:rsidRDefault="007114F1" w:rsidP="007114F1">
      <w:pPr>
        <w:spacing w:after="0"/>
        <w:jc w:val="both"/>
        <w:rPr>
          <w:lang w:val="en-GB"/>
        </w:rPr>
      </w:pPr>
      <w:r>
        <w:rPr>
          <w:lang w:val="en-GB"/>
        </w:rPr>
        <w:t>If you are completely new to GitHub and Git then you can follow the next steps to create your first repository.</w:t>
      </w:r>
    </w:p>
    <w:p w14:paraId="3C6E5995" w14:textId="2CE6476B" w:rsidR="007114F1" w:rsidRDefault="007114F1" w:rsidP="007114F1">
      <w:pPr>
        <w:pStyle w:val="ListParagraph"/>
        <w:numPr>
          <w:ilvl w:val="0"/>
          <w:numId w:val="20"/>
        </w:numPr>
        <w:spacing w:after="0"/>
        <w:jc w:val="both"/>
        <w:rPr>
          <w:lang w:val="en-GB"/>
        </w:rPr>
      </w:pPr>
      <w:r>
        <w:rPr>
          <w:lang w:val="en-GB"/>
        </w:rPr>
        <w:t xml:space="preserve">Go to </w:t>
      </w:r>
      <w:hyperlink r:id="rId34" w:history="1">
        <w:r w:rsidRPr="00854453">
          <w:rPr>
            <w:rStyle w:val="Hyperlink"/>
            <w:lang w:val="en-GB"/>
          </w:rPr>
          <w:t>https://github.com/</w:t>
        </w:r>
      </w:hyperlink>
      <w:r>
        <w:rPr>
          <w:lang w:val="en-GB"/>
        </w:rPr>
        <w:t xml:space="preserve"> to create your own account</w:t>
      </w:r>
    </w:p>
    <w:p w14:paraId="706F6C7D" w14:textId="7588890B" w:rsidR="007114F1" w:rsidRDefault="007114F1" w:rsidP="007114F1">
      <w:pPr>
        <w:pStyle w:val="ListParagraph"/>
        <w:numPr>
          <w:ilvl w:val="0"/>
          <w:numId w:val="20"/>
        </w:numPr>
        <w:spacing w:after="0"/>
        <w:jc w:val="both"/>
        <w:rPr>
          <w:lang w:val="en-GB"/>
        </w:rPr>
      </w:pPr>
      <w:r>
        <w:rPr>
          <w:lang w:val="en-GB"/>
        </w:rPr>
        <w:t xml:space="preserve">At a certain stage you will need a </w:t>
      </w:r>
      <w:r w:rsidRPr="00784E41">
        <w:rPr>
          <w:u w:val="single"/>
          <w:lang w:val="en-GB"/>
        </w:rPr>
        <w:t>Fine-Grained personal access token</w:t>
      </w:r>
      <w:r>
        <w:rPr>
          <w:lang w:val="en-GB"/>
        </w:rPr>
        <w:t xml:space="preserve"> to access your repositories. Read all about it: </w:t>
      </w:r>
      <w:hyperlink r:id="rId35" w:history="1">
        <w:r w:rsidRPr="00854453">
          <w:rPr>
            <w:rStyle w:val="Hyperlink"/>
            <w:lang w:val="en-GB"/>
          </w:rPr>
          <w:t>https://docs.github.com/en/authentication/keeping-your-account-and-data-secure/creating-a-personal-access-token</w:t>
        </w:r>
      </w:hyperlink>
      <w:r>
        <w:rPr>
          <w:lang w:val="en-GB"/>
        </w:rPr>
        <w:t xml:space="preserve"> </w:t>
      </w:r>
    </w:p>
    <w:p w14:paraId="7DA1DC8F" w14:textId="77777777" w:rsidR="007114F1" w:rsidRDefault="007114F1" w:rsidP="007114F1">
      <w:pPr>
        <w:pStyle w:val="ListParagraph"/>
        <w:numPr>
          <w:ilvl w:val="0"/>
          <w:numId w:val="20"/>
        </w:numPr>
        <w:spacing w:after="0"/>
        <w:jc w:val="both"/>
        <w:rPr>
          <w:lang w:val="en-GB"/>
        </w:rPr>
      </w:pPr>
      <w:r>
        <w:rPr>
          <w:lang w:val="en-GB"/>
        </w:rPr>
        <w:t>Create a new public or private repository on GitHub. Give it a name and short description but do not add any files (e.g., README.md, LICENSE, .gitignore) to it.</w:t>
      </w:r>
    </w:p>
    <w:p w14:paraId="4597628B" w14:textId="66C28819" w:rsidR="007114F1" w:rsidRDefault="007114F1" w:rsidP="007114F1">
      <w:pPr>
        <w:pStyle w:val="ListParagraph"/>
        <w:numPr>
          <w:ilvl w:val="0"/>
          <w:numId w:val="20"/>
        </w:numPr>
        <w:spacing w:after="0"/>
        <w:jc w:val="both"/>
        <w:rPr>
          <w:lang w:val="en-GB"/>
        </w:rPr>
      </w:pPr>
      <w:r>
        <w:rPr>
          <w:lang w:val="en-GB"/>
        </w:rPr>
        <w:lastRenderedPageBreak/>
        <w:t xml:space="preserve">Once you created the repository you will see the Quick Setup screen that also shows the name of the repository that you created. This looks something like: </w:t>
      </w:r>
      <w:hyperlink r:id="rId36" w:history="1">
        <w:r w:rsidRPr="00B22D9A">
          <w:rPr>
            <w:rStyle w:val="Hyperlink"/>
            <w:b/>
            <w:bCs/>
            <w:lang w:val="en-GB"/>
          </w:rPr>
          <w:t>https://github.com/YourAccount/test.git</w:t>
        </w:r>
      </w:hyperlink>
      <w:r w:rsidRPr="00272AD3">
        <w:rPr>
          <w:color w:val="00B050"/>
          <w:lang w:val="en-GB"/>
        </w:rPr>
        <w:t xml:space="preserve"> </w:t>
      </w:r>
    </w:p>
    <w:p w14:paraId="5BAC4D6E" w14:textId="77777777" w:rsidR="007114F1" w:rsidRDefault="007114F1" w:rsidP="007114F1">
      <w:pPr>
        <w:pStyle w:val="ListParagraph"/>
        <w:numPr>
          <w:ilvl w:val="0"/>
          <w:numId w:val="20"/>
        </w:numPr>
        <w:spacing w:after="0"/>
        <w:jc w:val="both"/>
        <w:rPr>
          <w:lang w:val="en-GB"/>
        </w:rPr>
      </w:pPr>
      <w:r>
        <w:rPr>
          <w:lang w:val="en-GB"/>
        </w:rPr>
        <w:t>Next create a directory on your computer that should mirror your repository locally, and step into it, and add a markdown file README.md.</w:t>
      </w:r>
    </w:p>
    <w:p w14:paraId="7C23541E" w14:textId="77777777" w:rsidR="007114F1" w:rsidRDefault="007114F1" w:rsidP="007114F1">
      <w:pPr>
        <w:pStyle w:val="ListParagraph"/>
        <w:numPr>
          <w:ilvl w:val="0"/>
          <w:numId w:val="20"/>
        </w:numPr>
        <w:spacing w:after="0"/>
        <w:jc w:val="both"/>
        <w:rPr>
          <w:lang w:val="en-GB"/>
        </w:rPr>
      </w:pPr>
      <w:r>
        <w:rPr>
          <w:lang w:val="en-GB"/>
        </w:rPr>
        <w:t>Start Git bash in this directory</w:t>
      </w:r>
    </w:p>
    <w:p w14:paraId="725EF6F6" w14:textId="77777777" w:rsidR="007114F1" w:rsidRDefault="007114F1" w:rsidP="007114F1">
      <w:pPr>
        <w:pStyle w:val="ListParagraph"/>
        <w:numPr>
          <w:ilvl w:val="0"/>
          <w:numId w:val="20"/>
        </w:numPr>
        <w:spacing w:after="0"/>
        <w:jc w:val="both"/>
        <w:rPr>
          <w:lang w:val="en-GB"/>
        </w:rPr>
      </w:pPr>
      <w:r>
        <w:rPr>
          <w:lang w:val="en-GB"/>
        </w:rPr>
        <w:t>Create your local repository:</w:t>
      </w:r>
    </w:p>
    <w:p w14:paraId="40352325" w14:textId="77777777" w:rsidR="007114F1" w:rsidRDefault="007114F1" w:rsidP="007114F1">
      <w:pPr>
        <w:pStyle w:val="ListParagraph"/>
        <w:numPr>
          <w:ilvl w:val="0"/>
          <w:numId w:val="14"/>
        </w:numPr>
        <w:spacing w:after="0"/>
        <w:jc w:val="both"/>
        <w:rPr>
          <w:color w:val="FF0000"/>
          <w:lang w:val="en-GB"/>
        </w:rPr>
      </w:pPr>
      <w:r>
        <w:rPr>
          <w:color w:val="FF0000"/>
          <w:lang w:val="en-GB"/>
        </w:rPr>
        <w:t>g</w:t>
      </w:r>
      <w:r w:rsidRPr="00272AD3">
        <w:rPr>
          <w:color w:val="FF0000"/>
          <w:lang w:val="en-GB"/>
        </w:rPr>
        <w:t>it init</w:t>
      </w:r>
      <w:r>
        <w:rPr>
          <w:color w:val="FF0000"/>
          <w:lang w:val="en-GB"/>
        </w:rPr>
        <w:t xml:space="preserve"> --</w:t>
      </w:r>
      <w:r w:rsidRPr="00272AD3">
        <w:rPr>
          <w:color w:val="FF0000"/>
          <w:lang w:val="en-GB"/>
        </w:rPr>
        <w:t>initial-branch main</w:t>
      </w:r>
      <w:r>
        <w:rPr>
          <w:color w:val="FF0000"/>
          <w:lang w:val="en-GB"/>
        </w:rPr>
        <w:t xml:space="preserve">  #note the double dash #note the double dash</w:t>
      </w:r>
    </w:p>
    <w:p w14:paraId="51920BF2" w14:textId="77777777" w:rsidR="007114F1" w:rsidRDefault="007114F1" w:rsidP="007114F1">
      <w:pPr>
        <w:pStyle w:val="ListParagraph"/>
        <w:numPr>
          <w:ilvl w:val="0"/>
          <w:numId w:val="20"/>
        </w:numPr>
        <w:spacing w:after="0"/>
        <w:jc w:val="both"/>
        <w:rPr>
          <w:lang w:val="en-GB"/>
        </w:rPr>
      </w:pPr>
      <w:r>
        <w:rPr>
          <w:lang w:val="en-GB"/>
        </w:rPr>
        <w:t>Add Git credentials for this specific repository (or use the -global option to do this for all current/future repositories)</w:t>
      </w:r>
    </w:p>
    <w:p w14:paraId="6AE12405" w14:textId="77777777" w:rsidR="007114F1" w:rsidRPr="00272AD3" w:rsidRDefault="007114F1" w:rsidP="007114F1">
      <w:pPr>
        <w:pStyle w:val="ListParagraph"/>
        <w:numPr>
          <w:ilvl w:val="1"/>
          <w:numId w:val="21"/>
        </w:numPr>
        <w:spacing w:after="0"/>
        <w:jc w:val="both"/>
        <w:rPr>
          <w:color w:val="FF0000"/>
          <w:lang w:val="en-GB"/>
        </w:rPr>
      </w:pPr>
      <w:r w:rsidRPr="00272AD3">
        <w:rPr>
          <w:color w:val="FF0000"/>
          <w:lang w:val="en-GB"/>
        </w:rPr>
        <w:t>git config credential.helper manager-core</w:t>
      </w:r>
    </w:p>
    <w:p w14:paraId="5A2FBD3D" w14:textId="77777777" w:rsidR="007114F1" w:rsidRPr="00272AD3" w:rsidRDefault="007114F1" w:rsidP="007114F1">
      <w:pPr>
        <w:pStyle w:val="ListParagraph"/>
        <w:numPr>
          <w:ilvl w:val="1"/>
          <w:numId w:val="21"/>
        </w:numPr>
        <w:spacing w:after="0"/>
        <w:jc w:val="both"/>
        <w:rPr>
          <w:color w:val="FF0000"/>
          <w:lang w:val="en-GB"/>
        </w:rPr>
      </w:pPr>
      <w:r w:rsidRPr="00272AD3">
        <w:rPr>
          <w:color w:val="FF0000"/>
          <w:lang w:val="en-GB"/>
        </w:rPr>
        <w:t>git config user.name YourUserName</w:t>
      </w:r>
    </w:p>
    <w:p w14:paraId="747BBCE0" w14:textId="77777777" w:rsidR="007114F1" w:rsidRPr="00272AD3" w:rsidRDefault="007114F1" w:rsidP="007114F1">
      <w:pPr>
        <w:pStyle w:val="ListParagraph"/>
        <w:numPr>
          <w:ilvl w:val="1"/>
          <w:numId w:val="21"/>
        </w:numPr>
        <w:spacing w:after="0"/>
        <w:jc w:val="both"/>
        <w:rPr>
          <w:color w:val="FF0000"/>
          <w:lang w:val="en-GB"/>
        </w:rPr>
      </w:pPr>
      <w:r w:rsidRPr="00272AD3">
        <w:rPr>
          <w:color w:val="FF0000"/>
          <w:lang w:val="en-GB"/>
        </w:rPr>
        <w:t>git config user.email YourEmail</w:t>
      </w:r>
    </w:p>
    <w:p w14:paraId="4A09D6E9" w14:textId="77777777" w:rsidR="007114F1" w:rsidRDefault="007114F1" w:rsidP="007114F1">
      <w:pPr>
        <w:pStyle w:val="ListParagraph"/>
        <w:numPr>
          <w:ilvl w:val="1"/>
          <w:numId w:val="21"/>
        </w:numPr>
        <w:spacing w:after="0"/>
        <w:jc w:val="both"/>
        <w:rPr>
          <w:lang w:val="en-GB"/>
        </w:rPr>
      </w:pPr>
      <w:r w:rsidRPr="00272AD3">
        <w:rPr>
          <w:lang w:val="en-GB"/>
        </w:rPr>
        <w:t>The next time you will commit/push to the repo</w:t>
      </w:r>
      <w:r>
        <w:rPr>
          <w:lang w:val="en-GB"/>
        </w:rPr>
        <w:t>sitory</w:t>
      </w:r>
      <w:r w:rsidRPr="00272AD3">
        <w:rPr>
          <w:lang w:val="en-GB"/>
        </w:rPr>
        <w:t xml:space="preserve"> for which you added the credentials, </w:t>
      </w:r>
      <w:r>
        <w:rPr>
          <w:lang w:val="en-GB"/>
        </w:rPr>
        <w:t xml:space="preserve">Git </w:t>
      </w:r>
      <w:r w:rsidRPr="00272AD3">
        <w:rPr>
          <w:lang w:val="en-GB"/>
        </w:rPr>
        <w:t>will ask you for the credentials for that particular remote server if it is unable to find the username and password already stored.</w:t>
      </w:r>
    </w:p>
    <w:p w14:paraId="76867418" w14:textId="77777777" w:rsidR="007114F1" w:rsidRDefault="007114F1" w:rsidP="007114F1">
      <w:pPr>
        <w:pStyle w:val="ListParagraph"/>
        <w:numPr>
          <w:ilvl w:val="0"/>
          <w:numId w:val="20"/>
        </w:numPr>
        <w:spacing w:after="0"/>
        <w:jc w:val="both"/>
        <w:rPr>
          <w:lang w:val="en-GB"/>
        </w:rPr>
      </w:pPr>
      <w:r>
        <w:rPr>
          <w:lang w:val="en-GB"/>
        </w:rPr>
        <w:t>Next give the following commands:</w:t>
      </w:r>
    </w:p>
    <w:p w14:paraId="1F20B98D" w14:textId="314191FA" w:rsidR="007114F1" w:rsidRPr="00272AD3" w:rsidRDefault="007114F1" w:rsidP="007114F1">
      <w:pPr>
        <w:pStyle w:val="ListParagraph"/>
        <w:numPr>
          <w:ilvl w:val="1"/>
          <w:numId w:val="20"/>
        </w:numPr>
        <w:spacing w:after="0"/>
        <w:jc w:val="both"/>
        <w:rPr>
          <w:lang w:val="en-GB"/>
        </w:rPr>
      </w:pPr>
      <w:r w:rsidRPr="00241766">
        <w:rPr>
          <w:color w:val="FF0000"/>
          <w:lang w:val="en-GB"/>
        </w:rPr>
        <w:t xml:space="preserve">git remote add origin </w:t>
      </w:r>
      <w:hyperlink r:id="rId37" w:history="1">
        <w:r w:rsidRPr="00B22D9A">
          <w:rPr>
            <w:rStyle w:val="Hyperlink"/>
            <w:b/>
            <w:bCs/>
            <w:lang w:val="en-GB"/>
          </w:rPr>
          <w:t>https://github.com/YourAccount/test.git</w:t>
        </w:r>
      </w:hyperlink>
    </w:p>
    <w:p w14:paraId="457B2160"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remote -v  #check, or use git remote set-ulr [ulr.git] to change</w:t>
      </w:r>
    </w:p>
    <w:p w14:paraId="1FBC40D6"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add .</w:t>
      </w:r>
    </w:p>
    <w:p w14:paraId="141006DF"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commit -m 'First sync' -m ‘This is the first syncrhonization of my local repositories’</w:t>
      </w:r>
    </w:p>
    <w:p w14:paraId="45E4442C"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push --set-upstream origin main</w:t>
      </w:r>
    </w:p>
    <w:p w14:paraId="6118176F" w14:textId="77777777" w:rsidR="007114F1" w:rsidRDefault="007114F1" w:rsidP="007114F1">
      <w:pPr>
        <w:pStyle w:val="ListParagraph"/>
        <w:numPr>
          <w:ilvl w:val="0"/>
          <w:numId w:val="20"/>
        </w:numPr>
        <w:spacing w:after="0"/>
        <w:jc w:val="both"/>
        <w:rPr>
          <w:lang w:val="en-GB"/>
        </w:rPr>
      </w:pPr>
      <w:r>
        <w:rPr>
          <w:lang w:val="en-GB"/>
        </w:rPr>
        <w:t>Note: if you get a ‘fatal error’ in step 9 then it is likely that something went wrong with the authentication.</w:t>
      </w:r>
    </w:p>
    <w:p w14:paraId="7447FA27" w14:textId="77777777" w:rsidR="007114F1" w:rsidRDefault="007114F1" w:rsidP="007114F1">
      <w:pPr>
        <w:pStyle w:val="ListParagraph"/>
        <w:numPr>
          <w:ilvl w:val="0"/>
          <w:numId w:val="20"/>
        </w:numPr>
        <w:spacing w:after="0"/>
        <w:jc w:val="both"/>
        <w:rPr>
          <w:lang w:val="en-GB"/>
        </w:rPr>
      </w:pPr>
      <w:r>
        <w:rPr>
          <w:lang w:val="en-GB"/>
        </w:rPr>
        <w:t xml:space="preserve">Go back to GitHub in your web browser and select your Repository. You will see that the README.md file is added, and its contents is shown by default on the main page. </w:t>
      </w:r>
    </w:p>
    <w:p w14:paraId="08549B8A" w14:textId="77777777" w:rsidR="007114F1" w:rsidRDefault="007114F1" w:rsidP="007114F1">
      <w:pPr>
        <w:pStyle w:val="ListParagraph"/>
        <w:numPr>
          <w:ilvl w:val="0"/>
          <w:numId w:val="20"/>
        </w:numPr>
        <w:spacing w:after="0"/>
        <w:jc w:val="both"/>
        <w:rPr>
          <w:lang w:val="en-GB"/>
        </w:rPr>
      </w:pPr>
      <w:r>
        <w:rPr>
          <w:lang w:val="en-GB"/>
        </w:rPr>
        <w:t>Click on the ‘Cog’ icon to change your description, add topics (keywords), and add your (personal) website.</w:t>
      </w:r>
    </w:p>
    <w:p w14:paraId="30DFA9DE" w14:textId="77777777" w:rsidR="007114F1" w:rsidRDefault="007114F1" w:rsidP="007114F1">
      <w:pPr>
        <w:pStyle w:val="ListParagraph"/>
        <w:numPr>
          <w:ilvl w:val="0"/>
          <w:numId w:val="20"/>
        </w:numPr>
        <w:spacing w:after="0"/>
        <w:jc w:val="both"/>
        <w:rPr>
          <w:lang w:val="en-GB"/>
        </w:rPr>
      </w:pPr>
      <w:r>
        <w:rPr>
          <w:lang w:val="en-GB"/>
        </w:rPr>
        <w:t>Next, select ‘Add file’ and ‘Create new file’. Type ‘LICENSE’ as the file name. This will activate a button on the right part of the screen where you can select a License template. Select one, Review and Submit, and (don’t forget) to Commit at the bottom of the screen (select ‘commit directly to the main branch’).</w:t>
      </w:r>
    </w:p>
    <w:p w14:paraId="0F846DFC" w14:textId="77777777" w:rsidR="007114F1" w:rsidRDefault="007114F1" w:rsidP="007114F1">
      <w:pPr>
        <w:pStyle w:val="ListParagraph"/>
        <w:numPr>
          <w:ilvl w:val="0"/>
          <w:numId w:val="20"/>
        </w:numPr>
        <w:spacing w:after="0"/>
        <w:jc w:val="both"/>
        <w:rPr>
          <w:lang w:val="en-GB"/>
        </w:rPr>
      </w:pPr>
      <w:r>
        <w:rPr>
          <w:lang w:val="en-GB"/>
        </w:rPr>
        <w:t>Now we need to synchronize these changes with your local repository:</w:t>
      </w:r>
    </w:p>
    <w:p w14:paraId="667C2932"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pull</w:t>
      </w:r>
    </w:p>
    <w:p w14:paraId="44455C66" w14:textId="77777777" w:rsidR="007114F1" w:rsidRDefault="007114F1" w:rsidP="007114F1">
      <w:pPr>
        <w:pStyle w:val="ListParagraph"/>
        <w:numPr>
          <w:ilvl w:val="0"/>
          <w:numId w:val="20"/>
        </w:numPr>
        <w:spacing w:after="0"/>
        <w:jc w:val="both"/>
        <w:rPr>
          <w:lang w:val="en-GB"/>
        </w:rPr>
      </w:pPr>
      <w:r>
        <w:rPr>
          <w:lang w:val="en-GB"/>
        </w:rPr>
        <w:t>This is basically it. The next time you add files to your local directory you only have to give the following commands to update your remote github repository:</w:t>
      </w:r>
    </w:p>
    <w:p w14:paraId="33F68AD9"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add .</w:t>
      </w:r>
    </w:p>
    <w:p w14:paraId="14397FDA"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commit -m ‘</w:t>
      </w:r>
      <w:r>
        <w:rPr>
          <w:color w:val="FF0000"/>
          <w:lang w:val="en-GB"/>
        </w:rPr>
        <w:t>I m</w:t>
      </w:r>
      <w:r w:rsidRPr="00241766">
        <w:rPr>
          <w:color w:val="FF0000"/>
          <w:lang w:val="en-GB"/>
        </w:rPr>
        <w:t>ade a change’</w:t>
      </w:r>
    </w:p>
    <w:p w14:paraId="7CEA7993" w14:textId="77777777" w:rsidR="007114F1" w:rsidRPr="00241766" w:rsidRDefault="007114F1" w:rsidP="007114F1">
      <w:pPr>
        <w:pStyle w:val="ListParagraph"/>
        <w:numPr>
          <w:ilvl w:val="1"/>
          <w:numId w:val="20"/>
        </w:numPr>
        <w:spacing w:after="0"/>
        <w:jc w:val="both"/>
        <w:rPr>
          <w:color w:val="FF0000"/>
          <w:lang w:val="en-GB"/>
        </w:rPr>
      </w:pPr>
      <w:r w:rsidRPr="00241766">
        <w:rPr>
          <w:color w:val="FF0000"/>
          <w:lang w:val="en-GB"/>
        </w:rPr>
        <w:t>git push</w:t>
      </w:r>
    </w:p>
    <w:p w14:paraId="0625B1C3" w14:textId="77777777" w:rsidR="00CB30F9" w:rsidRDefault="00CB30F9" w:rsidP="007114F1">
      <w:pPr>
        <w:spacing w:after="0"/>
        <w:jc w:val="both"/>
        <w:rPr>
          <w:lang w:val="en-GB"/>
        </w:rPr>
      </w:pPr>
    </w:p>
    <w:p w14:paraId="3226580D" w14:textId="77777777" w:rsidR="007114F1" w:rsidRDefault="007114F1" w:rsidP="004A3AD4">
      <w:pPr>
        <w:pStyle w:val="Heading2"/>
        <w:rPr>
          <w:lang w:val="en-GB"/>
        </w:rPr>
      </w:pPr>
      <w:bookmarkStart w:id="114" w:name="_Toc140232612"/>
      <w:bookmarkStart w:id="115" w:name="_Toc140232680"/>
      <w:bookmarkStart w:id="116" w:name="_Toc152586390"/>
      <w:r>
        <w:rPr>
          <w:lang w:val="en-GB"/>
        </w:rPr>
        <w:t>Further Git/GitHub notes</w:t>
      </w:r>
      <w:bookmarkEnd w:id="114"/>
      <w:bookmarkEnd w:id="115"/>
      <w:bookmarkEnd w:id="116"/>
    </w:p>
    <w:p w14:paraId="040CB7C1" w14:textId="77777777" w:rsidR="007114F1" w:rsidRDefault="007114F1" w:rsidP="007114F1">
      <w:pPr>
        <w:rPr>
          <w:rFonts w:cstheme="minorHAnsi"/>
          <w:bdr w:val="none" w:sz="0" w:space="0" w:color="auto" w:frame="1"/>
          <w:lang w:eastAsia="en-GB"/>
        </w:rPr>
      </w:pPr>
      <w:r>
        <w:rPr>
          <w:rFonts w:cstheme="minorHAnsi"/>
          <w:bdr w:val="none" w:sz="0" w:space="0" w:color="auto" w:frame="1"/>
          <w:lang w:eastAsia="en-GB"/>
        </w:rPr>
        <w:t xml:space="preserve"> </w:t>
      </w:r>
    </w:p>
    <w:p w14:paraId="76F21019" w14:textId="77777777" w:rsidR="007114F1" w:rsidRPr="007212D0" w:rsidRDefault="007114F1" w:rsidP="007114F1">
      <w:pPr>
        <w:pStyle w:val="Heading3"/>
        <w:rPr>
          <w:lang w:val="en-GB"/>
        </w:rPr>
      </w:pPr>
      <w:bookmarkStart w:id="117" w:name="_Toc139381312"/>
      <w:bookmarkStart w:id="118" w:name="_Toc140232613"/>
      <w:bookmarkStart w:id="119" w:name="_Toc140232681"/>
      <w:bookmarkStart w:id="120" w:name="_Toc152586391"/>
      <w:r>
        <w:rPr>
          <w:lang w:val="en-GB"/>
        </w:rPr>
        <w:t>Git pull vs Git fetch</w:t>
      </w:r>
      <w:bookmarkEnd w:id="117"/>
      <w:bookmarkEnd w:id="118"/>
      <w:bookmarkEnd w:id="119"/>
      <w:bookmarkEnd w:id="120"/>
    </w:p>
    <w:p w14:paraId="6245B4FD" w14:textId="77777777" w:rsidR="00DA13D0" w:rsidRDefault="00DA13D0" w:rsidP="00DA13D0">
      <w:pPr>
        <w:spacing w:after="0"/>
        <w:rPr>
          <w:lang w:val="en-GB"/>
        </w:rPr>
      </w:pPr>
      <w:r w:rsidRPr="006B4D88">
        <w:rPr>
          <w:color w:val="FF0000"/>
          <w:lang w:val="en-GB"/>
        </w:rPr>
        <w:t>git fetch</w:t>
      </w:r>
      <w:r w:rsidRPr="006B4D88">
        <w:rPr>
          <w:lang w:val="en-GB"/>
        </w:rPr>
        <w:t xml:space="preserve"> is similar to </w:t>
      </w:r>
      <w:r w:rsidRPr="006B4D88">
        <w:rPr>
          <w:color w:val="FF0000"/>
          <w:lang w:val="en-GB"/>
        </w:rPr>
        <w:t xml:space="preserve">git pull </w:t>
      </w:r>
      <w:r w:rsidRPr="006B4D88">
        <w:rPr>
          <w:lang w:val="en-GB"/>
        </w:rPr>
        <w:t>but doesn't merge</w:t>
      </w:r>
      <w:r>
        <w:rPr>
          <w:lang w:val="en-GB"/>
        </w:rPr>
        <w:t>,</w:t>
      </w:r>
      <w:r w:rsidRPr="006B4D88">
        <w:rPr>
          <w:lang w:val="en-GB"/>
        </w:rPr>
        <w:t xml:space="preserve"> i.e.</w:t>
      </w:r>
      <w:r>
        <w:rPr>
          <w:lang w:val="en-GB"/>
        </w:rPr>
        <w:t>,</w:t>
      </w:r>
      <w:r w:rsidRPr="006B4D88">
        <w:rPr>
          <w:lang w:val="en-GB"/>
        </w:rPr>
        <w:t xml:space="preserve"> it fetches remote updates (refs and objects) but your local stays the same (</w:t>
      </w:r>
      <w:r>
        <w:rPr>
          <w:lang w:val="en-GB"/>
        </w:rPr>
        <w:t>the</w:t>
      </w:r>
      <w:r w:rsidRPr="006B4D88">
        <w:rPr>
          <w:lang w:val="en-GB"/>
        </w:rPr>
        <w:t xml:space="preserve"> origin/master gets updated but master stays the same).</w:t>
      </w:r>
      <w:r>
        <w:rPr>
          <w:lang w:val="en-GB"/>
        </w:rPr>
        <w:t xml:space="preserve"> </w:t>
      </w:r>
      <w:r w:rsidRPr="006B4D88">
        <w:rPr>
          <w:color w:val="FF0000"/>
          <w:lang w:val="en-GB"/>
        </w:rPr>
        <w:t xml:space="preserve">git pull </w:t>
      </w:r>
      <w:r w:rsidRPr="006B4D88">
        <w:rPr>
          <w:lang w:val="en-GB"/>
        </w:rPr>
        <w:t>pulls down from a remote and instantly merges</w:t>
      </w:r>
      <w:r>
        <w:rPr>
          <w:lang w:val="en-GB"/>
        </w:rPr>
        <w:t xml:space="preserve"> (</w:t>
      </w:r>
      <w:r w:rsidRPr="004327AA">
        <w:rPr>
          <w:i/>
          <w:iCs/>
          <w:color w:val="002060"/>
          <w:lang w:val="en-GB"/>
        </w:rPr>
        <w:t>Figure A.2</w:t>
      </w:r>
      <w:r>
        <w:rPr>
          <w:lang w:val="en-GB"/>
        </w:rPr>
        <w:t>).</w:t>
      </w:r>
    </w:p>
    <w:p w14:paraId="3F6076A2" w14:textId="77777777" w:rsidR="007114F1" w:rsidRPr="00DA13D0" w:rsidRDefault="007114F1" w:rsidP="007114F1">
      <w:pPr>
        <w:rPr>
          <w:rFonts w:cstheme="minorHAnsi"/>
          <w:bdr w:val="none" w:sz="0" w:space="0" w:color="auto" w:frame="1"/>
          <w:lang w:val="en-GB" w:eastAsia="en-GB"/>
        </w:rPr>
      </w:pPr>
    </w:p>
    <w:p w14:paraId="72B3FFE3" w14:textId="77777777" w:rsidR="007114F1" w:rsidRDefault="007114F1" w:rsidP="007114F1">
      <w:pPr>
        <w:spacing w:after="0"/>
        <w:jc w:val="center"/>
        <w:rPr>
          <w:lang w:val="en-GB"/>
        </w:rPr>
      </w:pPr>
      <w:r>
        <w:rPr>
          <w:noProof/>
          <w:lang w:val="en-GB" w:eastAsia="en-GB"/>
        </w:rPr>
        <w:lastRenderedPageBreak/>
        <w:drawing>
          <wp:inline distT="0" distB="0" distL="0" distR="0" wp14:anchorId="198D1CA5" wp14:editId="55909884">
            <wp:extent cx="2354239" cy="2060097"/>
            <wp:effectExtent l="0" t="0" r="8255" b="0"/>
            <wp:docPr id="9" name="Picture 9"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er image description here"/>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380693" cy="2083246"/>
                    </a:xfrm>
                    <a:prstGeom prst="rect">
                      <a:avLst/>
                    </a:prstGeom>
                    <a:noFill/>
                    <a:ln>
                      <a:noFill/>
                    </a:ln>
                  </pic:spPr>
                </pic:pic>
              </a:graphicData>
            </a:graphic>
          </wp:inline>
        </w:drawing>
      </w:r>
    </w:p>
    <w:p w14:paraId="7E6C9BE6" w14:textId="77777777" w:rsidR="007114F1" w:rsidRPr="003E329A" w:rsidRDefault="007114F1" w:rsidP="007114F1">
      <w:pPr>
        <w:jc w:val="center"/>
        <w:rPr>
          <w:rFonts w:cstheme="minorHAnsi"/>
          <w:color w:val="002060"/>
          <w:sz w:val="18"/>
          <w:szCs w:val="18"/>
          <w:bdr w:val="none" w:sz="0" w:space="0" w:color="auto" w:frame="1"/>
          <w:lang w:eastAsia="en-GB"/>
        </w:rPr>
      </w:pPr>
      <w:r w:rsidRPr="003E329A">
        <w:rPr>
          <w:rFonts w:cstheme="minorHAnsi"/>
          <w:b/>
          <w:bCs/>
          <w:color w:val="002060"/>
          <w:sz w:val="18"/>
          <w:szCs w:val="18"/>
          <w:bdr w:val="none" w:sz="0" w:space="0" w:color="auto" w:frame="1"/>
          <w:lang w:eastAsia="en-GB"/>
        </w:rPr>
        <w:t xml:space="preserve">Figure </w:t>
      </w:r>
      <w:r>
        <w:rPr>
          <w:rFonts w:cstheme="minorHAnsi"/>
          <w:b/>
          <w:bCs/>
          <w:color w:val="002060"/>
          <w:sz w:val="18"/>
          <w:szCs w:val="18"/>
          <w:bdr w:val="none" w:sz="0" w:space="0" w:color="auto" w:frame="1"/>
          <w:lang w:eastAsia="en-GB"/>
        </w:rPr>
        <w:t>A.2</w:t>
      </w:r>
      <w:r w:rsidRPr="003E329A">
        <w:rPr>
          <w:rFonts w:cstheme="minorHAnsi"/>
          <w:b/>
          <w:bCs/>
          <w:color w:val="002060"/>
          <w:sz w:val="18"/>
          <w:szCs w:val="18"/>
          <w:bdr w:val="none" w:sz="0" w:space="0" w:color="auto" w:frame="1"/>
          <w:lang w:eastAsia="en-GB"/>
        </w:rPr>
        <w:t>.</w:t>
      </w:r>
      <w:r w:rsidRPr="003E329A">
        <w:rPr>
          <w:rFonts w:cstheme="minorHAnsi"/>
          <w:color w:val="002060"/>
          <w:sz w:val="18"/>
          <w:szCs w:val="18"/>
          <w:bdr w:val="none" w:sz="0" w:space="0" w:color="auto" w:frame="1"/>
          <w:lang w:eastAsia="en-GB"/>
        </w:rPr>
        <w:t xml:space="preserve">  </w:t>
      </w:r>
      <w:r>
        <w:rPr>
          <w:rFonts w:cstheme="minorHAnsi"/>
          <w:color w:val="002060"/>
          <w:sz w:val="18"/>
          <w:szCs w:val="18"/>
          <w:bdr w:val="none" w:sz="0" w:space="0" w:color="auto" w:frame="1"/>
          <w:lang w:eastAsia="en-GB"/>
        </w:rPr>
        <w:t>Git fetch vs Git pull</w:t>
      </w:r>
      <w:r w:rsidRPr="003E329A">
        <w:rPr>
          <w:rFonts w:cstheme="minorHAnsi"/>
          <w:color w:val="002060"/>
          <w:sz w:val="18"/>
          <w:szCs w:val="18"/>
          <w:bdr w:val="none" w:sz="0" w:space="0" w:color="auto" w:frame="1"/>
          <w:lang w:eastAsia="en-GB"/>
        </w:rPr>
        <w:t>.</w:t>
      </w:r>
    </w:p>
    <w:p w14:paraId="27A5D140" w14:textId="77777777" w:rsidR="007114F1" w:rsidRDefault="007114F1" w:rsidP="007114F1">
      <w:pPr>
        <w:spacing w:after="0"/>
        <w:jc w:val="center"/>
        <w:rPr>
          <w:lang w:val="en-GB"/>
        </w:rPr>
      </w:pPr>
      <w:r>
        <w:rPr>
          <w:lang w:val="en-GB"/>
        </w:rPr>
        <w:t xml:space="preserve">  </w:t>
      </w:r>
    </w:p>
    <w:p w14:paraId="3E25B8F1" w14:textId="77777777" w:rsidR="007114F1" w:rsidRDefault="007114F1" w:rsidP="007114F1">
      <w:pPr>
        <w:spacing w:after="0"/>
        <w:rPr>
          <w:lang w:val="en-GB"/>
        </w:rPr>
      </w:pPr>
      <w:r>
        <w:rPr>
          <w:lang w:val="en-GB"/>
        </w:rPr>
        <w:t>To check for differences between your remote repository and the local working copy:</w:t>
      </w:r>
    </w:p>
    <w:p w14:paraId="4834DCE0" w14:textId="77777777" w:rsidR="007114F1" w:rsidRPr="00E330B5" w:rsidRDefault="007114F1" w:rsidP="007114F1">
      <w:pPr>
        <w:spacing w:after="0"/>
        <w:rPr>
          <w:color w:val="FF0000"/>
          <w:lang w:val="en-GB"/>
        </w:rPr>
      </w:pPr>
      <w:r w:rsidRPr="00E330B5">
        <w:rPr>
          <w:color w:val="FF0000"/>
          <w:lang w:val="en-GB"/>
        </w:rPr>
        <w:t>git fetch</w:t>
      </w:r>
    </w:p>
    <w:p w14:paraId="2F0A69B9" w14:textId="77777777" w:rsidR="007114F1" w:rsidRPr="00E330B5" w:rsidRDefault="007114F1" w:rsidP="007114F1">
      <w:pPr>
        <w:spacing w:after="0"/>
        <w:rPr>
          <w:color w:val="FF0000"/>
          <w:lang w:val="en-GB"/>
        </w:rPr>
      </w:pPr>
      <w:r w:rsidRPr="00E330B5">
        <w:rPr>
          <w:color w:val="FF0000"/>
          <w:lang w:val="en-GB"/>
        </w:rPr>
        <w:t>git diff main origin/main</w:t>
      </w:r>
    </w:p>
    <w:p w14:paraId="3D86AAB6" w14:textId="77777777" w:rsidR="007114F1" w:rsidRDefault="007114F1" w:rsidP="007114F1">
      <w:pPr>
        <w:spacing w:after="0"/>
        <w:rPr>
          <w:lang w:val="en-GB"/>
        </w:rPr>
      </w:pPr>
      <w:r>
        <w:rPr>
          <w:lang w:val="en-GB"/>
        </w:rPr>
        <w:t xml:space="preserve">If you are happy with the changes then you can merge with </w:t>
      </w:r>
      <w:r w:rsidRPr="00E330B5">
        <w:rPr>
          <w:color w:val="FF0000"/>
          <w:lang w:val="en-GB"/>
        </w:rPr>
        <w:t xml:space="preserve">git merge </w:t>
      </w:r>
      <w:r>
        <w:rPr>
          <w:lang w:val="en-GB"/>
        </w:rPr>
        <w:t xml:space="preserve">or just do a </w:t>
      </w:r>
      <w:r w:rsidRPr="00E330B5">
        <w:rPr>
          <w:color w:val="FF0000"/>
          <w:lang w:val="en-GB"/>
        </w:rPr>
        <w:t>git pull</w:t>
      </w:r>
    </w:p>
    <w:p w14:paraId="724FCD0C" w14:textId="77777777" w:rsidR="007114F1" w:rsidRDefault="007114F1" w:rsidP="007114F1">
      <w:pPr>
        <w:spacing w:after="0"/>
        <w:rPr>
          <w:lang w:val="en-GB"/>
        </w:rPr>
      </w:pPr>
    </w:p>
    <w:p w14:paraId="7A7A49C1" w14:textId="379E7086" w:rsidR="007114F1" w:rsidRDefault="007114F1" w:rsidP="007114F1">
      <w:pPr>
        <w:spacing w:after="0"/>
        <w:rPr>
          <w:lang w:val="en-GB"/>
        </w:rPr>
      </w:pPr>
      <w:r>
        <w:rPr>
          <w:lang w:val="en-GB"/>
        </w:rPr>
        <w:t xml:space="preserve">See also: </w:t>
      </w:r>
      <w:hyperlink r:id="rId39" w:history="1">
        <w:r w:rsidRPr="00E711C6">
          <w:rPr>
            <w:rStyle w:val="Hyperlink"/>
            <w:lang w:val="en-GB"/>
          </w:rPr>
          <w:t>https://stackoverflow.com/questions/292357/what-is-the-difference-between-git-pull-and-git-fetch</w:t>
        </w:r>
      </w:hyperlink>
      <w:r>
        <w:rPr>
          <w:lang w:val="en-GB"/>
        </w:rPr>
        <w:t xml:space="preserve"> </w:t>
      </w:r>
    </w:p>
    <w:p w14:paraId="406C6FD1" w14:textId="77777777" w:rsidR="007114F1" w:rsidRPr="00FF449B" w:rsidRDefault="007114F1" w:rsidP="007114F1">
      <w:pPr>
        <w:rPr>
          <w:lang w:val="en-GB"/>
        </w:rPr>
      </w:pPr>
    </w:p>
    <w:p w14:paraId="1B0A84C3" w14:textId="77777777" w:rsidR="007114F1" w:rsidRDefault="007114F1" w:rsidP="007114F1">
      <w:pPr>
        <w:pStyle w:val="Heading3"/>
        <w:rPr>
          <w:lang w:val="en-GB"/>
        </w:rPr>
      </w:pPr>
      <w:bookmarkStart w:id="121" w:name="_Toc139381313"/>
      <w:bookmarkStart w:id="122" w:name="_Toc140232614"/>
      <w:bookmarkStart w:id="123" w:name="_Toc140232682"/>
      <w:bookmarkStart w:id="124" w:name="_Toc152586392"/>
      <w:r w:rsidRPr="00760728">
        <w:rPr>
          <w:lang w:val="en-GB"/>
        </w:rPr>
        <w:t>Use of branches</w:t>
      </w:r>
      <w:bookmarkEnd w:id="121"/>
      <w:bookmarkEnd w:id="122"/>
      <w:bookmarkEnd w:id="123"/>
      <w:bookmarkEnd w:id="124"/>
    </w:p>
    <w:p w14:paraId="7D93EC87" w14:textId="77777777" w:rsidR="007114F1" w:rsidRDefault="007114F1" w:rsidP="007114F1">
      <w:pPr>
        <w:spacing w:after="0"/>
        <w:jc w:val="both"/>
        <w:rPr>
          <w:color w:val="000000" w:themeColor="text1"/>
        </w:rPr>
      </w:pPr>
      <w:r>
        <w:rPr>
          <w:color w:val="000000" w:themeColor="text1"/>
        </w:rPr>
        <w:t xml:space="preserve">Note: the use of the ‘Master’ branch is discouraged. Instead, you should use ‘Main’. For some more background about this see </w:t>
      </w:r>
    </w:p>
    <w:p w14:paraId="2EE5E005" w14:textId="0DAC440D" w:rsidR="007114F1" w:rsidRPr="00DA6EE8" w:rsidRDefault="00000000" w:rsidP="007114F1">
      <w:pPr>
        <w:pStyle w:val="ListParagraph"/>
        <w:numPr>
          <w:ilvl w:val="0"/>
          <w:numId w:val="17"/>
        </w:numPr>
        <w:spacing w:after="0"/>
        <w:jc w:val="both"/>
        <w:rPr>
          <w:color w:val="000000" w:themeColor="text1"/>
        </w:rPr>
      </w:pPr>
      <w:hyperlink r:id="rId40" w:history="1">
        <w:r w:rsidR="007114F1" w:rsidRPr="004B4242">
          <w:rPr>
            <w:rStyle w:val="Hyperlink"/>
          </w:rPr>
          <w:t>https://medium.datadriveninvestor.com/why-githubs-change-from-master-to-main-is-not-the-solution-a3ac38cc48dd</w:t>
        </w:r>
      </w:hyperlink>
      <w:r w:rsidR="007114F1" w:rsidRPr="00DA6EE8">
        <w:rPr>
          <w:color w:val="000000" w:themeColor="text1"/>
        </w:rPr>
        <w:t xml:space="preserve"> </w:t>
      </w:r>
    </w:p>
    <w:p w14:paraId="43CFE5B9" w14:textId="44AAEF3D" w:rsidR="007114F1" w:rsidRPr="00DA6EE8" w:rsidRDefault="00000000" w:rsidP="007114F1">
      <w:pPr>
        <w:pStyle w:val="ListParagraph"/>
        <w:numPr>
          <w:ilvl w:val="0"/>
          <w:numId w:val="17"/>
        </w:numPr>
        <w:spacing w:after="0"/>
        <w:jc w:val="both"/>
        <w:rPr>
          <w:color w:val="000000" w:themeColor="text1"/>
        </w:rPr>
      </w:pPr>
      <w:hyperlink r:id="rId41" w:history="1">
        <w:r w:rsidR="007114F1" w:rsidRPr="004B4242">
          <w:rPr>
            <w:rStyle w:val="Hyperlink"/>
          </w:rPr>
          <w:t>https://stevenmortimer.com/5-steps-to-change-github-default-branch-from-master-to-main/</w:t>
        </w:r>
      </w:hyperlink>
      <w:r w:rsidR="007114F1" w:rsidRPr="00DA6EE8">
        <w:rPr>
          <w:color w:val="000000" w:themeColor="text1"/>
        </w:rPr>
        <w:t xml:space="preserve"> </w:t>
      </w:r>
    </w:p>
    <w:p w14:paraId="19ACD61B" w14:textId="77777777" w:rsidR="007114F1" w:rsidRDefault="007114F1" w:rsidP="007114F1">
      <w:pPr>
        <w:spacing w:after="0"/>
        <w:jc w:val="both"/>
      </w:pPr>
    </w:p>
    <w:p w14:paraId="169E92DE" w14:textId="77777777" w:rsidR="007114F1" w:rsidRPr="00FF449B" w:rsidRDefault="007114F1" w:rsidP="007114F1">
      <w:pPr>
        <w:spacing w:after="0"/>
        <w:jc w:val="both"/>
        <w:rPr>
          <w:rFonts w:cstheme="minorHAnsi"/>
          <w:color w:val="333333"/>
          <w:shd w:val="clear" w:color="auto" w:fill="FFFFFF"/>
        </w:rPr>
      </w:pPr>
      <w:r w:rsidRPr="00FF449B">
        <w:rPr>
          <w:rFonts w:cstheme="minorHAnsi"/>
          <w:color w:val="333333"/>
          <w:shd w:val="clear" w:color="auto" w:fill="FFFFFF"/>
        </w:rPr>
        <w:t xml:space="preserve">The default branch in git is the </w:t>
      </w:r>
      <w:r w:rsidRPr="004327AA">
        <w:rPr>
          <w:rFonts w:cstheme="minorHAnsi"/>
          <w:b/>
          <w:bCs/>
          <w:color w:val="333333"/>
          <w:shd w:val="clear" w:color="auto" w:fill="FFFFFF"/>
        </w:rPr>
        <w:t>"main" branch</w:t>
      </w:r>
      <w:r w:rsidRPr="00FF449B">
        <w:rPr>
          <w:rFonts w:cstheme="minorHAnsi"/>
          <w:color w:val="333333"/>
          <w:shd w:val="clear" w:color="auto" w:fill="FFFFFF"/>
        </w:rPr>
        <w:t>. Common practice is that this is the stable code. When you would like to develop a new feature, fix a bug, etc. you can make use of branches. This code will live next to your stable version and once you are satisfied with the changes you have made (and when you have stable code again) you can merge the newly developed feature into your master branch.</w:t>
      </w:r>
    </w:p>
    <w:p w14:paraId="5C7505F2" w14:textId="77777777" w:rsidR="007114F1" w:rsidRPr="00FF449B" w:rsidRDefault="007114F1" w:rsidP="007114F1">
      <w:pPr>
        <w:spacing w:after="0"/>
        <w:jc w:val="both"/>
        <w:rPr>
          <w:rFonts w:cstheme="minorHAnsi"/>
          <w:lang w:val="en-GB"/>
        </w:rPr>
      </w:pPr>
    </w:p>
    <w:p w14:paraId="1071F0B4" w14:textId="77777777" w:rsidR="007114F1" w:rsidRPr="00FF449B" w:rsidRDefault="007114F1" w:rsidP="007114F1">
      <w:pPr>
        <w:pStyle w:val="Heading4"/>
      </w:pPr>
      <w:r w:rsidRPr="00FF449B">
        <w:rPr>
          <w:rStyle w:val="md-plain"/>
        </w:rPr>
        <w:t>Overview of the branches on your workstation</w:t>
      </w:r>
    </w:p>
    <w:p w14:paraId="7E2BF06B" w14:textId="77777777" w:rsidR="007114F1" w:rsidRPr="00DA13D0" w:rsidRDefault="007114F1" w:rsidP="007114F1">
      <w:pPr>
        <w:pStyle w:val="md-end-block"/>
        <w:spacing w:before="0" w:beforeAutospacing="0" w:after="0" w:afterAutospacing="0"/>
        <w:rPr>
          <w:rStyle w:val="md-plain"/>
          <w:rFonts w:asciiTheme="minorHAnsi" w:hAnsiTheme="minorHAnsi" w:cstheme="minorHAnsi"/>
          <w:color w:val="333333"/>
          <w:sz w:val="20"/>
          <w:szCs w:val="20"/>
        </w:rPr>
      </w:pPr>
      <w:r w:rsidRPr="00DA13D0">
        <w:rPr>
          <w:rStyle w:val="HTMLCode"/>
          <w:rFonts w:asciiTheme="minorHAnsi" w:hAnsiTheme="minorHAnsi" w:cstheme="minorHAnsi"/>
          <w:color w:val="FF0000"/>
          <w:bdr w:val="single" w:sz="6" w:space="0" w:color="E7EAED" w:frame="1"/>
        </w:rPr>
        <w:t>git branch</w:t>
      </w:r>
      <w:r w:rsidRPr="00DA13D0">
        <w:rPr>
          <w:rStyle w:val="md-plain"/>
          <w:rFonts w:asciiTheme="minorHAnsi" w:hAnsiTheme="minorHAnsi" w:cstheme="minorHAnsi"/>
          <w:color w:val="FF0000"/>
          <w:sz w:val="20"/>
          <w:szCs w:val="20"/>
        </w:rPr>
        <w:t xml:space="preserve"> </w:t>
      </w:r>
      <w:r w:rsidRPr="00DA13D0">
        <w:rPr>
          <w:rStyle w:val="md-plain"/>
          <w:rFonts w:asciiTheme="minorHAnsi" w:hAnsiTheme="minorHAnsi" w:cstheme="minorHAnsi"/>
          <w:color w:val="333333"/>
          <w:sz w:val="20"/>
          <w:szCs w:val="20"/>
        </w:rPr>
        <w:t>- will show you the list of branches. There is an asterisk (*) in front of the active branch on your workstation.</w:t>
      </w:r>
    </w:p>
    <w:p w14:paraId="76B34090" w14:textId="77777777" w:rsidR="007114F1" w:rsidRDefault="007114F1" w:rsidP="007114F1">
      <w:pPr>
        <w:pStyle w:val="md-end-block"/>
        <w:spacing w:before="0" w:beforeAutospacing="0" w:after="0" w:afterAutospacing="0"/>
        <w:rPr>
          <w:rStyle w:val="md-plain"/>
          <w:rFonts w:asciiTheme="minorHAnsi" w:hAnsiTheme="minorHAnsi" w:cstheme="minorHAnsi"/>
          <w:color w:val="333333"/>
          <w:sz w:val="22"/>
          <w:szCs w:val="22"/>
        </w:rPr>
      </w:pPr>
    </w:p>
    <w:p w14:paraId="55C0D2B7" w14:textId="77777777" w:rsidR="007114F1" w:rsidRPr="00FF449B" w:rsidRDefault="007114F1" w:rsidP="007114F1">
      <w:pPr>
        <w:pStyle w:val="Heading4"/>
      </w:pPr>
      <w:r w:rsidRPr="00FF449B">
        <w:t>Create a new branch</w:t>
      </w:r>
    </w:p>
    <w:p w14:paraId="6160A0CD"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When you have several branches, you probably would like to create a new branch with the 'main' branch as a starting point most of the time. First switch to the 'main' branch and then create a new branch.</w:t>
      </w:r>
    </w:p>
    <w:p w14:paraId="5305CF02"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20E36734"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lastRenderedPageBreak/>
        <w:t xml:space="preserve">git checkout main </w:t>
      </w:r>
      <w:r w:rsidRPr="00DA13D0">
        <w:rPr>
          <w:rFonts w:asciiTheme="minorHAnsi" w:hAnsiTheme="minorHAnsi" w:cstheme="minorHAnsi"/>
          <w:color w:val="333333"/>
          <w:sz w:val="20"/>
          <w:szCs w:val="20"/>
        </w:rPr>
        <w:t>- switch to the main branch</w:t>
      </w:r>
    </w:p>
    <w:p w14:paraId="4EFB09CF"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branch devel-some-feature </w:t>
      </w:r>
      <w:r w:rsidRPr="00DA13D0">
        <w:rPr>
          <w:rFonts w:asciiTheme="minorHAnsi" w:hAnsiTheme="minorHAnsi" w:cstheme="minorHAnsi"/>
          <w:color w:val="333333"/>
          <w:sz w:val="20"/>
          <w:szCs w:val="20"/>
        </w:rPr>
        <w:t>- a new branch will be created with the name 'devel-some-feature'</w:t>
      </w:r>
    </w:p>
    <w:p w14:paraId="0FB434D3"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0F5B485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Note that you are not in this branch yet when you create a new one. Switch to this branch with:</w:t>
      </w:r>
    </w:p>
    <w:p w14:paraId="3BF2E23C"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checkout devel-some-feature </w:t>
      </w:r>
      <w:r w:rsidRPr="00DA13D0">
        <w:rPr>
          <w:rFonts w:asciiTheme="minorHAnsi" w:hAnsiTheme="minorHAnsi" w:cstheme="minorHAnsi"/>
          <w:color w:val="333333"/>
          <w:sz w:val="20"/>
          <w:szCs w:val="20"/>
        </w:rPr>
        <w:t>- go to the new branch</w:t>
      </w:r>
    </w:p>
    <w:p w14:paraId="6FDDED36"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2FE23385"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You can start developing. Even when you are not ready yet you can commit and push your code to the repository on GitHub because this branch is separate from your stable main branch.</w:t>
      </w:r>
    </w:p>
    <w:p w14:paraId="13DF3562"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commit -m 'some description' </w:t>
      </w:r>
      <w:r w:rsidRPr="00DA13D0">
        <w:rPr>
          <w:rFonts w:asciiTheme="minorHAnsi" w:hAnsiTheme="minorHAnsi" w:cstheme="minorHAnsi"/>
          <w:color w:val="333333"/>
          <w:sz w:val="20"/>
          <w:szCs w:val="20"/>
        </w:rPr>
        <w:t>- make a snapshot of your changes, it will be logged with a git version</w:t>
      </w:r>
    </w:p>
    <w:p w14:paraId="750FAFB0"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push origin devel-some-feature </w:t>
      </w:r>
      <w:r w:rsidRPr="00DA13D0">
        <w:rPr>
          <w:rFonts w:asciiTheme="minorHAnsi" w:hAnsiTheme="minorHAnsi" w:cstheme="minorHAnsi"/>
          <w:color w:val="333333"/>
          <w:sz w:val="20"/>
          <w:szCs w:val="20"/>
        </w:rPr>
        <w:t>- send your snapshot to GitHub</w:t>
      </w:r>
    </w:p>
    <w:p w14:paraId="75D3F0E4" w14:textId="77777777" w:rsidR="007114F1" w:rsidRPr="00FF449B"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5ECD41B4" w14:textId="77777777" w:rsidR="007114F1" w:rsidRPr="00FF449B" w:rsidRDefault="007114F1" w:rsidP="007114F1">
      <w:pPr>
        <w:pStyle w:val="Heading4"/>
        <w:jc w:val="both"/>
      </w:pPr>
      <w:r w:rsidRPr="00FF449B">
        <w:t>Merge the new code into the master branch</w:t>
      </w:r>
    </w:p>
    <w:p w14:paraId="035E7F5F"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In the case that you are satisfied with the changes/new feature and you have tested whether the code works as it should you can merge it in the master branch. The order is as follows: first you switch to the main branch, then you merge the new developments into the master branch.</w:t>
      </w:r>
    </w:p>
    <w:p w14:paraId="5B48FEFB"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checkout main </w:t>
      </w:r>
      <w:r w:rsidRPr="00DA13D0">
        <w:rPr>
          <w:rFonts w:asciiTheme="minorHAnsi" w:hAnsiTheme="minorHAnsi" w:cstheme="minorHAnsi"/>
          <w:color w:val="333333"/>
          <w:sz w:val="20"/>
          <w:szCs w:val="20"/>
        </w:rPr>
        <w:t>- switch to the main branch</w:t>
      </w:r>
    </w:p>
    <w:p w14:paraId="1A6AC81D"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merge devel-some-feature </w:t>
      </w:r>
      <w:r w:rsidRPr="00DA13D0">
        <w:rPr>
          <w:rFonts w:asciiTheme="minorHAnsi" w:hAnsiTheme="minorHAnsi" w:cstheme="minorHAnsi"/>
          <w:color w:val="333333"/>
          <w:sz w:val="20"/>
          <w:szCs w:val="20"/>
        </w:rPr>
        <w:t>- merge the new feature into your main branch</w:t>
      </w:r>
    </w:p>
    <w:p w14:paraId="0D8BCDB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475F9C6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Git will check whether there is conflicting code and notify you when this is the case. When that happens the merging process will stop and you will get the opportunity to resolve this. As soon as you are happy and everything works you can commit and push all the changes in the main branch.</w:t>
      </w:r>
    </w:p>
    <w:p w14:paraId="39FFFABA"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2C428D36"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git commit -m 'describe the changes'</w:t>
      </w:r>
      <w:r w:rsidRPr="00DA13D0">
        <w:rPr>
          <w:rFonts w:asciiTheme="minorHAnsi" w:hAnsiTheme="minorHAnsi" w:cstheme="minorHAnsi"/>
          <w:color w:val="333333"/>
          <w:sz w:val="20"/>
          <w:szCs w:val="20"/>
        </w:rPr>
        <w:t xml:space="preserve"> - make a snapshot of your changes on your workstation</w:t>
      </w:r>
    </w:p>
    <w:p w14:paraId="103009B7"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FF0000"/>
          <w:sz w:val="20"/>
          <w:szCs w:val="20"/>
        </w:rPr>
        <w:t xml:space="preserve">git push origin main </w:t>
      </w:r>
      <w:r w:rsidRPr="00DA13D0">
        <w:rPr>
          <w:rFonts w:asciiTheme="minorHAnsi" w:hAnsiTheme="minorHAnsi" w:cstheme="minorHAnsi"/>
          <w:color w:val="333333"/>
          <w:sz w:val="20"/>
          <w:szCs w:val="20"/>
        </w:rPr>
        <w:t>- synchronize with GitHub</w:t>
      </w:r>
    </w:p>
    <w:p w14:paraId="1DF174B2"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p>
    <w:p w14:paraId="53168184" w14:textId="77777777" w:rsidR="007114F1" w:rsidRPr="00DA13D0" w:rsidRDefault="007114F1" w:rsidP="007114F1">
      <w:pPr>
        <w:pStyle w:val="md-end-block"/>
        <w:spacing w:before="0" w:beforeAutospacing="0" w:after="0" w:afterAutospacing="0" w:line="276" w:lineRule="auto"/>
        <w:jc w:val="both"/>
        <w:rPr>
          <w:rFonts w:asciiTheme="minorHAnsi" w:hAnsiTheme="minorHAnsi" w:cstheme="minorHAnsi"/>
          <w:color w:val="333333"/>
          <w:sz w:val="20"/>
          <w:szCs w:val="20"/>
        </w:rPr>
      </w:pPr>
      <w:r w:rsidRPr="00DA13D0">
        <w:rPr>
          <w:rFonts w:asciiTheme="minorHAnsi" w:hAnsiTheme="minorHAnsi" w:cstheme="minorHAnsi"/>
          <w:color w:val="333333"/>
          <w:sz w:val="20"/>
          <w:szCs w:val="20"/>
        </w:rPr>
        <w:t>In the case that there are no conflicts git will just merge the changes. It is still good to test your code again and then push it to GitHub.</w:t>
      </w:r>
    </w:p>
    <w:p w14:paraId="21738F47" w14:textId="77777777" w:rsidR="007114F1" w:rsidRDefault="007114F1" w:rsidP="007114F1">
      <w:pPr>
        <w:pStyle w:val="md-end-block"/>
        <w:spacing w:before="0" w:beforeAutospacing="0" w:after="0" w:afterAutospacing="0" w:line="276" w:lineRule="auto"/>
        <w:jc w:val="both"/>
        <w:rPr>
          <w:rFonts w:asciiTheme="minorHAnsi" w:hAnsiTheme="minorHAnsi" w:cstheme="minorHAnsi"/>
          <w:color w:val="333333"/>
          <w:sz w:val="22"/>
          <w:szCs w:val="22"/>
        </w:rPr>
      </w:pPr>
    </w:p>
    <w:p w14:paraId="694C66F7" w14:textId="24DF4DBB" w:rsidR="007114F1" w:rsidRDefault="007114F1" w:rsidP="007114F1">
      <w:pPr>
        <w:spacing w:after="0"/>
        <w:jc w:val="both"/>
        <w:rPr>
          <w:lang w:val="en-GB"/>
        </w:rPr>
      </w:pPr>
      <w:r>
        <w:rPr>
          <w:lang w:val="en-GB"/>
        </w:rPr>
        <w:t xml:space="preserve">Resolving conflicts: </w:t>
      </w:r>
      <w:hyperlink r:id="rId42" w:history="1">
        <w:r w:rsidRPr="00D44F30">
          <w:rPr>
            <w:rStyle w:val="Hyperlink"/>
            <w:lang w:val="en-GB"/>
          </w:rPr>
          <w:t>www.atlassian.com/git/tutorials/using-branches</w:t>
        </w:r>
      </w:hyperlink>
    </w:p>
    <w:p w14:paraId="3316F935" w14:textId="4BD13B08" w:rsidR="007114F1" w:rsidRDefault="007114F1" w:rsidP="007114F1">
      <w:pPr>
        <w:spacing w:after="0"/>
        <w:jc w:val="both"/>
        <w:rPr>
          <w:lang w:val="en-GB"/>
        </w:rPr>
      </w:pPr>
      <w:r>
        <w:rPr>
          <w:lang w:val="en-GB"/>
        </w:rPr>
        <w:t xml:space="preserve">Tips for collaboration and best practices: </w:t>
      </w:r>
      <w:hyperlink r:id="rId43" w:history="1">
        <w:r w:rsidRPr="00D44F30">
          <w:rPr>
            <w:rStyle w:val="Hyperlink"/>
            <w:lang w:val="en-GB"/>
          </w:rPr>
          <w:t>www.atlassian.com/git/tutorials</w:t>
        </w:r>
      </w:hyperlink>
    </w:p>
    <w:p w14:paraId="13633A2D" w14:textId="77777777" w:rsidR="007114F1" w:rsidRDefault="007114F1" w:rsidP="007114F1">
      <w:pPr>
        <w:spacing w:after="0"/>
        <w:jc w:val="both"/>
        <w:rPr>
          <w:lang w:val="en-GB"/>
        </w:rPr>
      </w:pPr>
    </w:p>
    <w:p w14:paraId="60BB949B" w14:textId="77777777" w:rsidR="007114F1" w:rsidRPr="001D2058" w:rsidRDefault="007114F1" w:rsidP="007114F1">
      <w:pPr>
        <w:pStyle w:val="Heading4"/>
        <w:rPr>
          <w:lang w:val="en-GB"/>
        </w:rPr>
      </w:pPr>
      <w:r w:rsidRPr="001D2058">
        <w:rPr>
          <w:lang w:val="en-GB"/>
        </w:rPr>
        <w:t>Moving master to main</w:t>
      </w:r>
    </w:p>
    <w:p w14:paraId="1740EA5C" w14:textId="0CC1FEF4" w:rsidR="007114F1" w:rsidRDefault="00000000" w:rsidP="007114F1">
      <w:pPr>
        <w:spacing w:after="0"/>
        <w:jc w:val="both"/>
        <w:rPr>
          <w:lang w:val="en-GB"/>
        </w:rPr>
      </w:pPr>
      <w:hyperlink r:id="rId44" w:history="1">
        <w:r w:rsidR="007114F1" w:rsidRPr="001A0EE1">
          <w:rPr>
            <w:rStyle w:val="Hyperlink"/>
            <w:lang w:val="en-GB"/>
          </w:rPr>
          <w:t>https://www.r-bloggers.com/2020/07/5-steps-to-change-github-default-branch-from-master-to-main/</w:t>
        </w:r>
      </w:hyperlink>
      <w:r w:rsidR="007114F1">
        <w:rPr>
          <w:lang w:val="en-GB"/>
        </w:rPr>
        <w:t xml:space="preserve"> </w:t>
      </w:r>
    </w:p>
    <w:p w14:paraId="306B7C0D" w14:textId="77777777" w:rsidR="007114F1" w:rsidRPr="003A109B" w:rsidRDefault="007114F1" w:rsidP="007114F1">
      <w:pPr>
        <w:spacing w:after="0"/>
        <w:jc w:val="both"/>
        <w:rPr>
          <w:color w:val="FF0000"/>
          <w:lang w:val="en-GB"/>
        </w:rPr>
      </w:pPr>
      <w:r w:rsidRPr="003A109B">
        <w:rPr>
          <w:color w:val="FF0000"/>
          <w:lang w:val="en-GB"/>
        </w:rPr>
        <w:t>git branch -m master main</w:t>
      </w:r>
    </w:p>
    <w:p w14:paraId="2682D425" w14:textId="77777777" w:rsidR="007114F1" w:rsidRPr="003A109B" w:rsidRDefault="007114F1" w:rsidP="007114F1">
      <w:pPr>
        <w:spacing w:after="0"/>
        <w:jc w:val="both"/>
        <w:rPr>
          <w:color w:val="FF0000"/>
        </w:rPr>
      </w:pPr>
      <w:r w:rsidRPr="003A109B">
        <w:rPr>
          <w:color w:val="FF0000"/>
        </w:rPr>
        <w:t>git push -u origin main</w:t>
      </w:r>
    </w:p>
    <w:p w14:paraId="0411459E" w14:textId="77777777" w:rsidR="007114F1" w:rsidRDefault="007114F1" w:rsidP="007114F1">
      <w:pPr>
        <w:spacing w:after="0"/>
        <w:jc w:val="both"/>
        <w:rPr>
          <w:lang w:val="en-GB"/>
        </w:rPr>
      </w:pPr>
    </w:p>
    <w:p w14:paraId="25A87E64" w14:textId="77777777" w:rsidR="007114F1" w:rsidRDefault="007114F1" w:rsidP="007114F1">
      <w:pPr>
        <w:spacing w:after="0"/>
        <w:jc w:val="both"/>
        <w:rPr>
          <w:color w:val="000000" w:themeColor="text1"/>
        </w:rPr>
      </w:pPr>
      <w:r>
        <w:rPr>
          <w:color w:val="000000" w:themeColor="text1"/>
        </w:rPr>
        <w:t>Sometime there might be a ‘mixup’ of branch names (main vs master). If so, these can be resolved with the following commands:</w:t>
      </w:r>
    </w:p>
    <w:p w14:paraId="4C057A73" w14:textId="77777777" w:rsidR="007114F1" w:rsidRPr="00DA6EE8" w:rsidRDefault="007114F1" w:rsidP="007114F1">
      <w:pPr>
        <w:pStyle w:val="ListParagraph"/>
        <w:numPr>
          <w:ilvl w:val="0"/>
          <w:numId w:val="15"/>
        </w:numPr>
        <w:spacing w:after="0"/>
        <w:jc w:val="both"/>
        <w:rPr>
          <w:color w:val="FF0000"/>
        </w:rPr>
      </w:pPr>
      <w:r w:rsidRPr="00DA6EE8">
        <w:rPr>
          <w:color w:val="FF0000"/>
        </w:rPr>
        <w:t xml:space="preserve">git rm –cached -r .      </w:t>
      </w:r>
    </w:p>
    <w:p w14:paraId="0937697E" w14:textId="77777777" w:rsidR="007114F1" w:rsidRPr="00DA6EE8" w:rsidRDefault="007114F1" w:rsidP="007114F1">
      <w:pPr>
        <w:pStyle w:val="ListParagraph"/>
        <w:numPr>
          <w:ilvl w:val="0"/>
          <w:numId w:val="15"/>
        </w:numPr>
        <w:spacing w:after="0"/>
        <w:jc w:val="both"/>
        <w:rPr>
          <w:color w:val="FF0000"/>
        </w:rPr>
      </w:pPr>
      <w:r w:rsidRPr="00DA6EE8">
        <w:rPr>
          <w:color w:val="FF0000"/>
        </w:rPr>
        <w:t>git branch main</w:t>
      </w:r>
    </w:p>
    <w:p w14:paraId="2DD6C6D7" w14:textId="77777777" w:rsidR="007114F1" w:rsidRPr="00DA6EE8" w:rsidRDefault="007114F1" w:rsidP="007114F1">
      <w:pPr>
        <w:pStyle w:val="ListParagraph"/>
        <w:numPr>
          <w:ilvl w:val="0"/>
          <w:numId w:val="15"/>
        </w:numPr>
        <w:spacing w:after="0"/>
        <w:jc w:val="both"/>
        <w:rPr>
          <w:color w:val="FF0000"/>
        </w:rPr>
      </w:pPr>
      <w:r w:rsidRPr="00DA6EE8">
        <w:rPr>
          <w:color w:val="FF0000"/>
        </w:rPr>
        <w:t>git checkout main</w:t>
      </w:r>
    </w:p>
    <w:p w14:paraId="2396E532" w14:textId="77777777" w:rsidR="007114F1" w:rsidRPr="00DA6EE8" w:rsidRDefault="007114F1" w:rsidP="007114F1">
      <w:pPr>
        <w:pStyle w:val="ListParagraph"/>
        <w:numPr>
          <w:ilvl w:val="0"/>
          <w:numId w:val="15"/>
        </w:numPr>
        <w:spacing w:after="0"/>
        <w:jc w:val="both"/>
        <w:rPr>
          <w:color w:val="FF0000"/>
        </w:rPr>
      </w:pPr>
      <w:r w:rsidRPr="00DA6EE8">
        <w:rPr>
          <w:color w:val="FF0000"/>
        </w:rPr>
        <w:t>git merge master</w:t>
      </w:r>
    </w:p>
    <w:p w14:paraId="6EE386C1" w14:textId="77777777" w:rsidR="007114F1" w:rsidRPr="00DA6EE8" w:rsidRDefault="007114F1" w:rsidP="007114F1">
      <w:pPr>
        <w:pStyle w:val="ListParagraph"/>
        <w:numPr>
          <w:ilvl w:val="0"/>
          <w:numId w:val="15"/>
        </w:numPr>
        <w:spacing w:after="0"/>
        <w:jc w:val="both"/>
        <w:rPr>
          <w:color w:val="FF0000"/>
        </w:rPr>
      </w:pPr>
      <w:r w:rsidRPr="00DA6EE8">
        <w:rPr>
          <w:color w:val="FF0000"/>
        </w:rPr>
        <w:t>git push origin main</w:t>
      </w:r>
    </w:p>
    <w:p w14:paraId="29B580EB" w14:textId="77777777" w:rsidR="007114F1" w:rsidRPr="00DA6EE8" w:rsidRDefault="007114F1" w:rsidP="007114F1">
      <w:pPr>
        <w:pStyle w:val="ListParagraph"/>
        <w:numPr>
          <w:ilvl w:val="0"/>
          <w:numId w:val="15"/>
        </w:numPr>
        <w:spacing w:after="0"/>
        <w:jc w:val="both"/>
        <w:rPr>
          <w:color w:val="FF0000"/>
        </w:rPr>
      </w:pPr>
      <w:r w:rsidRPr="00DA6EE8">
        <w:rPr>
          <w:color w:val="FF0000"/>
        </w:rPr>
        <w:t>if necessary: git push origin --delete master</w:t>
      </w:r>
    </w:p>
    <w:p w14:paraId="331F72F1" w14:textId="77777777" w:rsidR="007114F1" w:rsidRDefault="007114F1" w:rsidP="007114F1">
      <w:pPr>
        <w:spacing w:after="0"/>
        <w:jc w:val="both"/>
      </w:pPr>
    </w:p>
    <w:p w14:paraId="58894A89" w14:textId="77777777" w:rsidR="007114F1" w:rsidRDefault="007114F1" w:rsidP="007114F1">
      <w:pPr>
        <w:pStyle w:val="Heading3"/>
      </w:pPr>
      <w:bookmarkStart w:id="125" w:name="_Toc139381314"/>
      <w:bookmarkStart w:id="126" w:name="_Toc140232615"/>
      <w:bookmarkStart w:id="127" w:name="_Toc140232683"/>
      <w:bookmarkStart w:id="128" w:name="_Toc152586393"/>
      <w:r>
        <w:t>Using .gitignore</w:t>
      </w:r>
      <w:bookmarkEnd w:id="125"/>
      <w:bookmarkEnd w:id="126"/>
      <w:bookmarkEnd w:id="127"/>
      <w:bookmarkEnd w:id="128"/>
    </w:p>
    <w:p w14:paraId="25FD5272" w14:textId="77777777" w:rsidR="007114F1" w:rsidRDefault="007114F1" w:rsidP="007114F1">
      <w:pPr>
        <w:spacing w:after="0"/>
        <w:jc w:val="both"/>
      </w:pPr>
      <w:r>
        <w:t>In the file .gitignore (which lives is /Processing) you can configure which files and/or directories will not be synchronized with the GitHub repository.</w:t>
      </w:r>
    </w:p>
    <w:p w14:paraId="0250AFBE" w14:textId="77777777" w:rsidR="007114F1" w:rsidRDefault="007114F1" w:rsidP="007114F1">
      <w:pPr>
        <w:spacing w:after="0"/>
        <w:jc w:val="both"/>
      </w:pPr>
    </w:p>
    <w:p w14:paraId="6C72B4B5" w14:textId="77777777" w:rsidR="007114F1" w:rsidRPr="00EB1970" w:rsidRDefault="007114F1" w:rsidP="007114F1">
      <w:pPr>
        <w:spacing w:after="0"/>
        <w:jc w:val="both"/>
        <w:rPr>
          <w:b/>
          <w:bCs/>
        </w:rPr>
      </w:pPr>
      <w:r w:rsidRPr="00EB1970">
        <w:rPr>
          <w:b/>
          <w:bCs/>
        </w:rPr>
        <w:t>What files should be ignored?</w:t>
      </w:r>
    </w:p>
    <w:p w14:paraId="078B75CD" w14:textId="77777777" w:rsidR="007114F1" w:rsidRDefault="007114F1" w:rsidP="007114F1">
      <w:pPr>
        <w:spacing w:after="0"/>
        <w:jc w:val="both"/>
      </w:pPr>
      <w:r>
        <w:t>Ignored files are usually platform-specific files or automatically created files from the build systems. Some common examples include:</w:t>
      </w:r>
    </w:p>
    <w:p w14:paraId="0C32EF33" w14:textId="77777777" w:rsidR="007114F1" w:rsidRDefault="007114F1" w:rsidP="007114F1">
      <w:pPr>
        <w:pStyle w:val="ListParagraph"/>
        <w:numPr>
          <w:ilvl w:val="0"/>
          <w:numId w:val="28"/>
        </w:numPr>
        <w:spacing w:after="0"/>
        <w:jc w:val="both"/>
      </w:pPr>
      <w:r>
        <w:t>Runtime files such as log, lock, cache, or temporary files.</w:t>
      </w:r>
    </w:p>
    <w:p w14:paraId="190F3412" w14:textId="77777777" w:rsidR="007114F1" w:rsidRDefault="007114F1" w:rsidP="007114F1">
      <w:pPr>
        <w:pStyle w:val="ListParagraph"/>
        <w:numPr>
          <w:ilvl w:val="0"/>
          <w:numId w:val="28"/>
        </w:numPr>
        <w:spacing w:after="0"/>
        <w:jc w:val="both"/>
      </w:pPr>
      <w:r>
        <w:t>Files with sensitive information, such as passwords or API keys.</w:t>
      </w:r>
    </w:p>
    <w:p w14:paraId="774D6762" w14:textId="77777777" w:rsidR="007114F1" w:rsidRDefault="007114F1" w:rsidP="007114F1">
      <w:pPr>
        <w:pStyle w:val="ListParagraph"/>
        <w:numPr>
          <w:ilvl w:val="0"/>
          <w:numId w:val="28"/>
        </w:numPr>
        <w:spacing w:after="0"/>
        <w:jc w:val="both"/>
      </w:pPr>
      <w:r>
        <w:t>Compiled code, such as .class or .o.</w:t>
      </w:r>
    </w:p>
    <w:p w14:paraId="6F841A6D" w14:textId="77777777" w:rsidR="007114F1" w:rsidRDefault="007114F1" w:rsidP="007114F1">
      <w:pPr>
        <w:pStyle w:val="ListParagraph"/>
        <w:numPr>
          <w:ilvl w:val="0"/>
          <w:numId w:val="28"/>
        </w:numPr>
        <w:spacing w:after="0"/>
        <w:jc w:val="both"/>
      </w:pPr>
      <w:r>
        <w:t>Dependency directories, such as /vendor or /node_modules .</w:t>
      </w:r>
    </w:p>
    <w:p w14:paraId="39F6C34E" w14:textId="77777777" w:rsidR="007114F1" w:rsidRDefault="007114F1" w:rsidP="007114F1">
      <w:pPr>
        <w:pStyle w:val="ListParagraph"/>
        <w:numPr>
          <w:ilvl w:val="0"/>
          <w:numId w:val="28"/>
        </w:numPr>
        <w:spacing w:after="0"/>
        <w:jc w:val="both"/>
      </w:pPr>
      <w:r>
        <w:t>System files like .DS_Store or Thumbs.db</w:t>
      </w:r>
    </w:p>
    <w:p w14:paraId="4AAF5CFB" w14:textId="77777777" w:rsidR="007114F1" w:rsidRDefault="007114F1" w:rsidP="007114F1">
      <w:pPr>
        <w:pStyle w:val="ListParagraph"/>
        <w:numPr>
          <w:ilvl w:val="0"/>
          <w:numId w:val="28"/>
        </w:numPr>
        <w:spacing w:after="0"/>
        <w:jc w:val="both"/>
      </w:pPr>
      <w:r>
        <w:t>IDE or text editor configuration files.</w:t>
      </w:r>
    </w:p>
    <w:p w14:paraId="448ED443" w14:textId="77777777" w:rsidR="007114F1" w:rsidRDefault="007114F1" w:rsidP="007114F1">
      <w:pPr>
        <w:spacing w:after="0"/>
        <w:jc w:val="both"/>
      </w:pPr>
    </w:p>
    <w:p w14:paraId="3671E854" w14:textId="77777777" w:rsidR="007114F1" w:rsidRDefault="007114F1" w:rsidP="007114F1">
      <w:pPr>
        <w:spacing w:after="0"/>
        <w:jc w:val="both"/>
      </w:pPr>
      <w:r>
        <w:t>In addition, for the standardized sFSS only code, notebooks, and code documentation should be synchronized with the GitHub repository. Thus, the .gitignore file should exclude at least</w:t>
      </w:r>
    </w:p>
    <w:p w14:paraId="4AEABE20" w14:textId="77777777" w:rsidR="007114F1" w:rsidRDefault="007114F1" w:rsidP="007114F1">
      <w:pPr>
        <w:pStyle w:val="ListParagraph"/>
        <w:numPr>
          <w:ilvl w:val="0"/>
          <w:numId w:val="29"/>
        </w:numPr>
        <w:spacing w:after="0"/>
        <w:jc w:val="both"/>
      </w:pPr>
      <w:r>
        <w:t>Analysis output (e.g., tables and figures)</w:t>
      </w:r>
    </w:p>
    <w:p w14:paraId="2A8CA2C6" w14:textId="77777777" w:rsidR="007114F1" w:rsidRDefault="007114F1" w:rsidP="007114F1">
      <w:pPr>
        <w:pStyle w:val="ListParagraph"/>
        <w:numPr>
          <w:ilvl w:val="0"/>
          <w:numId w:val="29"/>
        </w:numPr>
        <w:spacing w:after="0"/>
        <w:jc w:val="both"/>
      </w:pPr>
      <w:r>
        <w:t>Data</w:t>
      </w:r>
    </w:p>
    <w:p w14:paraId="704D54E7" w14:textId="77777777" w:rsidR="007114F1" w:rsidRDefault="007114F1" w:rsidP="007114F1">
      <w:pPr>
        <w:spacing w:after="0"/>
        <w:jc w:val="both"/>
      </w:pPr>
    </w:p>
    <w:p w14:paraId="61BF0CFD" w14:textId="77777777" w:rsidR="007114F1" w:rsidRDefault="007114F1" w:rsidP="007114F1">
      <w:pPr>
        <w:spacing w:after="0"/>
        <w:jc w:val="both"/>
      </w:pPr>
      <w:r>
        <w:t xml:space="preserve">You can use </w:t>
      </w:r>
      <w:r w:rsidRPr="00CB2FBA">
        <w:rPr>
          <w:color w:val="FF0000"/>
        </w:rPr>
        <w:t xml:space="preserve">git status --ignored </w:t>
      </w:r>
      <w:r>
        <w:t>to check which files and/or directories are ignored.</w:t>
      </w:r>
    </w:p>
    <w:p w14:paraId="7962357A" w14:textId="77777777" w:rsidR="007114F1" w:rsidRDefault="007114F1" w:rsidP="007114F1">
      <w:pPr>
        <w:spacing w:after="0"/>
        <w:jc w:val="both"/>
      </w:pPr>
    </w:p>
    <w:p w14:paraId="47AA74EB" w14:textId="0DB4123E" w:rsidR="007114F1" w:rsidRDefault="007114F1" w:rsidP="007114F1">
      <w:pPr>
        <w:spacing w:after="0"/>
        <w:jc w:val="both"/>
      </w:pPr>
      <w:r>
        <w:t xml:space="preserve">Alternatively, you can use </w:t>
      </w:r>
      <w:r w:rsidRPr="0054113A">
        <w:rPr>
          <w:color w:val="FF0000"/>
        </w:rPr>
        <w:t xml:space="preserve">git check-ignore -v [path/file] </w:t>
      </w:r>
      <w:r>
        <w:t xml:space="preserve">to show directories and/or files that are excluded from the repository. The -v option also returns the exclude pattern from the .gitignore file. However, this does not always give the required output (see </w:t>
      </w:r>
      <w:hyperlink r:id="rId45" w:history="1">
        <w:r w:rsidRPr="00A37FEE">
          <w:rPr>
            <w:rStyle w:val="Hyperlink"/>
          </w:rPr>
          <w:t>https://stackoverflow.com/questions/40763820/git-check-ignore-output-empty-but-still-being-ignored</w:t>
        </w:r>
      </w:hyperlink>
      <w:r>
        <w:t xml:space="preserve">). </w:t>
      </w:r>
    </w:p>
    <w:p w14:paraId="71542EEA" w14:textId="77777777" w:rsidR="007114F1" w:rsidRPr="003A109B" w:rsidRDefault="007114F1" w:rsidP="007114F1">
      <w:pPr>
        <w:spacing w:after="0"/>
        <w:jc w:val="both"/>
      </w:pPr>
    </w:p>
    <w:p w14:paraId="4598B527" w14:textId="77777777" w:rsidR="007114F1" w:rsidRPr="00D61E40" w:rsidRDefault="007114F1" w:rsidP="007114F1">
      <w:pPr>
        <w:pStyle w:val="Heading3"/>
        <w:rPr>
          <w:lang w:val="en-GB"/>
        </w:rPr>
      </w:pPr>
      <w:bookmarkStart w:id="129" w:name="_Toc139381315"/>
      <w:bookmarkStart w:id="130" w:name="_Toc140232616"/>
      <w:bookmarkStart w:id="131" w:name="_Toc140232684"/>
      <w:bookmarkStart w:id="132" w:name="_Toc152586394"/>
      <w:r w:rsidRPr="00D61E40">
        <w:rPr>
          <w:lang w:val="en-GB"/>
        </w:rPr>
        <w:t>Authorization</w:t>
      </w:r>
      <w:bookmarkEnd w:id="129"/>
      <w:bookmarkEnd w:id="130"/>
      <w:bookmarkEnd w:id="131"/>
      <w:bookmarkEnd w:id="132"/>
    </w:p>
    <w:p w14:paraId="0E6A739C" w14:textId="77777777" w:rsidR="007114F1" w:rsidRDefault="007114F1" w:rsidP="007114F1">
      <w:pPr>
        <w:spacing w:after="0"/>
        <w:jc w:val="both"/>
      </w:pPr>
      <w:r>
        <w:t>For GitHub authorization issues see:</w:t>
      </w:r>
    </w:p>
    <w:p w14:paraId="24E1E45E" w14:textId="582DB0E0" w:rsidR="007114F1" w:rsidRPr="004327AA" w:rsidRDefault="00000000" w:rsidP="007114F1">
      <w:pPr>
        <w:pStyle w:val="ListParagraph"/>
        <w:numPr>
          <w:ilvl w:val="0"/>
          <w:numId w:val="63"/>
        </w:numPr>
        <w:spacing w:after="0"/>
        <w:jc w:val="both"/>
        <w:rPr>
          <w:lang w:val="en-GB"/>
        </w:rPr>
      </w:pPr>
      <w:hyperlink r:id="rId46" w:history="1">
        <w:r w:rsidR="007114F1" w:rsidRPr="004327AA">
          <w:rPr>
            <w:rStyle w:val="Hyperlink"/>
            <w:lang w:val="en-GB"/>
          </w:rPr>
          <w:t>https://github.blog/2020-12-15-token-authentication-requirements-for-git-operations/</w:t>
        </w:r>
      </w:hyperlink>
    </w:p>
    <w:p w14:paraId="0902A293" w14:textId="29913164" w:rsidR="007114F1" w:rsidRPr="004327AA" w:rsidRDefault="00000000" w:rsidP="007114F1">
      <w:pPr>
        <w:pStyle w:val="ListParagraph"/>
        <w:numPr>
          <w:ilvl w:val="0"/>
          <w:numId w:val="63"/>
        </w:numPr>
        <w:spacing w:after="0"/>
        <w:jc w:val="both"/>
        <w:rPr>
          <w:lang w:val="en-GB"/>
        </w:rPr>
      </w:pPr>
      <w:hyperlink r:id="rId47" w:history="1">
        <w:r w:rsidR="007114F1" w:rsidRPr="004327AA">
          <w:rPr>
            <w:rStyle w:val="Hyperlink"/>
            <w:lang w:val="en-GB"/>
          </w:rPr>
          <w:t>https://docs.github.com/en/github/authenticating-to-github/creating-a-personal-access-token</w:t>
        </w:r>
      </w:hyperlink>
    </w:p>
    <w:p w14:paraId="45238C43" w14:textId="77777777" w:rsidR="007114F1" w:rsidRDefault="007114F1" w:rsidP="007114F1">
      <w:pPr>
        <w:spacing w:after="0"/>
        <w:jc w:val="both"/>
        <w:rPr>
          <w:lang w:val="en-GB"/>
        </w:rPr>
      </w:pPr>
    </w:p>
    <w:p w14:paraId="7FC8BC47" w14:textId="77777777" w:rsidR="007114F1" w:rsidRDefault="007114F1" w:rsidP="007114F1">
      <w:pPr>
        <w:pStyle w:val="Heading3"/>
        <w:rPr>
          <w:lang w:val="en-GB"/>
        </w:rPr>
      </w:pPr>
      <w:bookmarkStart w:id="133" w:name="_Toc139381316"/>
      <w:bookmarkStart w:id="134" w:name="_Toc140232617"/>
      <w:bookmarkStart w:id="135" w:name="_Toc140232685"/>
      <w:bookmarkStart w:id="136" w:name="_Toc152586395"/>
      <w:r>
        <w:rPr>
          <w:lang w:val="en-GB"/>
        </w:rPr>
        <w:t>Problems with ‘merging’</w:t>
      </w:r>
      <w:bookmarkEnd w:id="133"/>
      <w:bookmarkEnd w:id="134"/>
      <w:bookmarkEnd w:id="135"/>
      <w:bookmarkEnd w:id="136"/>
    </w:p>
    <w:p w14:paraId="52EBFD1B" w14:textId="77777777" w:rsidR="007114F1" w:rsidRPr="004327AA" w:rsidRDefault="007114F1" w:rsidP="007114F1">
      <w:pPr>
        <w:spacing w:after="0"/>
        <w:jc w:val="both"/>
        <w:rPr>
          <w:lang w:val="en-GB"/>
        </w:rPr>
      </w:pPr>
      <w:r>
        <w:rPr>
          <w:lang w:val="en-GB"/>
        </w:rPr>
        <w:t>In case you have problems with mering files (after conflicting copies) you can use:</w:t>
      </w:r>
    </w:p>
    <w:p w14:paraId="4259E4D4" w14:textId="77777777" w:rsidR="007114F1" w:rsidRPr="003A109B" w:rsidRDefault="007114F1" w:rsidP="007114F1">
      <w:pPr>
        <w:spacing w:after="0"/>
        <w:jc w:val="both"/>
        <w:rPr>
          <w:color w:val="FF0000"/>
          <w:lang w:val="en-GB"/>
        </w:rPr>
      </w:pPr>
      <w:r w:rsidRPr="003A109B">
        <w:rPr>
          <w:color w:val="FF0000"/>
          <w:lang w:val="en-GB"/>
        </w:rPr>
        <w:t>git mergetools</w:t>
      </w:r>
    </w:p>
    <w:p w14:paraId="0DAC61B3" w14:textId="77777777" w:rsidR="007114F1" w:rsidRDefault="007114F1" w:rsidP="007114F1">
      <w:pPr>
        <w:spacing w:after="0"/>
        <w:jc w:val="both"/>
        <w:rPr>
          <w:b/>
          <w:bCs/>
          <w:lang w:val="en-GB"/>
        </w:rPr>
      </w:pPr>
    </w:p>
    <w:p w14:paraId="292CCAD9" w14:textId="77777777" w:rsidR="007114F1" w:rsidRPr="00CA3ACC" w:rsidRDefault="007114F1" w:rsidP="007114F1">
      <w:pPr>
        <w:pStyle w:val="Heading3"/>
      </w:pPr>
      <w:bookmarkStart w:id="137" w:name="_Toc139381317"/>
      <w:bookmarkStart w:id="138" w:name="_Toc140232618"/>
      <w:bookmarkStart w:id="139" w:name="_Toc140232686"/>
      <w:bookmarkStart w:id="140" w:name="_Toc152586396"/>
      <w:r w:rsidRPr="00CA3ACC">
        <w:t xml:space="preserve">Remove all files in a </w:t>
      </w:r>
      <w:r>
        <w:t>GitHub</w:t>
      </w:r>
      <w:r w:rsidRPr="00CA3ACC">
        <w:t xml:space="preserve"> repository</w:t>
      </w:r>
      <w:bookmarkEnd w:id="137"/>
      <w:bookmarkEnd w:id="138"/>
      <w:bookmarkEnd w:id="139"/>
      <w:bookmarkEnd w:id="140"/>
    </w:p>
    <w:p w14:paraId="366EB0DD" w14:textId="77777777" w:rsidR="007114F1" w:rsidRDefault="007114F1" w:rsidP="007114F1">
      <w:pPr>
        <w:spacing w:after="0"/>
        <w:jc w:val="both"/>
      </w:pPr>
      <w:r w:rsidRPr="003A109B">
        <w:rPr>
          <w:color w:val="FF0000"/>
        </w:rPr>
        <w:lastRenderedPageBreak/>
        <w:t xml:space="preserve">cd /tmp  </w:t>
      </w:r>
      <w:r>
        <w:rPr>
          <w:color w:val="FF0000"/>
        </w:rPr>
        <w:tab/>
      </w:r>
      <w:r>
        <w:rPr>
          <w:color w:val="FF0000"/>
        </w:rPr>
        <w:tab/>
      </w:r>
      <w:r>
        <w:rPr>
          <w:color w:val="FF0000"/>
        </w:rPr>
        <w:tab/>
      </w:r>
      <w:r>
        <w:t>#make temporary directory</w:t>
      </w:r>
    </w:p>
    <w:p w14:paraId="4F83D371" w14:textId="77777777" w:rsidR="007114F1" w:rsidRDefault="007114F1" w:rsidP="007114F1">
      <w:pPr>
        <w:spacing w:after="0"/>
        <w:jc w:val="both"/>
      </w:pPr>
      <w:r w:rsidRPr="003A109B">
        <w:rPr>
          <w:color w:val="FF0000"/>
        </w:rPr>
        <w:t xml:space="preserve">git clone /your/local/rep  </w:t>
      </w:r>
      <w:r>
        <w:rPr>
          <w:color w:val="FF0000"/>
        </w:rPr>
        <w:tab/>
      </w:r>
      <w:r>
        <w:rPr>
          <w:color w:val="FF0000"/>
        </w:rPr>
        <w:tab/>
      </w:r>
      <w:r>
        <w:t># make a temp copy</w:t>
      </w:r>
    </w:p>
    <w:p w14:paraId="0F5388FE" w14:textId="77777777" w:rsidR="007114F1" w:rsidRPr="003A109B" w:rsidRDefault="007114F1" w:rsidP="007114F1">
      <w:pPr>
        <w:spacing w:after="0"/>
        <w:jc w:val="both"/>
        <w:rPr>
          <w:color w:val="FF0000"/>
        </w:rPr>
      </w:pPr>
      <w:r w:rsidRPr="003A109B">
        <w:rPr>
          <w:color w:val="FF0000"/>
        </w:rPr>
        <w:t>cd rep</w:t>
      </w:r>
    </w:p>
    <w:p w14:paraId="12BB442E" w14:textId="77777777" w:rsidR="007114F1" w:rsidRDefault="007114F1" w:rsidP="007114F1">
      <w:pPr>
        <w:spacing w:after="0"/>
        <w:jc w:val="both"/>
      </w:pPr>
      <w:r w:rsidRPr="003A109B">
        <w:rPr>
          <w:color w:val="FF0000"/>
        </w:rPr>
        <w:t xml:space="preserve">git rm -r *                </w:t>
      </w:r>
      <w:r>
        <w:rPr>
          <w:color w:val="FF0000"/>
        </w:rPr>
        <w:tab/>
      </w:r>
      <w:r>
        <w:rPr>
          <w:color w:val="FF0000"/>
        </w:rPr>
        <w:tab/>
      </w:r>
      <w:r>
        <w:t># delete everything</w:t>
      </w:r>
    </w:p>
    <w:p w14:paraId="35334C43" w14:textId="77777777" w:rsidR="007114F1" w:rsidRDefault="007114F1" w:rsidP="007114F1">
      <w:pPr>
        <w:spacing w:after="0"/>
        <w:jc w:val="both"/>
      </w:pPr>
      <w:r w:rsidRPr="003A109B">
        <w:rPr>
          <w:color w:val="FF0000"/>
        </w:rPr>
        <w:t xml:space="preserve">git status                 </w:t>
      </w:r>
      <w:r>
        <w:rPr>
          <w:color w:val="FF0000"/>
        </w:rPr>
        <w:tab/>
      </w:r>
      <w:r>
        <w:rPr>
          <w:color w:val="FF0000"/>
        </w:rPr>
        <w:tab/>
      </w:r>
      <w:r>
        <w:t># everything but those copied will be removed</w:t>
      </w:r>
    </w:p>
    <w:p w14:paraId="0C017EFC" w14:textId="77777777" w:rsidR="007114F1" w:rsidRDefault="007114F1" w:rsidP="007114F1">
      <w:pPr>
        <w:spacing w:after="0"/>
        <w:jc w:val="both"/>
      </w:pPr>
      <w:r w:rsidRPr="003A109B">
        <w:rPr>
          <w:color w:val="FF0000"/>
        </w:rPr>
        <w:t>git commit -a -m  'deleting stuff'</w:t>
      </w:r>
    </w:p>
    <w:p w14:paraId="30713874" w14:textId="77777777" w:rsidR="007114F1" w:rsidRDefault="007114F1" w:rsidP="007114F1">
      <w:pPr>
        <w:spacing w:after="0"/>
        <w:jc w:val="both"/>
        <w:rPr>
          <w:color w:val="FF0000"/>
        </w:rPr>
      </w:pPr>
      <w:r w:rsidRPr="003A109B">
        <w:rPr>
          <w:color w:val="FF0000"/>
        </w:rPr>
        <w:t>git push</w:t>
      </w:r>
    </w:p>
    <w:p w14:paraId="14492460" w14:textId="77777777" w:rsidR="002B7F72" w:rsidRPr="003A109B" w:rsidRDefault="002B7F72" w:rsidP="007114F1">
      <w:pPr>
        <w:spacing w:after="0"/>
        <w:jc w:val="both"/>
        <w:rPr>
          <w:color w:val="FF0000"/>
        </w:rPr>
      </w:pPr>
    </w:p>
    <w:p w14:paraId="028F88BF" w14:textId="77777777" w:rsidR="007114F1" w:rsidRDefault="007114F1" w:rsidP="007114F1">
      <w:pPr>
        <w:pStyle w:val="Heading3"/>
      </w:pPr>
      <w:bookmarkStart w:id="141" w:name="_Toc139381318"/>
      <w:bookmarkStart w:id="142" w:name="_Toc140232619"/>
      <w:bookmarkStart w:id="143" w:name="_Toc140232687"/>
      <w:bookmarkStart w:id="144" w:name="_Toc152586397"/>
      <w:r>
        <w:t>How to use a GitHub repo with RStudio?</w:t>
      </w:r>
      <w:bookmarkEnd w:id="141"/>
      <w:bookmarkEnd w:id="142"/>
      <w:bookmarkEnd w:id="143"/>
      <w:bookmarkEnd w:id="144"/>
      <w:r>
        <w:t xml:space="preserve">  </w:t>
      </w:r>
    </w:p>
    <w:p w14:paraId="577DA941" w14:textId="759FA2A4" w:rsidR="007114F1" w:rsidRDefault="007114F1" w:rsidP="007114F1">
      <w:pPr>
        <w:spacing w:after="0"/>
        <w:jc w:val="both"/>
      </w:pPr>
      <w:r>
        <w:t xml:space="preserve">See, for example, </w:t>
      </w:r>
      <w:hyperlink r:id="rId48" w:history="1">
        <w:r w:rsidRPr="001A0EE1">
          <w:rPr>
            <w:rStyle w:val="Hyperlink"/>
          </w:rPr>
          <w:t>https://happygitwithr.com/rstudio-git-github.html</w:t>
        </w:r>
      </w:hyperlink>
      <w:r>
        <w:t>.  Many other useful tips regarding R, RStudio and GitHub can be found here as well.</w:t>
      </w:r>
    </w:p>
    <w:p w14:paraId="109B1902" w14:textId="0CFF607E" w:rsidR="0090487C" w:rsidRDefault="0090487C" w:rsidP="0034457E">
      <w:r>
        <w:br w:type="page"/>
      </w:r>
    </w:p>
    <w:p w14:paraId="54AE23CA" w14:textId="5D1B46A6" w:rsidR="007114F1" w:rsidRPr="003E329A" w:rsidRDefault="007114F1" w:rsidP="007114F1">
      <w:pPr>
        <w:rPr>
          <w:rStyle w:val="SubtleEmphasis"/>
        </w:rPr>
      </w:pPr>
    </w:p>
    <w:p w14:paraId="379FD001" w14:textId="77777777" w:rsidR="007114F1" w:rsidRDefault="007114F1" w:rsidP="00232F35">
      <w:pPr>
        <w:pStyle w:val="Heading1"/>
      </w:pPr>
      <w:bookmarkStart w:id="145" w:name="_Ref139293626"/>
      <w:bookmarkStart w:id="146" w:name="_Toc140232621"/>
      <w:bookmarkStart w:id="147" w:name="_Toc140232689"/>
      <w:bookmarkStart w:id="148" w:name="_Toc152586398"/>
      <w:r>
        <w:t>Appendix. Filename conventions</w:t>
      </w:r>
      <w:bookmarkEnd w:id="145"/>
      <w:bookmarkEnd w:id="146"/>
      <w:bookmarkEnd w:id="147"/>
      <w:bookmarkEnd w:id="148"/>
    </w:p>
    <w:p w14:paraId="08FB851E" w14:textId="77777777" w:rsidR="007114F1" w:rsidRPr="00EF6DB9" w:rsidRDefault="007114F1" w:rsidP="007114F1">
      <w:pPr>
        <w:rPr>
          <w:lang w:val="en-GB"/>
        </w:rPr>
      </w:pPr>
    </w:p>
    <w:p w14:paraId="342E7FB4" w14:textId="77777777" w:rsidR="007114F1" w:rsidRDefault="007114F1" w:rsidP="00232F35">
      <w:pPr>
        <w:pStyle w:val="Heading2"/>
      </w:pPr>
      <w:bookmarkStart w:id="149" w:name="_Toc140232622"/>
      <w:bookmarkStart w:id="150" w:name="_Toc140232690"/>
      <w:bookmarkStart w:id="151" w:name="_Toc152586399"/>
      <w:r>
        <w:t>General conventions</w:t>
      </w:r>
      <w:bookmarkEnd w:id="149"/>
      <w:bookmarkEnd w:id="150"/>
      <w:bookmarkEnd w:id="151"/>
    </w:p>
    <w:p w14:paraId="76E5F1E1" w14:textId="77777777" w:rsidR="007114F1" w:rsidRDefault="007114F1" w:rsidP="007114F1">
      <w:pPr>
        <w:pStyle w:val="ListParagraph"/>
        <w:numPr>
          <w:ilvl w:val="0"/>
          <w:numId w:val="37"/>
        </w:numPr>
      </w:pPr>
      <w:r>
        <w:t>A good format for date designations is YYYYMMDD. This format makes sure all of your files stay in chronological order, even over the span of many years.</w:t>
      </w:r>
    </w:p>
    <w:p w14:paraId="6E7D4E9B" w14:textId="77777777" w:rsidR="007114F1" w:rsidRDefault="007114F1" w:rsidP="007114F1">
      <w:pPr>
        <w:pStyle w:val="ListParagraph"/>
        <w:numPr>
          <w:ilvl w:val="0"/>
          <w:numId w:val="37"/>
        </w:numPr>
      </w:pPr>
      <w:r>
        <w:t>Try not to make file names too long, since long file names do not work well with all types of software.</w:t>
      </w:r>
    </w:p>
    <w:p w14:paraId="583D728A" w14:textId="77777777" w:rsidR="007114F1" w:rsidRDefault="007114F1" w:rsidP="007114F1">
      <w:pPr>
        <w:pStyle w:val="ListParagraph"/>
        <w:numPr>
          <w:ilvl w:val="0"/>
          <w:numId w:val="37"/>
        </w:numPr>
      </w:pPr>
      <w:r>
        <w:t>Special characters such as ~ ! @ # $ % ^ &amp; * ( ) ` ; &lt; &gt; ? , [ ] { } ' " and | should be avoided.</w:t>
      </w:r>
    </w:p>
    <w:p w14:paraId="485FF711" w14:textId="77777777" w:rsidR="007114F1" w:rsidRDefault="007114F1" w:rsidP="007114F1">
      <w:pPr>
        <w:pStyle w:val="ListParagraph"/>
        <w:numPr>
          <w:ilvl w:val="0"/>
          <w:numId w:val="37"/>
        </w:numPr>
      </w:pPr>
      <w:r>
        <w:t>When using a sequential numbering system, using leading zeros for clarity and to make sure files sort in sequential order. For example, use "001, 002, ...010, 011 ... 100, 101, etc." instead of "1, 2, ...10, 11 ... 100, 101, etc."</w:t>
      </w:r>
    </w:p>
    <w:p w14:paraId="24962656" w14:textId="77777777" w:rsidR="007114F1" w:rsidRDefault="007114F1" w:rsidP="007114F1">
      <w:pPr>
        <w:pStyle w:val="ListParagraph"/>
        <w:numPr>
          <w:ilvl w:val="0"/>
          <w:numId w:val="37"/>
        </w:numPr>
      </w:pPr>
      <w:r>
        <w:t>Do not use spaces. Some software will not recognize file names with spaces, and file names with spaces must be enclosed in quotes when using the command line. Other options include:</w:t>
      </w:r>
    </w:p>
    <w:p w14:paraId="2F497EF2" w14:textId="77777777" w:rsidR="007114F1" w:rsidRDefault="007114F1" w:rsidP="007114F1">
      <w:pPr>
        <w:pStyle w:val="ListParagraph"/>
        <w:numPr>
          <w:ilvl w:val="1"/>
          <w:numId w:val="37"/>
        </w:numPr>
      </w:pPr>
      <w:r>
        <w:t>Underscores, e.g., file_name.xxx</w:t>
      </w:r>
    </w:p>
    <w:p w14:paraId="3197CB41" w14:textId="77777777" w:rsidR="007114F1" w:rsidRDefault="007114F1" w:rsidP="007114F1">
      <w:pPr>
        <w:pStyle w:val="ListParagraph"/>
        <w:numPr>
          <w:ilvl w:val="1"/>
          <w:numId w:val="37"/>
        </w:numPr>
      </w:pPr>
      <w:r>
        <w:t>Dashes, e.g., file-name.xxx</w:t>
      </w:r>
    </w:p>
    <w:p w14:paraId="275D3F14" w14:textId="77777777" w:rsidR="007114F1" w:rsidRDefault="007114F1" w:rsidP="007114F1">
      <w:pPr>
        <w:pStyle w:val="ListParagraph"/>
        <w:numPr>
          <w:ilvl w:val="1"/>
          <w:numId w:val="37"/>
        </w:numPr>
      </w:pPr>
      <w:r>
        <w:t>No separation, e.g., filename.xxx</w:t>
      </w:r>
    </w:p>
    <w:p w14:paraId="3F499A2A" w14:textId="77777777" w:rsidR="007114F1" w:rsidRDefault="007114F1" w:rsidP="007114F1">
      <w:pPr>
        <w:pStyle w:val="ListParagraph"/>
        <w:numPr>
          <w:ilvl w:val="1"/>
          <w:numId w:val="37"/>
        </w:numPr>
      </w:pPr>
      <w:r>
        <w:t>Camel case, where the first letter of each section of text is capitalized, e.g., FileName.xxx</w:t>
      </w:r>
    </w:p>
    <w:p w14:paraId="05AC0412" w14:textId="77777777" w:rsidR="007114F1" w:rsidRDefault="007114F1" w:rsidP="007114F1">
      <w:pPr>
        <w:pStyle w:val="ListParagraph"/>
        <w:numPr>
          <w:ilvl w:val="0"/>
          <w:numId w:val="37"/>
        </w:numPr>
      </w:pPr>
      <w:r>
        <w:t>Avoid using spaces and other symbols in your filenames. Dashes and Underscores are allowed.</w:t>
      </w:r>
    </w:p>
    <w:p w14:paraId="3324CC9B" w14:textId="77777777" w:rsidR="007114F1" w:rsidRDefault="007114F1" w:rsidP="007114F1">
      <w:pPr>
        <w:pStyle w:val="FirstParagraph"/>
        <w:rPr>
          <w:b/>
        </w:rPr>
      </w:pPr>
    </w:p>
    <w:p w14:paraId="25CA1447" w14:textId="77777777" w:rsidR="007114F1" w:rsidRDefault="007114F1" w:rsidP="00232F35">
      <w:pPr>
        <w:pStyle w:val="Heading2"/>
      </w:pPr>
      <w:bookmarkStart w:id="152" w:name="_Toc140232623"/>
      <w:bookmarkStart w:id="153" w:name="_Toc140232691"/>
      <w:bookmarkStart w:id="154" w:name="_Toc152586400"/>
      <w:r>
        <w:t>Naming versions</w:t>
      </w:r>
      <w:bookmarkEnd w:id="152"/>
      <w:bookmarkEnd w:id="153"/>
      <w:bookmarkEnd w:id="154"/>
    </w:p>
    <w:p w14:paraId="5478A396" w14:textId="77777777" w:rsidR="007114F1" w:rsidRPr="00EF6DB9" w:rsidRDefault="007114F1" w:rsidP="007114F1">
      <w:pPr>
        <w:pStyle w:val="BodyText"/>
      </w:pPr>
      <w:r>
        <w:t xml:space="preserve">When </w:t>
      </w:r>
      <w:r w:rsidRPr="00EF6DB9">
        <w:t>creating new versions of your files, record what changes are being made to the files and give the new files a unique name. Consider the following:</w:t>
      </w:r>
    </w:p>
    <w:p w14:paraId="33288962" w14:textId="77777777" w:rsidR="007114F1" w:rsidRPr="00EF6DB9" w:rsidRDefault="007114F1" w:rsidP="007114F1">
      <w:pPr>
        <w:pStyle w:val="Compact"/>
        <w:numPr>
          <w:ilvl w:val="0"/>
          <w:numId w:val="31"/>
        </w:numPr>
        <w:rPr>
          <w:sz w:val="20"/>
          <w:szCs w:val="20"/>
        </w:rPr>
      </w:pPr>
      <w:r w:rsidRPr="00EF6DB9">
        <w:rPr>
          <w:sz w:val="20"/>
          <w:szCs w:val="20"/>
        </w:rPr>
        <w:t>Include a version number, e.g "v1," "v2," or "v2.1".</w:t>
      </w:r>
    </w:p>
    <w:p w14:paraId="352B50EA" w14:textId="77777777" w:rsidR="007114F1" w:rsidRPr="00EF6DB9" w:rsidRDefault="007114F1" w:rsidP="007114F1">
      <w:pPr>
        <w:pStyle w:val="Compact"/>
        <w:numPr>
          <w:ilvl w:val="0"/>
          <w:numId w:val="31"/>
        </w:numPr>
        <w:rPr>
          <w:sz w:val="20"/>
          <w:szCs w:val="20"/>
        </w:rPr>
      </w:pPr>
      <w:r w:rsidRPr="00EF6DB9">
        <w:rPr>
          <w:sz w:val="20"/>
          <w:szCs w:val="20"/>
        </w:rPr>
        <w:t>Include information about the status of the file, e.g. "draft" or "final," as long as you don't end up with confusing names like "final2" or "final_revised".</w:t>
      </w:r>
    </w:p>
    <w:p w14:paraId="59CBF274" w14:textId="77777777" w:rsidR="007114F1" w:rsidRPr="00EF6DB9" w:rsidRDefault="007114F1" w:rsidP="007114F1">
      <w:pPr>
        <w:pStyle w:val="Compact"/>
        <w:numPr>
          <w:ilvl w:val="0"/>
          <w:numId w:val="31"/>
        </w:numPr>
        <w:rPr>
          <w:sz w:val="20"/>
          <w:szCs w:val="20"/>
        </w:rPr>
      </w:pPr>
      <w:r w:rsidRPr="00EF6DB9">
        <w:rPr>
          <w:sz w:val="20"/>
          <w:szCs w:val="20"/>
        </w:rPr>
        <w:t>Include information about what changes were made, e.g. "cropped" or "normalized".</w:t>
      </w:r>
    </w:p>
    <w:p w14:paraId="002136FE" w14:textId="77777777" w:rsidR="007114F1" w:rsidRPr="00E57569" w:rsidRDefault="007114F1" w:rsidP="007114F1">
      <w:pPr>
        <w:spacing w:after="0"/>
        <w:jc w:val="both"/>
      </w:pPr>
    </w:p>
    <w:p w14:paraId="15476280" w14:textId="77777777" w:rsidR="007114F1" w:rsidRDefault="007114F1" w:rsidP="00232F35">
      <w:pPr>
        <w:pStyle w:val="Heading2"/>
        <w:rPr>
          <w:lang w:val="en-GB"/>
        </w:rPr>
      </w:pPr>
      <w:bookmarkStart w:id="155" w:name="_Toc140232624"/>
      <w:bookmarkStart w:id="156" w:name="_Toc140232692"/>
      <w:bookmarkStart w:id="157" w:name="_Toc152586401"/>
      <w:r>
        <w:rPr>
          <w:lang w:val="en-GB"/>
        </w:rPr>
        <w:t>Software Versioning</w:t>
      </w:r>
      <w:bookmarkEnd w:id="155"/>
      <w:bookmarkEnd w:id="156"/>
      <w:bookmarkEnd w:id="157"/>
    </w:p>
    <w:p w14:paraId="6E9A9321" w14:textId="77777777" w:rsidR="007114F1" w:rsidRPr="00A1501E" w:rsidRDefault="007114F1" w:rsidP="007114F1">
      <w:pPr>
        <w:spacing w:after="0"/>
        <w:jc w:val="both"/>
        <w:rPr>
          <w:lang w:val="en-GB"/>
        </w:rPr>
      </w:pPr>
      <w:r w:rsidRPr="00A1501E">
        <w:rPr>
          <w:lang w:val="en-GB"/>
        </w:rPr>
        <w:t xml:space="preserve">To keep track of different versions (and releases) of the software you </w:t>
      </w:r>
      <w:r>
        <w:rPr>
          <w:lang w:val="en-GB"/>
        </w:rPr>
        <w:t xml:space="preserve">may consider to </w:t>
      </w:r>
      <w:r w:rsidRPr="00A1501E">
        <w:rPr>
          <w:lang w:val="en-GB"/>
        </w:rPr>
        <w:t xml:space="preserve">use a </w:t>
      </w:r>
      <w:r>
        <w:rPr>
          <w:lang w:val="en-GB"/>
        </w:rPr>
        <w:t xml:space="preserve">software </w:t>
      </w:r>
      <w:r w:rsidRPr="00A1501E">
        <w:rPr>
          <w:lang w:val="en-GB"/>
        </w:rPr>
        <w:t>versioning scheme.</w:t>
      </w:r>
      <w:r>
        <w:rPr>
          <w:lang w:val="en-GB"/>
        </w:rPr>
        <w:t xml:space="preserve"> For more information see:</w:t>
      </w:r>
    </w:p>
    <w:p w14:paraId="3B0B3DE6" w14:textId="1BB94441" w:rsidR="007114F1" w:rsidRPr="00A1501E" w:rsidRDefault="007114F1" w:rsidP="007114F1">
      <w:pPr>
        <w:pStyle w:val="ListParagraph"/>
        <w:numPr>
          <w:ilvl w:val="0"/>
          <w:numId w:val="23"/>
        </w:numPr>
        <w:spacing w:after="0"/>
        <w:jc w:val="both"/>
        <w:rPr>
          <w:lang w:val="en-GB"/>
        </w:rPr>
      </w:pPr>
      <w:r w:rsidRPr="00A1501E">
        <w:rPr>
          <w:lang w:val="en-GB"/>
        </w:rPr>
        <w:t xml:space="preserve">Versioning: </w:t>
      </w:r>
      <w:hyperlink r:id="rId49" w:history="1">
        <w:r w:rsidRPr="00B22D9A">
          <w:rPr>
            <w:rStyle w:val="Hyperlink"/>
            <w:lang w:val="en-GB"/>
          </w:rPr>
          <w:t>https://en.wikipedia.org/wiki/Software_versioning</w:t>
        </w:r>
      </w:hyperlink>
      <w:r>
        <w:rPr>
          <w:lang w:val="en-GB"/>
        </w:rPr>
        <w:t xml:space="preserve"> </w:t>
      </w:r>
    </w:p>
    <w:p w14:paraId="39527599" w14:textId="114576E6" w:rsidR="007114F1" w:rsidRPr="00A1501E" w:rsidRDefault="007114F1" w:rsidP="007114F1">
      <w:pPr>
        <w:pStyle w:val="ListParagraph"/>
        <w:numPr>
          <w:ilvl w:val="0"/>
          <w:numId w:val="23"/>
        </w:numPr>
        <w:spacing w:after="0"/>
        <w:jc w:val="both"/>
        <w:rPr>
          <w:lang w:val="en-GB"/>
        </w:rPr>
      </w:pPr>
      <w:r w:rsidRPr="00A1501E">
        <w:rPr>
          <w:lang w:val="en-GB"/>
        </w:rPr>
        <w:t xml:space="preserve">Semantic versioning: </w:t>
      </w:r>
      <w:hyperlink r:id="rId50" w:history="1">
        <w:r w:rsidRPr="00B22D9A">
          <w:rPr>
            <w:rStyle w:val="Hyperlink"/>
            <w:lang w:val="en-GB"/>
          </w:rPr>
          <w:t>https://semver.org/</w:t>
        </w:r>
      </w:hyperlink>
      <w:r>
        <w:rPr>
          <w:lang w:val="en-GB"/>
        </w:rPr>
        <w:t xml:space="preserve"> </w:t>
      </w:r>
    </w:p>
    <w:p w14:paraId="2B764EA4" w14:textId="5CFDEC4B" w:rsidR="007114F1" w:rsidRPr="00A1501E" w:rsidRDefault="007114F1" w:rsidP="007114F1">
      <w:pPr>
        <w:pStyle w:val="ListParagraph"/>
        <w:numPr>
          <w:ilvl w:val="0"/>
          <w:numId w:val="23"/>
        </w:numPr>
        <w:spacing w:after="0"/>
        <w:jc w:val="both"/>
        <w:rPr>
          <w:lang w:val="en-GB"/>
        </w:rPr>
      </w:pPr>
      <w:r w:rsidRPr="00A1501E">
        <w:rPr>
          <w:lang w:val="en-GB"/>
        </w:rPr>
        <w:t xml:space="preserve">How to manage version numbers in git: </w:t>
      </w:r>
      <w:hyperlink r:id="rId51" w:history="1">
        <w:r w:rsidRPr="00B22D9A">
          <w:rPr>
            <w:rStyle w:val="Hyperlink"/>
            <w:lang w:val="en-GB"/>
          </w:rPr>
          <w:t>https://stackoverflow.com/questions/37814286/how-to-manage-the-version-number-in-git</w:t>
        </w:r>
      </w:hyperlink>
      <w:r>
        <w:rPr>
          <w:lang w:val="en-GB"/>
        </w:rPr>
        <w:t xml:space="preserve"> </w:t>
      </w:r>
    </w:p>
    <w:p w14:paraId="74B3BE2B" w14:textId="77777777" w:rsidR="007114F1" w:rsidRPr="00A1501E" w:rsidRDefault="007114F1" w:rsidP="007114F1">
      <w:pPr>
        <w:spacing w:after="0"/>
        <w:jc w:val="both"/>
        <w:rPr>
          <w:lang w:val="en-GB"/>
        </w:rPr>
      </w:pPr>
    </w:p>
    <w:p w14:paraId="2E937A99" w14:textId="77777777" w:rsidR="007114F1" w:rsidRDefault="007114F1" w:rsidP="007114F1">
      <w:pPr>
        <w:spacing w:after="0"/>
        <w:jc w:val="both"/>
        <w:rPr>
          <w:lang w:val="en-GB"/>
        </w:rPr>
      </w:pPr>
      <w:r>
        <w:rPr>
          <w:lang w:val="en-GB"/>
        </w:rPr>
        <w:t xml:space="preserve">This would allow to connect specific software versions to results in your sFSS. </w:t>
      </w:r>
    </w:p>
    <w:p w14:paraId="2DAFDE41" w14:textId="75FFA4FB" w:rsidR="00ED5358" w:rsidRDefault="00ED5358">
      <w:pPr>
        <w:rPr>
          <w:lang w:val="en-GB"/>
        </w:rPr>
      </w:pPr>
      <w:r>
        <w:rPr>
          <w:lang w:val="en-GB"/>
        </w:rPr>
        <w:br w:type="page"/>
      </w:r>
    </w:p>
    <w:p w14:paraId="01C909F6" w14:textId="4BD830F5" w:rsidR="003E329A" w:rsidRDefault="00BF38AE" w:rsidP="00232F35">
      <w:pPr>
        <w:pStyle w:val="Heading1"/>
      </w:pPr>
      <w:bookmarkStart w:id="158" w:name="_Ref139293162"/>
      <w:bookmarkStart w:id="159" w:name="_Toc140232625"/>
      <w:bookmarkStart w:id="160" w:name="_Toc140232693"/>
      <w:bookmarkStart w:id="161" w:name="_Toc152586402"/>
      <w:r>
        <w:lastRenderedPageBreak/>
        <w:t xml:space="preserve">Appendix. </w:t>
      </w:r>
      <w:r w:rsidR="003E329A">
        <w:t>support projects</w:t>
      </w:r>
      <w:bookmarkEnd w:id="158"/>
      <w:bookmarkEnd w:id="159"/>
      <w:bookmarkEnd w:id="160"/>
      <w:bookmarkEnd w:id="161"/>
    </w:p>
    <w:p w14:paraId="52D19C0F" w14:textId="78D00AE4" w:rsidR="002773E1" w:rsidRDefault="002B7F72" w:rsidP="00576D9D">
      <w:pPr>
        <w:jc w:val="both"/>
        <w:rPr>
          <w:lang w:val="en-GB"/>
        </w:rPr>
      </w:pPr>
      <w:r>
        <w:rPr>
          <w:lang w:val="en-GB"/>
        </w:rPr>
        <w:t xml:space="preserve">Support </w:t>
      </w:r>
      <w:r w:rsidR="00576D9D">
        <w:rPr>
          <w:lang w:val="en-GB"/>
        </w:rPr>
        <w:t>(</w:t>
      </w:r>
      <w:r>
        <w:rPr>
          <w:lang w:val="en-GB"/>
        </w:rPr>
        <w:t>service</w:t>
      </w:r>
      <w:r w:rsidR="00576D9D">
        <w:rPr>
          <w:lang w:val="en-GB"/>
        </w:rPr>
        <w:t>)</w:t>
      </w:r>
      <w:r>
        <w:rPr>
          <w:lang w:val="en-GB"/>
        </w:rPr>
        <w:t xml:space="preserve"> projects are a type of projects conducted for third parties. </w:t>
      </w:r>
      <w:r w:rsidR="00576D9D">
        <w:rPr>
          <w:lang w:val="en-GB"/>
        </w:rPr>
        <w:t>For example, t</w:t>
      </w:r>
      <w:r>
        <w:rPr>
          <w:lang w:val="en-GB"/>
        </w:rPr>
        <w:t xml:space="preserve">he analysis of a single-cell transcriptomics dataset produced by </w:t>
      </w:r>
      <w:r w:rsidR="00576D9D">
        <w:rPr>
          <w:lang w:val="en-GB"/>
        </w:rPr>
        <w:t xml:space="preserve">an </w:t>
      </w:r>
      <w:r>
        <w:rPr>
          <w:lang w:val="en-GB"/>
        </w:rPr>
        <w:t>experimental wet-lab biologist to study the role of B-cells in microbe infections.</w:t>
      </w:r>
    </w:p>
    <w:p w14:paraId="401B8E49" w14:textId="26DA1D14" w:rsidR="002B7F72" w:rsidRDefault="002B7F72" w:rsidP="00576D9D">
      <w:pPr>
        <w:jc w:val="both"/>
        <w:rPr>
          <w:lang w:val="en-GB"/>
        </w:rPr>
      </w:pPr>
      <w:r>
        <w:rPr>
          <w:lang w:val="en-GB"/>
        </w:rPr>
        <w:t xml:space="preserve">For such support project the ENCORE principles are directly applicable. However, one should keep in mind that the documentation of the project inside the sFSS is from the perspective of the data analysis, and not from the perspective of the biological question. </w:t>
      </w:r>
    </w:p>
    <w:p w14:paraId="71FDF929" w14:textId="3F04F9EE" w:rsidR="002B7F72" w:rsidRDefault="002B7F72" w:rsidP="00576D9D">
      <w:pPr>
        <w:jc w:val="both"/>
        <w:rPr>
          <w:lang w:val="en-GB"/>
        </w:rPr>
      </w:pPr>
      <w:r>
        <w:rPr>
          <w:lang w:val="en-GB"/>
        </w:rPr>
        <w:t xml:space="preserve">Thus, one would typically document the computational approaches used to analyse the data. The \Literature directory might contain the publications explaining these methods in detail.  In addition, one would use the documentation obtained by the biologist to describe the samples, experimental design, experimental protocols, etc. But </w:t>
      </w:r>
      <w:r w:rsidR="00576D9D">
        <w:rPr>
          <w:lang w:val="en-GB"/>
        </w:rPr>
        <w:t>also,</w:t>
      </w:r>
      <w:r>
        <w:rPr>
          <w:lang w:val="en-GB"/>
        </w:rPr>
        <w:t xml:space="preserve"> the objective of the data analysis, or the hypothesis to be rejected. </w:t>
      </w:r>
    </w:p>
    <w:p w14:paraId="03BB9AE5" w14:textId="3A1AD67C" w:rsidR="00576D9D" w:rsidRDefault="00576D9D" w:rsidP="00576D9D">
      <w:pPr>
        <w:jc w:val="both"/>
        <w:rPr>
          <w:lang w:val="en-GB"/>
        </w:rPr>
      </w:pPr>
      <w:r>
        <w:rPr>
          <w:lang w:val="en-GB"/>
        </w:rPr>
        <w:t xml:space="preserve">Support projects may comprise routine analysis that are frequently performed for different customers. In this scenario, one may setup dedicated sFSS templates that contain the generic part of the documentation (e.g., description of the data analysis pipeline to analyse single-cell transcriptomics data). </w:t>
      </w:r>
    </w:p>
    <w:p w14:paraId="290EFB30" w14:textId="77777777" w:rsidR="004327AA" w:rsidRPr="00576D9D"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rPr>
      </w:pPr>
    </w:p>
    <w:p w14:paraId="3EC71B2F" w14:textId="57AA7D47" w:rsidR="004327AA" w:rsidRPr="00FF449B" w:rsidRDefault="004327AA" w:rsidP="00232F35">
      <w:pPr>
        <w:pStyle w:val="Heading2"/>
      </w:pPr>
      <w:bookmarkStart w:id="162" w:name="_Toc140232626"/>
      <w:bookmarkStart w:id="163" w:name="_Toc140232694"/>
      <w:bookmarkStart w:id="164" w:name="_Toc152586403"/>
      <w:r w:rsidRPr="00FF449B">
        <w:t xml:space="preserve">Using </w:t>
      </w:r>
      <w:r w:rsidR="00576D9D">
        <w:t xml:space="preserve">GitHub </w:t>
      </w:r>
      <w:r w:rsidRPr="00FF449B">
        <w:t>branches for support</w:t>
      </w:r>
      <w:bookmarkEnd w:id="162"/>
      <w:bookmarkEnd w:id="163"/>
      <w:bookmarkEnd w:id="164"/>
    </w:p>
    <w:p w14:paraId="672C9D4B" w14:textId="702E9585" w:rsidR="00576D9D" w:rsidRPr="00934A43" w:rsidRDefault="00576D9D" w:rsidP="004327AA">
      <w:pPr>
        <w:pStyle w:val="md-end-block"/>
        <w:spacing w:before="0" w:beforeAutospacing="0" w:after="0" w:afterAutospacing="0" w:line="276" w:lineRule="auto"/>
        <w:jc w:val="both"/>
        <w:rPr>
          <w:rFonts w:asciiTheme="minorHAnsi" w:hAnsiTheme="minorHAnsi" w:cstheme="minorHAnsi"/>
          <w:color w:val="333333"/>
          <w:sz w:val="20"/>
          <w:szCs w:val="20"/>
        </w:rPr>
      </w:pPr>
      <w:r w:rsidRPr="00934A43">
        <w:rPr>
          <w:rFonts w:asciiTheme="minorHAnsi" w:hAnsiTheme="minorHAnsi" w:cstheme="minorHAnsi"/>
          <w:color w:val="333333"/>
          <w:sz w:val="20"/>
          <w:szCs w:val="20"/>
        </w:rPr>
        <w:t xml:space="preserve">Following the ENCORE </w:t>
      </w:r>
      <w:r w:rsidR="00DA064B" w:rsidRPr="00934A43">
        <w:rPr>
          <w:rFonts w:asciiTheme="minorHAnsi" w:hAnsiTheme="minorHAnsi" w:cstheme="minorHAnsi"/>
          <w:color w:val="333333"/>
          <w:sz w:val="20"/>
          <w:szCs w:val="20"/>
        </w:rPr>
        <w:t>guidelines,</w:t>
      </w:r>
      <w:r w:rsidRPr="00934A43">
        <w:rPr>
          <w:rFonts w:asciiTheme="minorHAnsi" w:hAnsiTheme="minorHAnsi" w:cstheme="minorHAnsi"/>
          <w:color w:val="333333"/>
          <w:sz w:val="20"/>
          <w:szCs w:val="20"/>
        </w:rPr>
        <w:t xml:space="preserve"> one would make a new GitHub repository </w:t>
      </w:r>
      <w:r w:rsidR="00DA064B" w:rsidRPr="00934A43">
        <w:rPr>
          <w:rFonts w:asciiTheme="minorHAnsi" w:hAnsiTheme="minorHAnsi" w:cstheme="minorHAnsi"/>
          <w:color w:val="333333"/>
          <w:sz w:val="20"/>
          <w:szCs w:val="20"/>
        </w:rPr>
        <w:t xml:space="preserve">for each new project. However, for frequently performed analyses one would get many repositories with almost the same code (since only code and documentation is synchronized with GitHub). Therefore, one could decide to store the code only once in GitHub. However, then changes (e.g., different parameters, filenames, experimental design) made for specific projects can not be tracked. </w:t>
      </w:r>
    </w:p>
    <w:p w14:paraId="279FDFEF" w14:textId="36BB2CA7" w:rsidR="00DA064B" w:rsidRPr="00934A43" w:rsidRDefault="00DA064B" w:rsidP="004327AA">
      <w:pPr>
        <w:pStyle w:val="md-end-block"/>
        <w:spacing w:before="0" w:beforeAutospacing="0" w:after="0" w:afterAutospacing="0" w:line="276" w:lineRule="auto"/>
        <w:jc w:val="both"/>
        <w:rPr>
          <w:rFonts w:asciiTheme="minorHAnsi" w:hAnsiTheme="minorHAnsi" w:cstheme="minorHAnsi"/>
          <w:color w:val="333333"/>
          <w:sz w:val="20"/>
          <w:szCs w:val="20"/>
        </w:rPr>
      </w:pPr>
    </w:p>
    <w:p w14:paraId="101C00DD" w14:textId="4BA1481B" w:rsidR="00DA064B" w:rsidRPr="00934A43" w:rsidRDefault="00DA064B" w:rsidP="004327AA">
      <w:pPr>
        <w:pStyle w:val="md-end-block"/>
        <w:spacing w:before="0" w:beforeAutospacing="0" w:after="0" w:afterAutospacing="0" w:line="276" w:lineRule="auto"/>
        <w:jc w:val="both"/>
        <w:rPr>
          <w:rFonts w:asciiTheme="minorHAnsi" w:hAnsiTheme="minorHAnsi" w:cstheme="minorHAnsi"/>
          <w:color w:val="333333"/>
          <w:sz w:val="20"/>
          <w:szCs w:val="20"/>
        </w:rPr>
      </w:pPr>
      <w:r w:rsidRPr="00934A43">
        <w:rPr>
          <w:rFonts w:asciiTheme="minorHAnsi" w:hAnsiTheme="minorHAnsi" w:cstheme="minorHAnsi"/>
          <w:color w:val="333333"/>
          <w:sz w:val="20"/>
          <w:szCs w:val="20"/>
        </w:rPr>
        <w:t xml:space="preserve">A better alternative is to use GitHub branches for each new project requiring the same type of analysis.  The main branch will contain the reference code. Next, for each new project you create a new branch with a descriptive name (e.g., SingleCellAnalysis_May2023_JohnDoe). The (modified) code for this project can then be pushed to this branch. This branch will not be merged with the main branch. In the sFSS you document which branch was used for the project, and what changes were made to the code. </w:t>
      </w:r>
    </w:p>
    <w:p w14:paraId="3967D2FD" w14:textId="12188029" w:rsidR="004327AA" w:rsidRPr="00FF449B" w:rsidRDefault="004327AA" w:rsidP="004327AA">
      <w:pPr>
        <w:pStyle w:val="md-end-block"/>
        <w:spacing w:before="0" w:beforeAutospacing="0" w:after="0" w:afterAutospacing="0" w:line="276" w:lineRule="auto"/>
        <w:jc w:val="both"/>
        <w:rPr>
          <w:rFonts w:asciiTheme="minorHAnsi" w:hAnsiTheme="minorHAnsi" w:cstheme="minorHAnsi"/>
          <w:color w:val="333333"/>
          <w:sz w:val="22"/>
          <w:szCs w:val="22"/>
        </w:rPr>
      </w:pPr>
    </w:p>
    <w:p w14:paraId="3807EDCE" w14:textId="77777777" w:rsidR="0034457E" w:rsidRDefault="0034457E">
      <w:pPr>
        <w:rPr>
          <w:lang w:val="en-GB"/>
        </w:rPr>
      </w:pPr>
    </w:p>
    <w:p w14:paraId="67D71740" w14:textId="77777777" w:rsidR="008F2894" w:rsidRDefault="008F2894">
      <w:pPr>
        <w:rPr>
          <w:lang w:val="en-GB"/>
        </w:rPr>
      </w:pPr>
    </w:p>
    <w:p w14:paraId="3AB35650" w14:textId="77777777" w:rsidR="00ED5358" w:rsidRDefault="003E329A" w:rsidP="00ED5358">
      <w:pPr>
        <w:rPr>
          <w:lang w:val="en-GB"/>
        </w:rPr>
      </w:pPr>
      <w:r>
        <w:rPr>
          <w:lang w:val="en-GB"/>
        </w:rPr>
        <w:br w:type="page"/>
      </w:r>
    </w:p>
    <w:p w14:paraId="0D0302C6" w14:textId="77777777" w:rsidR="00ED5358" w:rsidRDefault="00ED5358" w:rsidP="00232F35">
      <w:pPr>
        <w:pStyle w:val="Heading1"/>
      </w:pPr>
      <w:bookmarkStart w:id="165" w:name="_Ref139294855"/>
      <w:bookmarkStart w:id="166" w:name="_Toc140232627"/>
      <w:bookmarkStart w:id="167" w:name="_Toc140232695"/>
      <w:bookmarkStart w:id="168" w:name="_Toc152586404"/>
      <w:r>
        <w:lastRenderedPageBreak/>
        <w:t>Appendix. The FSS Navigator</w:t>
      </w:r>
      <w:bookmarkEnd w:id="165"/>
      <w:bookmarkEnd w:id="166"/>
      <w:bookmarkEnd w:id="167"/>
      <w:bookmarkEnd w:id="168"/>
    </w:p>
    <w:p w14:paraId="307767B5" w14:textId="100BA99B" w:rsidR="00ED5358" w:rsidRPr="00934A43" w:rsidRDefault="00DA13D0" w:rsidP="00ED5358">
      <w:pPr>
        <w:spacing w:after="0"/>
        <w:jc w:val="both"/>
        <w:rPr>
          <w:lang w:val="en-GB"/>
        </w:rPr>
      </w:pPr>
      <w:r w:rsidRPr="00DA13D0">
        <w:rPr>
          <w:lang w:val="en-GB"/>
        </w:rPr>
        <w:t>The sFSS may eventually, at the end of a project, contain a large amount of information potentially making it difficult for peers to determine the best point of entry. The FSS Navigator was developed to provide a first guidance through the project. The FSS Navigator itself was developed following the ENCORE approach, and the project package is found in Zenodo</w:t>
      </w:r>
      <w:r>
        <w:rPr>
          <w:lang w:val="en-GB"/>
        </w:rPr>
        <w:t xml:space="preserve"> (</w:t>
      </w:r>
      <w:hyperlink r:id="rId52" w:history="1">
        <w:r w:rsidRPr="00934A43">
          <w:rPr>
            <w:rStyle w:val="Hyperlink"/>
            <w:lang w:val="en-GB"/>
          </w:rPr>
          <w:t>https://doi.org/10.5281/zenodo.7985655</w:t>
        </w:r>
      </w:hyperlink>
      <w:r>
        <w:rPr>
          <w:rStyle w:val="Hyperlink"/>
          <w:lang w:val="en-GB"/>
        </w:rPr>
        <w:t>)</w:t>
      </w:r>
      <w:r w:rsidRPr="00DA13D0">
        <w:rPr>
          <w:lang w:val="en-GB"/>
        </w:rPr>
        <w:t xml:space="preserve">. </w:t>
      </w:r>
      <w:r w:rsidRPr="00934A43">
        <w:rPr>
          <w:lang w:val="en-GB"/>
        </w:rPr>
        <w:t>The FSS Navigator is a Python program (</w:t>
      </w:r>
      <w:r w:rsidRPr="00934A43">
        <w:rPr>
          <w:color w:val="00B050"/>
        </w:rPr>
        <w:t>20231201_</w:t>
      </w:r>
      <w:r w:rsidRPr="00934A43">
        <w:rPr>
          <w:color w:val="00B050"/>
          <w:lang w:val="en-GB"/>
        </w:rPr>
        <w:t>Project</w:t>
      </w:r>
      <w:r w:rsidRPr="00934A43">
        <w:rPr>
          <w:b/>
          <w:bCs/>
          <w:color w:val="00B050"/>
          <w:lang w:val="en-GB"/>
        </w:rPr>
        <w:t>\Navigate.py</w:t>
      </w:r>
      <w:r w:rsidRPr="00934A43">
        <w:rPr>
          <w:lang w:val="en-GB"/>
        </w:rPr>
        <w:t>) that creates a html file (</w:t>
      </w:r>
      <w:r w:rsidRPr="00934A43">
        <w:rPr>
          <w:color w:val="00B050"/>
        </w:rPr>
        <w:t>20231201_</w:t>
      </w:r>
      <w:r w:rsidRPr="00934A43">
        <w:rPr>
          <w:color w:val="00B050"/>
          <w:lang w:val="en-GB"/>
        </w:rPr>
        <w:t>Project\</w:t>
      </w:r>
      <w:r w:rsidRPr="00934A43">
        <w:rPr>
          <w:b/>
          <w:bCs/>
          <w:color w:val="00B050"/>
          <w:lang w:val="en-GB"/>
        </w:rPr>
        <w:t>Navigate.html</w:t>
      </w:r>
      <w:r w:rsidRPr="00934A43">
        <w:rPr>
          <w:lang w:val="en-GB"/>
        </w:rPr>
        <w:t>), which you can open in your web-browser to inspect the sFSS</w:t>
      </w:r>
      <w:r>
        <w:rPr>
          <w:lang w:val="en-GB"/>
        </w:rPr>
        <w:t>.</w:t>
      </w:r>
      <w:r w:rsidRPr="00DA13D0">
        <w:rPr>
          <w:lang w:val="en-GB"/>
        </w:rPr>
        <w:t xml:space="preserve"> In addition to the Python program, executables for Windows, Mac OS and Unix are provided to ensure the navigator can be used if Python is not installed. The generated web page consists of four panels (</w:t>
      </w:r>
      <w:r w:rsidRPr="00DA13D0">
        <w:rPr>
          <w:color w:val="0070C0"/>
          <w:lang w:val="en-GB"/>
        </w:rPr>
        <w:t>Figure 2</w:t>
      </w:r>
      <w:r w:rsidRPr="00DA13D0">
        <w:rPr>
          <w:lang w:val="en-GB"/>
        </w:rPr>
        <w:t>). The content of the panels is configured by the project owner, which allows to guide peers to the important parts of the project. The navigator also provides a convenient tool during the project to, for example, browse and show results.</w:t>
      </w:r>
      <w:r>
        <w:rPr>
          <w:lang w:val="en-GB"/>
        </w:rPr>
        <w:t xml:space="preserve"> </w:t>
      </w:r>
      <w:r w:rsidR="00ED5358" w:rsidRPr="00934A43">
        <w:rPr>
          <w:lang w:val="en-GB"/>
        </w:rPr>
        <w:t xml:space="preserve">Note, that the FSS Navigator is work in progress and updates will become available in the future.  </w:t>
      </w:r>
    </w:p>
    <w:p w14:paraId="291E2D26" w14:textId="77777777" w:rsidR="00934A43" w:rsidRDefault="00934A43" w:rsidP="00934A43">
      <w:pPr>
        <w:pStyle w:val="md-end-block"/>
        <w:spacing w:before="0" w:beforeAutospacing="0" w:after="0" w:afterAutospacing="0"/>
        <w:rPr>
          <w:rStyle w:val="md-plain"/>
          <w:rFonts w:asciiTheme="minorHAnsi" w:hAnsiTheme="minorHAnsi" w:cstheme="minorHAnsi"/>
          <w:color w:val="333333"/>
          <w:sz w:val="20"/>
          <w:szCs w:val="20"/>
        </w:rPr>
      </w:pPr>
    </w:p>
    <w:p w14:paraId="7195B8FD" w14:textId="05B6DA15" w:rsidR="00ED5358" w:rsidRPr="00934A43" w:rsidRDefault="00934A43" w:rsidP="00934A43">
      <w:pPr>
        <w:pStyle w:val="md-end-block"/>
        <w:spacing w:before="0" w:beforeAutospacing="0" w:after="0" w:afterAutospacing="0" w:line="276" w:lineRule="auto"/>
        <w:rPr>
          <w:rFonts w:asciiTheme="minorHAnsi" w:hAnsiTheme="minorHAnsi" w:cstheme="minorHAnsi"/>
          <w:color w:val="333333"/>
          <w:sz w:val="20"/>
          <w:szCs w:val="20"/>
        </w:rPr>
      </w:pPr>
      <w:r>
        <w:rPr>
          <w:rStyle w:val="md-plain"/>
          <w:rFonts w:asciiTheme="minorHAnsi" w:hAnsiTheme="minorHAnsi" w:cstheme="minorHAnsi"/>
          <w:color w:val="333333"/>
          <w:sz w:val="20"/>
          <w:szCs w:val="20"/>
        </w:rPr>
        <w:t>The following files are part of the FSS navigator:</w:t>
      </w:r>
    </w:p>
    <w:p w14:paraId="17E6B394" w14:textId="4654ECFB" w:rsidR="00ED5358" w:rsidRPr="00934A43" w:rsidRDefault="00ED5358" w:rsidP="00934A43">
      <w:pPr>
        <w:pStyle w:val="md-end-block"/>
        <w:numPr>
          <w:ilvl w:val="0"/>
          <w:numId w:val="70"/>
        </w:numPr>
        <w:spacing w:before="0" w:beforeAutospacing="0"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Navigate.html</w:t>
      </w:r>
      <w:r w:rsidRPr="00934A43">
        <w:rPr>
          <w:rStyle w:val="md-plain"/>
          <w:rFonts w:asciiTheme="minorHAnsi" w:hAnsiTheme="minorHAnsi" w:cstheme="minorHAnsi"/>
          <w:color w:val="333333"/>
          <w:sz w:val="20"/>
          <w:szCs w:val="20"/>
        </w:rPr>
        <w:t xml:space="preserve">. Open in your </w:t>
      </w:r>
      <w:r w:rsidR="00934A43">
        <w:rPr>
          <w:rStyle w:val="md-plain"/>
          <w:rFonts w:asciiTheme="minorHAnsi" w:hAnsiTheme="minorHAnsi" w:cstheme="minorHAnsi"/>
          <w:color w:val="333333"/>
          <w:sz w:val="20"/>
          <w:szCs w:val="20"/>
        </w:rPr>
        <w:t xml:space="preserve">web </w:t>
      </w:r>
      <w:r w:rsidRPr="00934A43">
        <w:rPr>
          <w:rStyle w:val="md-plain"/>
          <w:rFonts w:asciiTheme="minorHAnsi" w:hAnsiTheme="minorHAnsi" w:cstheme="minorHAnsi"/>
          <w:color w:val="333333"/>
          <w:sz w:val="20"/>
          <w:szCs w:val="20"/>
        </w:rPr>
        <w:t>browser to navigate the</w:t>
      </w:r>
      <w:r w:rsidR="00934A43">
        <w:rPr>
          <w:rStyle w:val="md-plain"/>
          <w:rFonts w:asciiTheme="minorHAnsi" w:hAnsiTheme="minorHAnsi" w:cstheme="minorHAnsi"/>
          <w:color w:val="333333"/>
          <w:sz w:val="20"/>
          <w:szCs w:val="20"/>
        </w:rPr>
        <w:t xml:space="preserve"> sFSS</w:t>
      </w:r>
      <w:r w:rsidRPr="00934A43">
        <w:rPr>
          <w:rStyle w:val="md-plain"/>
          <w:rFonts w:asciiTheme="minorHAnsi" w:hAnsiTheme="minorHAnsi" w:cstheme="minorHAnsi"/>
          <w:color w:val="333333"/>
          <w:sz w:val="20"/>
          <w:szCs w:val="20"/>
        </w:rPr>
        <w:t>.</w:t>
      </w:r>
    </w:p>
    <w:p w14:paraId="0883FD60" w14:textId="77777777" w:rsidR="00ED5358" w:rsidRPr="00934A43" w:rsidRDefault="00ED5358" w:rsidP="00934A43">
      <w:pPr>
        <w:pStyle w:val="md-end-block"/>
        <w:numPr>
          <w:ilvl w:val="0"/>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Navigate.py</w:t>
      </w:r>
      <w:r w:rsidRPr="00934A43">
        <w:rPr>
          <w:rStyle w:val="md-plain"/>
          <w:rFonts w:asciiTheme="minorHAnsi" w:hAnsiTheme="minorHAnsi" w:cstheme="minorHAnsi"/>
          <w:color w:val="333333"/>
          <w:sz w:val="20"/>
          <w:szCs w:val="20"/>
        </w:rPr>
        <w:t>. Standalone Python 3 script to generate Navigate.html to navigate the FSS. Can be run from the command line (Navigate.py -h)</w:t>
      </w:r>
    </w:p>
    <w:p w14:paraId="4A9BFFBA" w14:textId="77777777" w:rsidR="00ED5358" w:rsidRPr="00934A43" w:rsidRDefault="00ED5358" w:rsidP="00934A43">
      <w:pPr>
        <w:pStyle w:val="md-end-block"/>
        <w:numPr>
          <w:ilvl w:val="0"/>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Navigate_U.sh</w:t>
      </w:r>
      <w:r w:rsidRPr="00934A43">
        <w:rPr>
          <w:rStyle w:val="md-plain"/>
          <w:rFonts w:asciiTheme="minorHAnsi" w:hAnsiTheme="minorHAnsi" w:cstheme="minorHAnsi"/>
          <w:color w:val="333333"/>
          <w:sz w:val="20"/>
          <w:szCs w:val="20"/>
        </w:rPr>
        <w:t>. Shell script to run Navigate on Unix/Linux systems. Change the first line (#!/usr/bin/Python) if necessary. Make executable using chmod +x</w:t>
      </w:r>
    </w:p>
    <w:p w14:paraId="631FBB83" w14:textId="2138891A" w:rsidR="00934A43" w:rsidRDefault="00ED5358" w:rsidP="00934A43">
      <w:pPr>
        <w:pStyle w:val="md-end-block"/>
        <w:numPr>
          <w:ilvl w:val="0"/>
          <w:numId w:val="70"/>
        </w:numPr>
        <w:spacing w:line="276" w:lineRule="auto"/>
        <w:jc w:val="both"/>
        <w:rPr>
          <w:rStyle w:val="md-plain"/>
          <w:rFonts w:asciiTheme="minorHAnsi" w:hAnsiTheme="minorHAnsi" w:cstheme="minorHAnsi"/>
          <w:color w:val="333333"/>
          <w:sz w:val="20"/>
          <w:szCs w:val="20"/>
        </w:rPr>
      </w:pPr>
      <w:r w:rsidRPr="00934A43">
        <w:rPr>
          <w:rStyle w:val="md-plain"/>
          <w:rFonts w:asciiTheme="minorHAnsi" w:hAnsiTheme="minorHAnsi" w:cstheme="minorHAnsi"/>
          <w:color w:val="333333"/>
          <w:sz w:val="20"/>
          <w:szCs w:val="20"/>
        </w:rPr>
        <w:t>There are also executables available for Windows and MacOS</w:t>
      </w:r>
      <w:r w:rsidR="00934A43">
        <w:rPr>
          <w:rStyle w:val="md-plain"/>
          <w:rFonts w:asciiTheme="minorHAnsi" w:hAnsiTheme="minorHAnsi" w:cstheme="minorHAnsi"/>
          <w:color w:val="333333"/>
          <w:sz w:val="20"/>
          <w:szCs w:val="20"/>
        </w:rPr>
        <w:t xml:space="preserve"> and </w:t>
      </w:r>
      <w:r w:rsidRPr="00934A43">
        <w:rPr>
          <w:rStyle w:val="md-plain"/>
          <w:rFonts w:asciiTheme="minorHAnsi" w:hAnsiTheme="minorHAnsi" w:cstheme="minorHAnsi"/>
          <w:color w:val="333333"/>
          <w:sz w:val="20"/>
          <w:szCs w:val="20"/>
        </w:rPr>
        <w:t>are found at Zenodo</w:t>
      </w:r>
      <w:r w:rsidR="00934A43">
        <w:rPr>
          <w:rStyle w:val="md-plain"/>
          <w:rFonts w:asciiTheme="minorHAnsi" w:hAnsiTheme="minorHAnsi" w:cstheme="minorHAnsi"/>
          <w:color w:val="333333"/>
          <w:sz w:val="20"/>
          <w:szCs w:val="20"/>
        </w:rPr>
        <w:t>:</w:t>
      </w:r>
    </w:p>
    <w:p w14:paraId="5DAE50B8" w14:textId="513010D1"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color w:val="333333"/>
          <w:sz w:val="20"/>
          <w:szCs w:val="20"/>
        </w:rPr>
        <w:t xml:space="preserve">DOI: </w:t>
      </w:r>
      <w:hyperlink r:id="rId53" w:history="1">
        <w:r w:rsidRPr="00934A43">
          <w:rPr>
            <w:rStyle w:val="Hyperlink"/>
            <w:rFonts w:asciiTheme="minorHAnsi" w:hAnsiTheme="minorHAnsi" w:cstheme="minorHAnsi"/>
            <w:color w:val="4183C4"/>
            <w:sz w:val="20"/>
            <w:szCs w:val="20"/>
          </w:rPr>
          <w:t>https://doi.org/10.5281/zenodo.7985655</w:t>
        </w:r>
      </w:hyperlink>
      <w:r w:rsidRPr="00934A43">
        <w:rPr>
          <w:rStyle w:val="md-plain"/>
          <w:rFonts w:asciiTheme="minorHAnsi" w:hAnsiTheme="minorHAnsi" w:cstheme="minorHAnsi"/>
          <w:color w:val="333333"/>
          <w:sz w:val="20"/>
          <w:szCs w:val="20"/>
        </w:rPr>
        <w:t xml:space="preserve">; </w:t>
      </w:r>
      <w:hyperlink r:id="rId54" w:history="1">
        <w:r w:rsidRPr="00934A43">
          <w:rPr>
            <w:rStyle w:val="Hyperlink"/>
            <w:rFonts w:asciiTheme="minorHAnsi" w:hAnsiTheme="minorHAnsi" w:cstheme="minorHAnsi"/>
            <w:color w:val="4183C4"/>
            <w:sz w:val="20"/>
            <w:szCs w:val="20"/>
          </w:rPr>
          <w:t>https://zenodo.org/record/7985655</w:t>
        </w:r>
      </w:hyperlink>
      <w:r w:rsidRPr="00934A43">
        <w:rPr>
          <w:rStyle w:val="md-plain"/>
          <w:rFonts w:asciiTheme="minorHAnsi" w:hAnsiTheme="minorHAnsi" w:cstheme="minorHAnsi"/>
          <w:color w:val="333333"/>
          <w:sz w:val="20"/>
          <w:szCs w:val="20"/>
        </w:rPr>
        <w:t>))</w:t>
      </w:r>
    </w:p>
    <w:p w14:paraId="035B8DFF" w14:textId="77777777"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Navigate_W.exe</w:t>
      </w:r>
      <w:r w:rsidRPr="00934A43">
        <w:rPr>
          <w:rStyle w:val="md-plain"/>
          <w:rFonts w:asciiTheme="minorHAnsi" w:hAnsiTheme="minorHAnsi" w:cstheme="minorHAnsi"/>
          <w:color w:val="333333"/>
          <w:sz w:val="20"/>
          <w:szCs w:val="20"/>
        </w:rPr>
        <w:t>. Windows executable if you don't have Python installed (Navigate.exe -h).</w:t>
      </w:r>
    </w:p>
    <w:p w14:paraId="6A63195F" w14:textId="77777777"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Navigate_M</w:t>
      </w:r>
      <w:r w:rsidRPr="00934A43">
        <w:rPr>
          <w:rStyle w:val="md-plain"/>
          <w:rFonts w:asciiTheme="minorHAnsi" w:hAnsiTheme="minorHAnsi" w:cstheme="minorHAnsi"/>
          <w:color w:val="333333"/>
          <w:sz w:val="20"/>
          <w:szCs w:val="20"/>
        </w:rPr>
        <w:t>. MacOS executable (macOS 13.3.1 (Ventura), Apple M1)</w:t>
      </w:r>
    </w:p>
    <w:p w14:paraId="76D13204" w14:textId="10F06F62" w:rsidR="00ED5358" w:rsidRPr="00934A43" w:rsidRDefault="00ED5358" w:rsidP="00934A43">
      <w:pPr>
        <w:pStyle w:val="md-end-block"/>
        <w:numPr>
          <w:ilvl w:val="1"/>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Navigate_MacIntel</w:t>
      </w:r>
      <w:r w:rsidRPr="00934A43">
        <w:rPr>
          <w:rStyle w:val="md-plain"/>
          <w:rFonts w:asciiTheme="minorHAnsi" w:hAnsiTheme="minorHAnsi" w:cstheme="minorHAnsi"/>
          <w:color w:val="333333"/>
          <w:sz w:val="20"/>
          <w:szCs w:val="20"/>
        </w:rPr>
        <w:t>. MacOS executable (macOS 10.13.6 (High Sierra), Intel Core i5)</w:t>
      </w:r>
    </w:p>
    <w:p w14:paraId="5278C1DB" w14:textId="5BC70727" w:rsidR="00ED5358" w:rsidRPr="00934A43" w:rsidRDefault="00ED5358" w:rsidP="00934A43">
      <w:pPr>
        <w:pStyle w:val="md-end-block"/>
        <w:numPr>
          <w:ilvl w:val="0"/>
          <w:numId w:val="70"/>
        </w:numPr>
        <w:spacing w:line="276" w:lineRule="auto"/>
        <w:jc w:val="both"/>
        <w:rPr>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Test_Navigate_Module.py</w:t>
      </w:r>
      <w:r w:rsidRPr="00934A43">
        <w:rPr>
          <w:rStyle w:val="md-plain"/>
          <w:rFonts w:asciiTheme="minorHAnsi" w:hAnsiTheme="minorHAnsi" w:cstheme="minorHAnsi"/>
          <w:color w:val="333333"/>
          <w:sz w:val="20"/>
          <w:szCs w:val="20"/>
        </w:rPr>
        <w:t xml:space="preserve">. </w:t>
      </w:r>
      <w:r w:rsidR="00934A43">
        <w:rPr>
          <w:rStyle w:val="md-plain"/>
          <w:rFonts w:asciiTheme="minorHAnsi" w:hAnsiTheme="minorHAnsi" w:cstheme="minorHAnsi"/>
          <w:color w:val="333333"/>
          <w:sz w:val="20"/>
          <w:szCs w:val="20"/>
        </w:rPr>
        <w:t xml:space="preserve">Example </w:t>
      </w:r>
      <w:r w:rsidRPr="00934A43">
        <w:rPr>
          <w:rStyle w:val="md-plain"/>
          <w:rFonts w:asciiTheme="minorHAnsi" w:hAnsiTheme="minorHAnsi" w:cstheme="minorHAnsi"/>
          <w:color w:val="333333"/>
          <w:sz w:val="20"/>
          <w:szCs w:val="20"/>
        </w:rPr>
        <w:t xml:space="preserve">Python script to show how to </w:t>
      </w:r>
      <w:r w:rsidR="00934A43">
        <w:rPr>
          <w:rStyle w:val="md-plain"/>
          <w:rFonts w:asciiTheme="minorHAnsi" w:hAnsiTheme="minorHAnsi" w:cstheme="minorHAnsi"/>
          <w:color w:val="333333"/>
          <w:sz w:val="20"/>
          <w:szCs w:val="20"/>
        </w:rPr>
        <w:t>include</w:t>
      </w:r>
      <w:r w:rsidRPr="00934A43">
        <w:rPr>
          <w:rStyle w:val="md-plain"/>
          <w:rFonts w:asciiTheme="minorHAnsi" w:hAnsiTheme="minorHAnsi" w:cstheme="minorHAnsi"/>
          <w:color w:val="333333"/>
          <w:sz w:val="20"/>
          <w:szCs w:val="20"/>
        </w:rPr>
        <w:t xml:space="preserve"> Navigate.py as </w:t>
      </w:r>
      <w:r w:rsidR="00934A43">
        <w:rPr>
          <w:rStyle w:val="md-plain"/>
          <w:rFonts w:asciiTheme="minorHAnsi" w:hAnsiTheme="minorHAnsi" w:cstheme="minorHAnsi"/>
          <w:color w:val="333333"/>
          <w:sz w:val="20"/>
          <w:szCs w:val="20"/>
        </w:rPr>
        <w:t xml:space="preserve">a </w:t>
      </w:r>
      <w:r w:rsidRPr="00934A43">
        <w:rPr>
          <w:rStyle w:val="md-plain"/>
          <w:rFonts w:asciiTheme="minorHAnsi" w:hAnsiTheme="minorHAnsi" w:cstheme="minorHAnsi"/>
          <w:color w:val="333333"/>
          <w:sz w:val="20"/>
          <w:szCs w:val="20"/>
        </w:rPr>
        <w:t xml:space="preserve">module in other Python scripts. This may help to </w:t>
      </w:r>
      <w:r w:rsidR="00934A43">
        <w:rPr>
          <w:rStyle w:val="md-plain"/>
          <w:rFonts w:asciiTheme="minorHAnsi" w:hAnsiTheme="minorHAnsi" w:cstheme="minorHAnsi"/>
          <w:color w:val="333333"/>
          <w:sz w:val="20"/>
          <w:szCs w:val="20"/>
        </w:rPr>
        <w:t xml:space="preserve">automatically </w:t>
      </w:r>
      <w:r w:rsidRPr="00934A43">
        <w:rPr>
          <w:rStyle w:val="md-plain"/>
          <w:rFonts w:asciiTheme="minorHAnsi" w:hAnsiTheme="minorHAnsi" w:cstheme="minorHAnsi"/>
          <w:color w:val="333333"/>
          <w:sz w:val="20"/>
          <w:szCs w:val="20"/>
        </w:rPr>
        <w:t>keep Navigate.html up-to-date without manually executing Navigate.py.</w:t>
      </w:r>
    </w:p>
    <w:p w14:paraId="7DB1D8E1" w14:textId="77777777" w:rsidR="00ED5358" w:rsidRDefault="00ED5358" w:rsidP="00934A43">
      <w:pPr>
        <w:pStyle w:val="md-end-block"/>
        <w:numPr>
          <w:ilvl w:val="0"/>
          <w:numId w:val="70"/>
        </w:numPr>
        <w:spacing w:line="276" w:lineRule="auto"/>
        <w:jc w:val="both"/>
        <w:rPr>
          <w:rStyle w:val="md-plain"/>
          <w:rFonts w:asciiTheme="minorHAnsi" w:hAnsiTheme="minorHAnsi" w:cstheme="minorHAnsi"/>
          <w:color w:val="333333"/>
          <w:sz w:val="20"/>
          <w:szCs w:val="20"/>
        </w:rPr>
      </w:pPr>
      <w:r w:rsidRPr="00934A43">
        <w:rPr>
          <w:rStyle w:val="md-plain"/>
          <w:rFonts w:asciiTheme="minorHAnsi" w:hAnsiTheme="minorHAnsi" w:cstheme="minorHAnsi"/>
          <w:b/>
          <w:bCs/>
          <w:color w:val="333333"/>
          <w:sz w:val="20"/>
          <w:szCs w:val="20"/>
        </w:rPr>
        <w:t>Navigate.conf</w:t>
      </w:r>
      <w:r w:rsidRPr="00934A43">
        <w:rPr>
          <w:rStyle w:val="md-plain"/>
          <w:rFonts w:asciiTheme="minorHAnsi" w:hAnsiTheme="minorHAnsi" w:cstheme="minorHAnsi"/>
          <w:color w:val="333333"/>
          <w:sz w:val="20"/>
          <w:szCs w:val="20"/>
        </w:rPr>
        <w:t>. Configuration file for Navigate.</w:t>
      </w:r>
    </w:p>
    <w:p w14:paraId="744532C3" w14:textId="2CE5DDAE" w:rsidR="00934A43" w:rsidRPr="00934A43" w:rsidRDefault="00934A43" w:rsidP="00934A43">
      <w:pPr>
        <w:pStyle w:val="md-end-block"/>
        <w:numPr>
          <w:ilvl w:val="1"/>
          <w:numId w:val="70"/>
        </w:numPr>
        <w:spacing w:line="276" w:lineRule="auto"/>
        <w:jc w:val="both"/>
        <w:rPr>
          <w:rFonts w:asciiTheme="minorHAnsi" w:hAnsiTheme="minorHAnsi" w:cstheme="minorHAnsi"/>
          <w:color w:val="333333"/>
          <w:sz w:val="20"/>
          <w:szCs w:val="20"/>
        </w:rPr>
      </w:pPr>
      <w:r>
        <w:rPr>
          <w:rStyle w:val="md-plain"/>
          <w:rFonts w:asciiTheme="minorHAnsi" w:hAnsiTheme="minorHAnsi" w:cstheme="minorHAnsi"/>
          <w:color w:val="333333"/>
          <w:sz w:val="20"/>
          <w:szCs w:val="20"/>
        </w:rPr>
        <w:t>The title of your project should be specified in this file.</w:t>
      </w:r>
    </w:p>
    <w:p w14:paraId="2ADA2647" w14:textId="059309EB" w:rsidR="00ED5358" w:rsidRDefault="00934A43" w:rsidP="00ED5358">
      <w:pPr>
        <w:rPr>
          <w:lang w:val="en-GB"/>
        </w:rPr>
      </w:pPr>
      <w:r>
        <w:rPr>
          <w:lang w:val="en-GB"/>
        </w:rPr>
        <w:t>Note that the executables are not part of the active GitHub repository, but are part of the GitHub releases.</w:t>
      </w:r>
    </w:p>
    <w:p w14:paraId="67B536FA" w14:textId="7E9A5693" w:rsidR="003E329A" w:rsidRDefault="003E329A" w:rsidP="00ED5358">
      <w:pPr>
        <w:rPr>
          <w:lang w:val="en-GB"/>
        </w:rPr>
      </w:pPr>
    </w:p>
    <w:p w14:paraId="621A9B76" w14:textId="4E5A598B" w:rsidR="00ED5358" w:rsidRDefault="00ED5358">
      <w:pPr>
        <w:rPr>
          <w:highlight w:val="yellow"/>
          <w:lang w:val="en-GB"/>
        </w:rPr>
      </w:pPr>
      <w:r>
        <w:rPr>
          <w:highlight w:val="yellow"/>
          <w:lang w:val="en-GB"/>
        </w:rPr>
        <w:br w:type="page"/>
      </w:r>
    </w:p>
    <w:p w14:paraId="7B2A0222" w14:textId="77777777" w:rsidR="00ED5358" w:rsidRDefault="00ED5358" w:rsidP="00ED5358">
      <w:pPr>
        <w:rPr>
          <w:lang w:val="en-GB"/>
        </w:rPr>
      </w:pPr>
    </w:p>
    <w:p w14:paraId="56D1CB14" w14:textId="435B8982" w:rsidR="00241766" w:rsidRDefault="003E329A" w:rsidP="00232F35">
      <w:pPr>
        <w:pStyle w:val="Heading1"/>
      </w:pPr>
      <w:bookmarkStart w:id="169" w:name="_Toc140232628"/>
      <w:bookmarkStart w:id="170" w:name="_Toc140232696"/>
      <w:bookmarkStart w:id="171" w:name="_Toc152586405"/>
      <w:r>
        <w:t>A</w:t>
      </w:r>
      <w:r w:rsidR="00447D68">
        <w:t>ppendix</w:t>
      </w:r>
      <w:r>
        <w:t xml:space="preserve">. </w:t>
      </w:r>
      <w:r w:rsidR="008D6721">
        <w:t xml:space="preserve">DOCUMENT </w:t>
      </w:r>
      <w:r w:rsidR="00241766">
        <w:t>VERSION HISTORY</w:t>
      </w:r>
      <w:bookmarkEnd w:id="169"/>
      <w:bookmarkEnd w:id="170"/>
      <w:bookmarkEnd w:id="171"/>
    </w:p>
    <w:p w14:paraId="264CB6FA" w14:textId="77777777" w:rsidR="003E329A" w:rsidRDefault="003E329A" w:rsidP="00804C37">
      <w:pPr>
        <w:spacing w:after="0"/>
        <w:rPr>
          <w:b/>
          <w:bCs/>
          <w:lang w:val="en-GB"/>
        </w:rPr>
      </w:pPr>
    </w:p>
    <w:p w14:paraId="24678FCA" w14:textId="0A1016F0" w:rsidR="00804C37" w:rsidRDefault="00241766" w:rsidP="00804C37">
      <w:pPr>
        <w:spacing w:after="0"/>
        <w:rPr>
          <w:lang w:val="en-GB"/>
        </w:rPr>
      </w:pPr>
      <w:r w:rsidRPr="00241766">
        <w:rPr>
          <w:b/>
          <w:bCs/>
          <w:lang w:val="en-GB"/>
        </w:rPr>
        <w:t>8 March 2023</w:t>
      </w:r>
      <w:r>
        <w:rPr>
          <w:lang w:val="en-GB"/>
        </w:rPr>
        <w:t xml:space="preserve"> </w:t>
      </w:r>
    </w:p>
    <w:p w14:paraId="05FE8C0B" w14:textId="114F25BD" w:rsidR="00804C37" w:rsidRPr="00804C37" w:rsidRDefault="00804C37" w:rsidP="00804C37">
      <w:pPr>
        <w:pStyle w:val="ListParagraph"/>
        <w:numPr>
          <w:ilvl w:val="0"/>
          <w:numId w:val="22"/>
        </w:numPr>
        <w:spacing w:after="0"/>
        <w:rPr>
          <w:lang w:val="en-GB"/>
        </w:rPr>
      </w:pPr>
      <w:r w:rsidRPr="00804C37">
        <w:rPr>
          <w:lang w:val="en-GB"/>
        </w:rPr>
        <w:t>Added the section ‘VERSION HISTORY’</w:t>
      </w:r>
    </w:p>
    <w:p w14:paraId="4FFD39EC" w14:textId="617DCC4E" w:rsidR="00241766" w:rsidRPr="00CE39BA" w:rsidRDefault="00241766" w:rsidP="00804C37">
      <w:pPr>
        <w:pStyle w:val="ListParagraph"/>
        <w:numPr>
          <w:ilvl w:val="0"/>
          <w:numId w:val="22"/>
        </w:numPr>
        <w:spacing w:after="0"/>
        <w:rPr>
          <w:lang w:val="en-GB"/>
        </w:rPr>
      </w:pPr>
      <w:r w:rsidRPr="00804C37">
        <w:rPr>
          <w:lang w:val="en-GB"/>
        </w:rPr>
        <w:t>Added the section “</w:t>
      </w:r>
      <w:r w:rsidRPr="00804C37">
        <w:rPr>
          <w:rFonts w:eastAsia="Times New Roman"/>
          <w:lang w:eastAsia="en-GB"/>
        </w:rPr>
        <w:t>GitHub and Git from scratch”.</w:t>
      </w:r>
    </w:p>
    <w:p w14:paraId="3213ADE5" w14:textId="59E18B49" w:rsidR="00CE39BA" w:rsidRPr="00CE39BA" w:rsidRDefault="00CE39BA" w:rsidP="00CE39BA">
      <w:pPr>
        <w:spacing w:after="0"/>
        <w:rPr>
          <w:b/>
          <w:bCs/>
          <w:lang w:val="en-GB"/>
        </w:rPr>
      </w:pPr>
      <w:r w:rsidRPr="00CE39BA">
        <w:rPr>
          <w:b/>
          <w:bCs/>
          <w:lang w:val="en-GB"/>
        </w:rPr>
        <w:t>29 March 2023</w:t>
      </w:r>
    </w:p>
    <w:p w14:paraId="708DE737" w14:textId="257DC60D" w:rsidR="00CE39BA" w:rsidRDefault="00CE39BA" w:rsidP="00CE39BA">
      <w:pPr>
        <w:pStyle w:val="ListParagraph"/>
        <w:numPr>
          <w:ilvl w:val="0"/>
          <w:numId w:val="26"/>
        </w:numPr>
        <w:spacing w:after="0"/>
        <w:rPr>
          <w:lang w:val="en-GB"/>
        </w:rPr>
      </w:pPr>
      <w:r>
        <w:rPr>
          <w:lang w:val="en-GB"/>
        </w:rPr>
        <w:t>Added section ‘Git fetch vs Git pull</w:t>
      </w:r>
    </w:p>
    <w:p w14:paraId="6523B889" w14:textId="6A7344FC" w:rsidR="00CE39BA" w:rsidRDefault="00CE39BA" w:rsidP="00CE39BA">
      <w:pPr>
        <w:pStyle w:val="ListParagraph"/>
        <w:numPr>
          <w:ilvl w:val="0"/>
          <w:numId w:val="26"/>
        </w:numPr>
        <w:spacing w:after="0"/>
        <w:rPr>
          <w:lang w:val="en-GB"/>
        </w:rPr>
      </w:pPr>
      <w:r>
        <w:rPr>
          <w:lang w:val="en-GB"/>
        </w:rPr>
        <w:t>Changed of title page (using ENCORE for the time being)</w:t>
      </w:r>
    </w:p>
    <w:p w14:paraId="632A7008" w14:textId="2E0E54B5" w:rsidR="00CE39BA" w:rsidRDefault="00CE39BA" w:rsidP="00CE39BA">
      <w:pPr>
        <w:pStyle w:val="ListParagraph"/>
        <w:numPr>
          <w:ilvl w:val="0"/>
          <w:numId w:val="26"/>
        </w:numPr>
        <w:spacing w:after="0"/>
        <w:rPr>
          <w:lang w:val="en-GB"/>
        </w:rPr>
      </w:pPr>
      <w:r>
        <w:rPr>
          <w:lang w:val="en-GB"/>
        </w:rPr>
        <w:t>Started further changes/improvements to the document to accompany the publication about this initiative</w:t>
      </w:r>
    </w:p>
    <w:p w14:paraId="6A8D2802" w14:textId="5783EC1B" w:rsidR="005171F0" w:rsidRPr="005171F0" w:rsidRDefault="005171F0" w:rsidP="005171F0">
      <w:pPr>
        <w:spacing w:after="0"/>
        <w:rPr>
          <w:b/>
          <w:bCs/>
          <w:lang w:val="en-GB"/>
        </w:rPr>
      </w:pPr>
      <w:r w:rsidRPr="005171F0">
        <w:rPr>
          <w:b/>
          <w:bCs/>
          <w:lang w:val="en-GB"/>
        </w:rPr>
        <w:t>14 April 2023</w:t>
      </w:r>
    </w:p>
    <w:p w14:paraId="252DB6E1" w14:textId="24C3750F" w:rsidR="005171F0" w:rsidRDefault="005171F0" w:rsidP="005171F0">
      <w:pPr>
        <w:pStyle w:val="ListParagraph"/>
        <w:numPr>
          <w:ilvl w:val="0"/>
          <w:numId w:val="30"/>
        </w:numPr>
        <w:spacing w:after="0"/>
        <w:rPr>
          <w:lang w:val="en-GB"/>
        </w:rPr>
      </w:pPr>
      <w:r>
        <w:rPr>
          <w:lang w:val="en-GB"/>
        </w:rPr>
        <w:t>Added the section ‘Using .gitignore’</w:t>
      </w:r>
    </w:p>
    <w:p w14:paraId="2C9A73E9" w14:textId="77777777" w:rsidR="003E329A" w:rsidRDefault="003E329A" w:rsidP="003E329A">
      <w:pPr>
        <w:spacing w:after="0"/>
        <w:rPr>
          <w:lang w:val="en-GB"/>
        </w:rPr>
      </w:pPr>
    </w:p>
    <w:p w14:paraId="67497AB7" w14:textId="060333BE" w:rsidR="003E329A" w:rsidRPr="003E329A" w:rsidRDefault="00DA13D0" w:rsidP="003E329A">
      <w:pPr>
        <w:spacing w:after="0"/>
        <w:rPr>
          <w:b/>
          <w:bCs/>
          <w:lang w:val="en-GB"/>
        </w:rPr>
      </w:pPr>
      <w:r>
        <w:rPr>
          <w:b/>
          <w:bCs/>
          <w:lang w:val="en-GB"/>
        </w:rPr>
        <w:t>28</w:t>
      </w:r>
      <w:r w:rsidR="0008657E">
        <w:rPr>
          <w:b/>
          <w:bCs/>
          <w:lang w:val="en-GB"/>
        </w:rPr>
        <w:t xml:space="preserve"> July</w:t>
      </w:r>
      <w:r w:rsidR="003E329A" w:rsidRPr="003E329A">
        <w:rPr>
          <w:b/>
          <w:bCs/>
          <w:lang w:val="en-GB"/>
        </w:rPr>
        <w:t xml:space="preserve"> 2023</w:t>
      </w:r>
    </w:p>
    <w:p w14:paraId="5CA0EBB2" w14:textId="0C4F4069" w:rsidR="003E329A" w:rsidRDefault="003E329A" w:rsidP="003E329A">
      <w:pPr>
        <w:pStyle w:val="ListParagraph"/>
        <w:numPr>
          <w:ilvl w:val="0"/>
          <w:numId w:val="30"/>
        </w:numPr>
        <w:spacing w:after="0"/>
        <w:rPr>
          <w:lang w:val="en-GB"/>
        </w:rPr>
      </w:pPr>
      <w:r>
        <w:rPr>
          <w:lang w:val="en-GB"/>
        </w:rPr>
        <w:t>Re-written and re-structured this Guide, and improved layout.</w:t>
      </w:r>
    </w:p>
    <w:p w14:paraId="274A6263" w14:textId="50E4EF22" w:rsidR="003E329A" w:rsidRDefault="003E329A" w:rsidP="003E329A">
      <w:pPr>
        <w:pStyle w:val="ListParagraph"/>
        <w:numPr>
          <w:ilvl w:val="0"/>
          <w:numId w:val="30"/>
        </w:numPr>
        <w:spacing w:after="0"/>
        <w:rPr>
          <w:lang w:val="en-GB"/>
        </w:rPr>
      </w:pPr>
      <w:r>
        <w:rPr>
          <w:lang w:val="en-GB"/>
        </w:rPr>
        <w:t>Added an introduction</w:t>
      </w:r>
      <w:r w:rsidR="008D6721">
        <w:rPr>
          <w:lang w:val="en-GB"/>
        </w:rPr>
        <w:t>.</w:t>
      </w:r>
    </w:p>
    <w:p w14:paraId="3E0B019F" w14:textId="2A8BD130" w:rsidR="003E329A" w:rsidRPr="003E329A" w:rsidRDefault="003E329A" w:rsidP="003E329A">
      <w:pPr>
        <w:pStyle w:val="ListParagraph"/>
        <w:numPr>
          <w:ilvl w:val="0"/>
          <w:numId w:val="30"/>
        </w:numPr>
        <w:spacing w:after="0"/>
        <w:rPr>
          <w:lang w:val="en-GB"/>
        </w:rPr>
      </w:pPr>
      <w:r>
        <w:rPr>
          <w:lang w:val="en-GB"/>
        </w:rPr>
        <w:t xml:space="preserve">Added </w:t>
      </w:r>
      <w:r w:rsidR="0008657E">
        <w:rPr>
          <w:lang w:val="en-GB"/>
        </w:rPr>
        <w:t>more general information about ENCORE/sFSS</w:t>
      </w:r>
      <w:r w:rsidR="008D6721">
        <w:rPr>
          <w:lang w:val="en-GB"/>
        </w:rPr>
        <w:t>.</w:t>
      </w:r>
    </w:p>
    <w:p w14:paraId="1F284857" w14:textId="77777777" w:rsidR="005171F0" w:rsidRPr="005171F0" w:rsidRDefault="005171F0" w:rsidP="005171F0">
      <w:pPr>
        <w:pStyle w:val="ListParagraph"/>
        <w:spacing w:after="0"/>
        <w:ind w:left="936"/>
        <w:rPr>
          <w:lang w:val="en-GB"/>
        </w:rPr>
      </w:pPr>
    </w:p>
    <w:p w14:paraId="60A117DA" w14:textId="240E4052" w:rsidR="009B243C" w:rsidRPr="003E329A" w:rsidRDefault="009B243C" w:rsidP="009B243C">
      <w:pPr>
        <w:spacing w:after="0"/>
        <w:rPr>
          <w:b/>
          <w:bCs/>
          <w:lang w:val="en-GB"/>
        </w:rPr>
      </w:pPr>
      <w:r>
        <w:rPr>
          <w:b/>
          <w:bCs/>
          <w:lang w:val="en-GB"/>
        </w:rPr>
        <w:t>19 February 2024</w:t>
      </w:r>
    </w:p>
    <w:p w14:paraId="4D3DB8BA" w14:textId="77777777" w:rsidR="006707EF" w:rsidRDefault="009B243C" w:rsidP="009B243C">
      <w:pPr>
        <w:pStyle w:val="ListParagraph"/>
        <w:numPr>
          <w:ilvl w:val="0"/>
          <w:numId w:val="30"/>
        </w:numPr>
        <w:spacing w:after="0"/>
        <w:rPr>
          <w:ins w:id="172" w:author="Kampen, A.H.C. van (Antoine)" w:date="2024-04-26T10:58:00Z" w16du:dateUtc="2024-04-26T08:58:00Z"/>
          <w:lang w:val="en-GB"/>
        </w:rPr>
      </w:pPr>
      <w:r>
        <w:rPr>
          <w:lang w:val="en-GB"/>
        </w:rPr>
        <w:t>Minor changes.</w:t>
      </w:r>
    </w:p>
    <w:p w14:paraId="3C7F1710" w14:textId="77777777" w:rsidR="006707EF" w:rsidRDefault="006707EF" w:rsidP="006707EF">
      <w:pPr>
        <w:spacing w:after="0"/>
        <w:rPr>
          <w:ins w:id="173" w:author="Kampen, A.H.C. van (Antoine)" w:date="2024-04-26T10:58:00Z" w16du:dateUtc="2024-04-26T08:58:00Z"/>
          <w:lang w:val="en-GB"/>
        </w:rPr>
      </w:pPr>
    </w:p>
    <w:p w14:paraId="5F5BBEB4" w14:textId="77777777" w:rsidR="006707EF" w:rsidRPr="006707EF" w:rsidRDefault="006707EF" w:rsidP="006707EF">
      <w:pPr>
        <w:spacing w:after="0"/>
        <w:rPr>
          <w:ins w:id="174" w:author="Kampen, A.H.C. van (Antoine)" w:date="2024-04-26T10:59:00Z" w16du:dateUtc="2024-04-26T08:59:00Z"/>
          <w:b/>
          <w:bCs/>
          <w:lang w:val="en-GB"/>
          <w:rPrChange w:id="175" w:author="Kampen, A.H.C. van (Antoine)" w:date="2024-04-26T10:59:00Z" w16du:dateUtc="2024-04-26T08:59:00Z">
            <w:rPr>
              <w:ins w:id="176" w:author="Kampen, A.H.C. van (Antoine)" w:date="2024-04-26T10:59:00Z" w16du:dateUtc="2024-04-26T08:59:00Z"/>
              <w:lang w:val="en-GB"/>
            </w:rPr>
          </w:rPrChange>
        </w:rPr>
      </w:pPr>
      <w:ins w:id="177" w:author="Kampen, A.H.C. van (Antoine)" w:date="2024-04-26T10:59:00Z" w16du:dateUtc="2024-04-26T08:59:00Z">
        <w:r w:rsidRPr="006707EF">
          <w:rPr>
            <w:b/>
            <w:bCs/>
            <w:lang w:val="en-GB"/>
            <w:rPrChange w:id="178" w:author="Kampen, A.H.C. van (Antoine)" w:date="2024-04-26T10:59:00Z" w16du:dateUtc="2024-04-26T08:59:00Z">
              <w:rPr>
                <w:lang w:val="en-GB"/>
              </w:rPr>
            </w:rPrChange>
          </w:rPr>
          <w:t>26 April 2024</w:t>
        </w:r>
      </w:ins>
    </w:p>
    <w:p w14:paraId="76D474AC" w14:textId="03CC5B76" w:rsidR="003E329A" w:rsidRPr="006707EF" w:rsidRDefault="006707EF" w:rsidP="006707EF">
      <w:pPr>
        <w:pStyle w:val="ListParagraph"/>
        <w:numPr>
          <w:ilvl w:val="0"/>
          <w:numId w:val="30"/>
        </w:numPr>
        <w:spacing w:after="0"/>
        <w:rPr>
          <w:lang w:val="en-GB"/>
        </w:rPr>
      </w:pPr>
      <w:ins w:id="179" w:author="Kampen, A.H.C. van (Antoine)" w:date="2024-04-26T10:59:00Z" w16du:dateUtc="2024-04-26T08:59:00Z">
        <w:r>
          <w:rPr>
            <w:lang w:val="en-GB"/>
          </w:rPr>
          <w:t>Minor textual changes</w:t>
        </w:r>
      </w:ins>
      <w:r w:rsidR="003E329A" w:rsidRPr="006707EF">
        <w:rPr>
          <w:lang w:val="en-GB"/>
        </w:rPr>
        <w:br w:type="page"/>
      </w:r>
    </w:p>
    <w:p w14:paraId="24B262C4" w14:textId="6E057EC9" w:rsidR="00CE39BA" w:rsidRDefault="00BF38AE" w:rsidP="00232F35">
      <w:pPr>
        <w:pStyle w:val="Heading1"/>
      </w:pPr>
      <w:bookmarkStart w:id="180" w:name="_Toc140232629"/>
      <w:bookmarkStart w:id="181" w:name="_Toc140232697"/>
      <w:bookmarkStart w:id="182" w:name="_Toc152586406"/>
      <w:r>
        <w:lastRenderedPageBreak/>
        <w:t xml:space="preserve">Appendix. </w:t>
      </w:r>
      <w:r w:rsidR="00CE39BA">
        <w:t>ACKNOWLEDGMENTS</w:t>
      </w:r>
      <w:bookmarkEnd w:id="180"/>
      <w:bookmarkEnd w:id="181"/>
      <w:bookmarkEnd w:id="182"/>
    </w:p>
    <w:p w14:paraId="1DF39546" w14:textId="0082B79A" w:rsidR="00CE39BA" w:rsidRDefault="00CE39BA" w:rsidP="00CE39BA">
      <w:pPr>
        <w:spacing w:after="0"/>
        <w:rPr>
          <w:lang w:val="en-GB"/>
        </w:rPr>
      </w:pPr>
      <w:r>
        <w:rPr>
          <w:lang w:val="en-GB"/>
        </w:rPr>
        <w:t>ENCORE is an initiative of the Bioinformatics Laboratory (</w:t>
      </w:r>
      <w:hyperlink r:id="rId55" w:history="1">
        <w:r w:rsidRPr="00E711C6">
          <w:rPr>
            <w:rStyle w:val="Hyperlink"/>
            <w:lang w:val="en-GB"/>
          </w:rPr>
          <w:t>www.bioinformaticslaboratory.eu</w:t>
        </w:r>
      </w:hyperlink>
      <w:r>
        <w:rPr>
          <w:lang w:val="en-GB"/>
        </w:rPr>
        <w:t>) with contributions from many group members:</w:t>
      </w:r>
    </w:p>
    <w:p w14:paraId="7559F7CF" w14:textId="77777777" w:rsidR="00CE39BA" w:rsidRDefault="00CE39BA" w:rsidP="00CE39BA">
      <w:pPr>
        <w:pStyle w:val="ListParagraph"/>
        <w:numPr>
          <w:ilvl w:val="0"/>
          <w:numId w:val="27"/>
        </w:numPr>
        <w:spacing w:after="0"/>
        <w:rPr>
          <w:lang w:val="en-GB"/>
        </w:rPr>
      </w:pPr>
      <w:r>
        <w:rPr>
          <w:lang w:val="en-GB"/>
        </w:rPr>
        <w:t>Prof. dr. Antoine van Kampen</w:t>
      </w:r>
    </w:p>
    <w:p w14:paraId="531373FF" w14:textId="4DE8C1A7" w:rsidR="00CE39BA" w:rsidRPr="00CE39BA" w:rsidRDefault="00CE39BA" w:rsidP="00CE39BA">
      <w:pPr>
        <w:pStyle w:val="ListParagraph"/>
        <w:numPr>
          <w:ilvl w:val="0"/>
          <w:numId w:val="27"/>
        </w:numPr>
        <w:spacing w:after="0"/>
        <w:rPr>
          <w:lang w:val="en-GB"/>
        </w:rPr>
      </w:pPr>
      <w:r w:rsidRPr="00CE39BA">
        <w:rPr>
          <w:lang w:val="en-GB"/>
        </w:rPr>
        <w:t>Dr. Perry Moerland</w:t>
      </w:r>
    </w:p>
    <w:p w14:paraId="75B982E1" w14:textId="45BD80AE" w:rsidR="00CE39BA" w:rsidRPr="00CE39BA" w:rsidRDefault="00CE39BA" w:rsidP="00CE39BA">
      <w:pPr>
        <w:pStyle w:val="ListParagraph"/>
        <w:numPr>
          <w:ilvl w:val="0"/>
          <w:numId w:val="27"/>
        </w:numPr>
        <w:spacing w:after="0"/>
        <w:rPr>
          <w:lang w:val="en-GB"/>
        </w:rPr>
      </w:pPr>
      <w:r w:rsidRPr="00CE39BA">
        <w:rPr>
          <w:lang w:val="en-GB"/>
        </w:rPr>
        <w:t>Dr. Aldo Jongejan</w:t>
      </w:r>
    </w:p>
    <w:p w14:paraId="54FAF6EF" w14:textId="0A1F3669" w:rsidR="00CE39BA" w:rsidRPr="00CE39BA" w:rsidRDefault="00CE39BA" w:rsidP="00CE39BA">
      <w:pPr>
        <w:pStyle w:val="ListParagraph"/>
        <w:numPr>
          <w:ilvl w:val="0"/>
          <w:numId w:val="27"/>
        </w:numPr>
        <w:spacing w:after="0"/>
        <w:rPr>
          <w:lang w:val="en-GB"/>
        </w:rPr>
      </w:pPr>
      <w:r w:rsidRPr="00CE39BA">
        <w:rPr>
          <w:lang w:val="en-GB"/>
        </w:rPr>
        <w:t>Dr. Adrie Dane</w:t>
      </w:r>
    </w:p>
    <w:p w14:paraId="11FE6BEE" w14:textId="6A76FD95" w:rsidR="00CE39BA" w:rsidRPr="00CE39BA" w:rsidRDefault="00CE39BA" w:rsidP="00CE39BA">
      <w:pPr>
        <w:pStyle w:val="ListParagraph"/>
        <w:numPr>
          <w:ilvl w:val="0"/>
          <w:numId w:val="27"/>
        </w:numPr>
        <w:spacing w:after="0"/>
        <w:rPr>
          <w:lang w:val="en-GB"/>
        </w:rPr>
      </w:pPr>
      <w:r w:rsidRPr="00CE39BA">
        <w:rPr>
          <w:lang w:val="en-GB"/>
        </w:rPr>
        <w:t>Barbera van Schaik</w:t>
      </w:r>
    </w:p>
    <w:p w14:paraId="71EB3A1B" w14:textId="1784BFBB" w:rsidR="00CE39BA" w:rsidRDefault="00CE39BA" w:rsidP="00CE39BA">
      <w:pPr>
        <w:pStyle w:val="ListParagraph"/>
        <w:numPr>
          <w:ilvl w:val="0"/>
          <w:numId w:val="27"/>
        </w:numPr>
        <w:spacing w:after="0"/>
        <w:rPr>
          <w:lang w:val="en-GB"/>
        </w:rPr>
      </w:pPr>
      <w:r w:rsidRPr="00CE39BA">
        <w:rPr>
          <w:lang w:val="en-GB"/>
        </w:rPr>
        <w:t>Eric Wever</w:t>
      </w:r>
    </w:p>
    <w:p w14:paraId="5ABC2267" w14:textId="537981B5" w:rsidR="00CE39BA" w:rsidRPr="00CE39BA" w:rsidRDefault="00CE39BA" w:rsidP="00CE39BA">
      <w:pPr>
        <w:pStyle w:val="ListParagraph"/>
        <w:numPr>
          <w:ilvl w:val="0"/>
          <w:numId w:val="27"/>
        </w:numPr>
        <w:spacing w:after="0"/>
        <w:rPr>
          <w:lang w:val="en-GB"/>
        </w:rPr>
      </w:pPr>
      <w:r>
        <w:rPr>
          <w:lang w:val="en-GB"/>
        </w:rPr>
        <w:t>Dasha Balashova</w:t>
      </w:r>
    </w:p>
    <w:p w14:paraId="4C84BBFC" w14:textId="583D74CC" w:rsidR="00CE39BA" w:rsidRPr="00CE39BA" w:rsidRDefault="00CE39BA" w:rsidP="00CE39BA">
      <w:pPr>
        <w:pStyle w:val="ListParagraph"/>
        <w:numPr>
          <w:ilvl w:val="0"/>
          <w:numId w:val="27"/>
        </w:numPr>
        <w:spacing w:after="0"/>
        <w:rPr>
          <w:lang w:val="en-GB"/>
        </w:rPr>
      </w:pPr>
      <w:r w:rsidRPr="00CE39BA">
        <w:rPr>
          <w:lang w:val="en-GB"/>
        </w:rPr>
        <w:t>Rodrigo Garcia Valiente</w:t>
      </w:r>
    </w:p>
    <w:p w14:paraId="48B6A71A" w14:textId="01C81EE1" w:rsidR="00CE39BA" w:rsidRPr="00CE39BA" w:rsidRDefault="00CE39BA" w:rsidP="00CE39BA">
      <w:pPr>
        <w:pStyle w:val="ListParagraph"/>
        <w:numPr>
          <w:ilvl w:val="0"/>
          <w:numId w:val="27"/>
        </w:numPr>
        <w:spacing w:after="0"/>
        <w:rPr>
          <w:lang w:val="en-GB"/>
        </w:rPr>
      </w:pPr>
      <w:r w:rsidRPr="00CE39BA">
        <w:rPr>
          <w:lang w:val="en-GB"/>
        </w:rPr>
        <w:t>Danial Lashgari</w:t>
      </w:r>
    </w:p>
    <w:p w14:paraId="7555534F" w14:textId="672351ED" w:rsidR="00CE39BA" w:rsidRDefault="00CE39BA" w:rsidP="00CE39BA">
      <w:pPr>
        <w:pStyle w:val="ListParagraph"/>
        <w:numPr>
          <w:ilvl w:val="0"/>
          <w:numId w:val="27"/>
        </w:numPr>
        <w:spacing w:after="0"/>
        <w:rPr>
          <w:lang w:val="en-GB"/>
        </w:rPr>
      </w:pPr>
      <w:r w:rsidRPr="00CE39BA">
        <w:rPr>
          <w:lang w:val="en-GB"/>
        </w:rPr>
        <w:t>Utkarsh Mahamune</w:t>
      </w:r>
    </w:p>
    <w:p w14:paraId="6B111C8B" w14:textId="34096000" w:rsidR="003E329A" w:rsidRPr="00CE39BA" w:rsidRDefault="003E329A" w:rsidP="00CE39BA">
      <w:pPr>
        <w:pStyle w:val="ListParagraph"/>
        <w:numPr>
          <w:ilvl w:val="0"/>
          <w:numId w:val="27"/>
        </w:numPr>
        <w:spacing w:after="0"/>
        <w:rPr>
          <w:lang w:val="en-GB"/>
        </w:rPr>
      </w:pPr>
      <w:r>
        <w:rPr>
          <w:lang w:val="en-GB"/>
        </w:rPr>
        <w:t>Mia Pras-Raves</w:t>
      </w:r>
    </w:p>
    <w:p w14:paraId="7FBB89DF" w14:textId="77777777" w:rsidR="00CE39BA" w:rsidRPr="00CE39BA" w:rsidRDefault="00CE39BA" w:rsidP="00CE39BA">
      <w:pPr>
        <w:spacing w:after="0"/>
        <w:rPr>
          <w:lang w:val="en-GB"/>
        </w:rPr>
      </w:pPr>
    </w:p>
    <w:sectPr w:rsidR="00CE39BA" w:rsidRPr="00CE39BA" w:rsidSect="00FF228A">
      <w:footerReference w:type="default" r:id="rId56"/>
      <w:pgSz w:w="11906" w:h="16838" w:code="9"/>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AA09B2" w14:textId="77777777" w:rsidR="00FF228A" w:rsidRDefault="00FF228A" w:rsidP="009234EC">
      <w:pPr>
        <w:spacing w:after="0" w:line="240" w:lineRule="auto"/>
      </w:pPr>
      <w:r>
        <w:separator/>
      </w:r>
    </w:p>
  </w:endnote>
  <w:endnote w:type="continuationSeparator" w:id="0">
    <w:p w14:paraId="042A40B3" w14:textId="77777777" w:rsidR="00FF228A" w:rsidRDefault="00FF228A" w:rsidP="009234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D87D5" w14:textId="7E784674" w:rsidR="005C5C50" w:rsidRPr="00A540DD" w:rsidRDefault="005C5C50" w:rsidP="00D9213F">
    <w:pPr>
      <w:rPr>
        <w:color w:val="005566"/>
      </w:rPr>
    </w:pPr>
    <w:r>
      <w:rPr>
        <w:color w:val="005566"/>
      </w:rPr>
      <w:t xml:space="preserve">ENCORE. Enhancing Computational Reproducibility                                                                                                       </w:t>
    </w:r>
    <w:r w:rsidRPr="004B697A">
      <w:rPr>
        <w:color w:val="005566"/>
      </w:rPr>
      <w:fldChar w:fldCharType="begin"/>
    </w:r>
    <w:r w:rsidRPr="004B697A">
      <w:rPr>
        <w:color w:val="005566"/>
      </w:rPr>
      <w:instrText xml:space="preserve"> PAGE   \* MERGEFORMAT </w:instrText>
    </w:r>
    <w:r w:rsidRPr="004B697A">
      <w:rPr>
        <w:color w:val="005566"/>
      </w:rPr>
      <w:fldChar w:fldCharType="separate"/>
    </w:r>
    <w:r w:rsidR="005A392C">
      <w:rPr>
        <w:noProof/>
        <w:color w:val="005566"/>
      </w:rPr>
      <w:t>13</w:t>
    </w:r>
    <w:r w:rsidRPr="004B697A">
      <w:rPr>
        <w:noProof/>
        <w:color w:val="005566"/>
      </w:rPr>
      <w:fldChar w:fldCharType="end"/>
    </w:r>
    <w:r>
      <w:rPr>
        <w:noProof/>
        <w:color w:val="00556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03D058" w14:textId="77777777" w:rsidR="00FF228A" w:rsidRDefault="00FF228A" w:rsidP="009234EC">
      <w:pPr>
        <w:spacing w:after="0" w:line="240" w:lineRule="auto"/>
      </w:pPr>
      <w:r>
        <w:separator/>
      </w:r>
    </w:p>
  </w:footnote>
  <w:footnote w:type="continuationSeparator" w:id="0">
    <w:p w14:paraId="36EA32DB" w14:textId="77777777" w:rsidR="00FF228A" w:rsidRDefault="00FF228A" w:rsidP="009234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EA454B4C"/>
    <w:multiLevelType w:val="multilevel"/>
    <w:tmpl w:val="5562E0FC"/>
    <w:lvl w:ilvl="0">
      <w:numFmt w:val="bullet"/>
      <w:lvlText w:val="•"/>
      <w:lvlJc w:val="left"/>
      <w:pPr>
        <w:tabs>
          <w:tab w:val="num" w:pos="432"/>
        </w:tabs>
        <w:ind w:left="912" w:hanging="480"/>
      </w:pPr>
    </w:lvl>
    <w:lvl w:ilvl="1">
      <w:numFmt w:val="bullet"/>
      <w:lvlText w:val="–"/>
      <w:lvlJc w:val="left"/>
      <w:pPr>
        <w:tabs>
          <w:tab w:val="num" w:pos="1152"/>
        </w:tabs>
        <w:ind w:left="1632" w:hanging="480"/>
      </w:pPr>
    </w:lvl>
    <w:lvl w:ilvl="2">
      <w:numFmt w:val="bullet"/>
      <w:lvlText w:val="•"/>
      <w:lvlJc w:val="left"/>
      <w:pPr>
        <w:tabs>
          <w:tab w:val="num" w:pos="1872"/>
        </w:tabs>
        <w:ind w:left="2352" w:hanging="480"/>
      </w:pPr>
    </w:lvl>
    <w:lvl w:ilvl="3">
      <w:numFmt w:val="bullet"/>
      <w:lvlText w:val="–"/>
      <w:lvlJc w:val="left"/>
      <w:pPr>
        <w:tabs>
          <w:tab w:val="num" w:pos="2592"/>
        </w:tabs>
        <w:ind w:left="3072" w:hanging="480"/>
      </w:pPr>
    </w:lvl>
    <w:lvl w:ilvl="4">
      <w:numFmt w:val="bullet"/>
      <w:lvlText w:val="•"/>
      <w:lvlJc w:val="left"/>
      <w:pPr>
        <w:tabs>
          <w:tab w:val="num" w:pos="3312"/>
        </w:tabs>
        <w:ind w:left="3792" w:hanging="480"/>
      </w:pPr>
    </w:lvl>
    <w:lvl w:ilvl="5">
      <w:numFmt w:val="bullet"/>
      <w:lvlText w:val="–"/>
      <w:lvlJc w:val="left"/>
      <w:pPr>
        <w:tabs>
          <w:tab w:val="num" w:pos="4032"/>
        </w:tabs>
        <w:ind w:left="4512" w:hanging="480"/>
      </w:pPr>
    </w:lvl>
    <w:lvl w:ilvl="6">
      <w:numFmt w:val="bullet"/>
      <w:lvlText w:val="•"/>
      <w:lvlJc w:val="left"/>
      <w:pPr>
        <w:tabs>
          <w:tab w:val="num" w:pos="4752"/>
        </w:tabs>
        <w:ind w:left="5232" w:hanging="480"/>
      </w:pPr>
    </w:lvl>
    <w:lvl w:ilvl="7">
      <w:numFmt w:val="bullet"/>
      <w:lvlText w:val="–"/>
      <w:lvlJc w:val="left"/>
      <w:pPr>
        <w:tabs>
          <w:tab w:val="num" w:pos="5472"/>
        </w:tabs>
        <w:ind w:left="5952" w:hanging="480"/>
      </w:pPr>
    </w:lvl>
    <w:lvl w:ilvl="8">
      <w:numFmt w:val="bullet"/>
      <w:lvlText w:val="•"/>
      <w:lvlJc w:val="left"/>
      <w:pPr>
        <w:tabs>
          <w:tab w:val="num" w:pos="6192"/>
        </w:tabs>
        <w:ind w:left="6672" w:hanging="480"/>
      </w:pPr>
    </w:lvl>
  </w:abstractNum>
  <w:abstractNum w:abstractNumId="1" w15:restartNumberingAfterBreak="0">
    <w:nsid w:val="006006F8"/>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33654D9"/>
    <w:multiLevelType w:val="hybridMultilevel"/>
    <w:tmpl w:val="B92C7728"/>
    <w:lvl w:ilvl="0" w:tplc="6A720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500F14"/>
    <w:multiLevelType w:val="hybridMultilevel"/>
    <w:tmpl w:val="32BE32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45271C0"/>
    <w:multiLevelType w:val="hybridMultilevel"/>
    <w:tmpl w:val="8A8EE1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4753800"/>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063A1796"/>
    <w:multiLevelType w:val="hybridMultilevel"/>
    <w:tmpl w:val="0A3609A4"/>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FFFFFFFF">
      <w:start w:val="1"/>
      <w:numFmt w:val="bullet"/>
      <w:lvlText w:val=""/>
      <w:lvlJc w:val="left"/>
      <w:pPr>
        <w:ind w:left="360" w:hanging="360"/>
      </w:pPr>
      <w:rPr>
        <w:rFonts w:ascii="Symbol" w:hAnsi="Symbol" w:hint="default"/>
      </w:rPr>
    </w:lvl>
    <w:lvl w:ilvl="3" w:tplc="FFFFFFFF">
      <w:start w:val="1"/>
      <w:numFmt w:val="bullet"/>
      <w:lvlText w:val=""/>
      <w:lvlJc w:val="left"/>
      <w:pPr>
        <w:ind w:left="360" w:hanging="360"/>
      </w:pPr>
      <w:rPr>
        <w:rFonts w:ascii="Symbol" w:hAnsi="Symbol" w:hint="default"/>
      </w:rPr>
    </w:lvl>
    <w:lvl w:ilvl="4" w:tplc="08090001">
      <w:start w:val="1"/>
      <w:numFmt w:val="bullet"/>
      <w:lvlText w:val=""/>
      <w:lvlJc w:val="left"/>
      <w:pPr>
        <w:ind w:left="360" w:hanging="360"/>
      </w:pPr>
      <w:rPr>
        <w:rFonts w:ascii="Symbol" w:hAnsi="Symbol" w:hint="default"/>
      </w:rPr>
    </w:lvl>
    <w:lvl w:ilvl="5" w:tplc="FFFFFFFF">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07F020FD"/>
    <w:multiLevelType w:val="hybridMultilevel"/>
    <w:tmpl w:val="9FFABA72"/>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08B70650"/>
    <w:multiLevelType w:val="hybridMultilevel"/>
    <w:tmpl w:val="CEE02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0AE52389"/>
    <w:multiLevelType w:val="hybridMultilevel"/>
    <w:tmpl w:val="394EEC32"/>
    <w:lvl w:ilvl="0" w:tplc="9BCC71D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AF6353F"/>
    <w:multiLevelType w:val="hybridMultilevel"/>
    <w:tmpl w:val="C8341710"/>
    <w:lvl w:ilvl="0" w:tplc="1F02DF08">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B584E08"/>
    <w:multiLevelType w:val="hybridMultilevel"/>
    <w:tmpl w:val="CB6A1976"/>
    <w:lvl w:ilvl="0" w:tplc="FFFFFFFF">
      <w:start w:val="1"/>
      <w:numFmt w:val="decimal"/>
      <w:lvlText w:val="%1."/>
      <w:lvlJc w:val="left"/>
      <w:pPr>
        <w:ind w:left="360" w:hanging="360"/>
      </w:pPr>
    </w:lvl>
    <w:lvl w:ilvl="1" w:tplc="08090001">
      <w:start w:val="1"/>
      <w:numFmt w:val="bullet"/>
      <w:lvlText w:val=""/>
      <w:lvlJc w:val="left"/>
      <w:pPr>
        <w:ind w:left="36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 w15:restartNumberingAfterBreak="0">
    <w:nsid w:val="0C804EFB"/>
    <w:multiLevelType w:val="hybridMultilevel"/>
    <w:tmpl w:val="95CE8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FE8583C"/>
    <w:multiLevelType w:val="hybridMultilevel"/>
    <w:tmpl w:val="816A5B32"/>
    <w:lvl w:ilvl="0" w:tplc="08090001">
      <w:start w:val="1"/>
      <w:numFmt w:val="bullet"/>
      <w:lvlText w:val=""/>
      <w:lvlJc w:val="left"/>
      <w:pPr>
        <w:ind w:left="360" w:hanging="360"/>
      </w:pPr>
      <w:rPr>
        <w:rFonts w:ascii="Symbol" w:hAnsi="Symbol" w:hint="default"/>
      </w:rPr>
    </w:lvl>
    <w:lvl w:ilvl="1" w:tplc="FFFFFFFF">
      <w:start w:val="1"/>
      <w:numFmt w:val="bullet"/>
      <w:lvlText w:val=""/>
      <w:lvlJc w:val="left"/>
      <w:pPr>
        <w:ind w:left="1080" w:hanging="360"/>
      </w:pPr>
      <w:rPr>
        <w:rFonts w:ascii="Symbol" w:hAnsi="Symbol" w:hint="default"/>
        <w:color w:val="000000" w:themeColor="text1"/>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11AA557E"/>
    <w:multiLevelType w:val="hybridMultilevel"/>
    <w:tmpl w:val="DFF2FF02"/>
    <w:lvl w:ilvl="0" w:tplc="08090001">
      <w:start w:val="1"/>
      <w:numFmt w:val="bullet"/>
      <w:lvlText w:val=""/>
      <w:lvlJc w:val="left"/>
      <w:pPr>
        <w:ind w:left="1080" w:hanging="360"/>
      </w:pPr>
      <w:rPr>
        <w:rFonts w:ascii="Symbol" w:hAnsi="Symbol"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11FE5F71"/>
    <w:multiLevelType w:val="hybridMultilevel"/>
    <w:tmpl w:val="6F72C964"/>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FFFFFFFF">
      <w:start w:val="1"/>
      <w:numFmt w:val="bullet"/>
      <w:lvlText w:val=""/>
      <w:lvlJc w:val="left"/>
      <w:pPr>
        <w:ind w:left="360" w:hanging="360"/>
      </w:pPr>
      <w:rPr>
        <w:rFonts w:ascii="Symbol" w:hAnsi="Symbol" w:hint="default"/>
      </w:rPr>
    </w:lvl>
    <w:lvl w:ilvl="3" w:tplc="08090001">
      <w:start w:val="1"/>
      <w:numFmt w:val="bullet"/>
      <w:lvlText w:val=""/>
      <w:lvlJc w:val="left"/>
      <w:pPr>
        <w:ind w:left="360" w:hanging="360"/>
      </w:pPr>
      <w:rPr>
        <w:rFonts w:ascii="Symbol" w:hAnsi="Symbol" w:hint="default"/>
      </w:rPr>
    </w:lvl>
    <w:lvl w:ilvl="4" w:tplc="FFFFFFFF">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6" w15:restartNumberingAfterBreak="0">
    <w:nsid w:val="13A96746"/>
    <w:multiLevelType w:val="hybridMultilevel"/>
    <w:tmpl w:val="86D65914"/>
    <w:lvl w:ilvl="0" w:tplc="6A7205C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7B4CE3"/>
    <w:multiLevelType w:val="hybridMultilevel"/>
    <w:tmpl w:val="57084614"/>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 w15:restartNumberingAfterBreak="0">
    <w:nsid w:val="15AA3FCE"/>
    <w:multiLevelType w:val="hybridMultilevel"/>
    <w:tmpl w:val="0D524546"/>
    <w:lvl w:ilvl="0" w:tplc="1F02DF08">
      <w:start w:val="1"/>
      <w:numFmt w:val="bullet"/>
      <w:lvlText w:val=""/>
      <w:lvlJc w:val="left"/>
      <w:pPr>
        <w:ind w:left="108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95D3FF5"/>
    <w:multiLevelType w:val="hybridMultilevel"/>
    <w:tmpl w:val="E33057DA"/>
    <w:lvl w:ilvl="0" w:tplc="0409000F">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1B653B4B"/>
    <w:multiLevelType w:val="hybridMultilevel"/>
    <w:tmpl w:val="E8C2DF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1E7347CF"/>
    <w:multiLevelType w:val="hybridMultilevel"/>
    <w:tmpl w:val="42BC97E0"/>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720" w:hanging="360"/>
      </w:pPr>
      <w:rPr>
        <w:rFonts w:ascii="Courier New" w:hAnsi="Courier New" w:cs="Courier New" w:hint="default"/>
      </w:rPr>
    </w:lvl>
    <w:lvl w:ilvl="2" w:tplc="FFFFFFFF">
      <w:start w:val="1"/>
      <w:numFmt w:val="bullet"/>
      <w:lvlText w:val=""/>
      <w:lvlJc w:val="left"/>
      <w:pPr>
        <w:ind w:left="1440" w:hanging="360"/>
      </w:pPr>
      <w:rPr>
        <w:rFonts w:ascii="Wingdings" w:hAnsi="Wingdings" w:hint="default"/>
      </w:rPr>
    </w:lvl>
    <w:lvl w:ilvl="3" w:tplc="FFFFFFFF" w:tentative="1">
      <w:start w:val="1"/>
      <w:numFmt w:val="bullet"/>
      <w:lvlText w:val=""/>
      <w:lvlJc w:val="left"/>
      <w:pPr>
        <w:ind w:left="2160" w:hanging="360"/>
      </w:pPr>
      <w:rPr>
        <w:rFonts w:ascii="Symbol" w:hAnsi="Symbol" w:hint="default"/>
      </w:rPr>
    </w:lvl>
    <w:lvl w:ilvl="4" w:tplc="FFFFFFFF" w:tentative="1">
      <w:start w:val="1"/>
      <w:numFmt w:val="bullet"/>
      <w:lvlText w:val="o"/>
      <w:lvlJc w:val="left"/>
      <w:pPr>
        <w:ind w:left="2880" w:hanging="360"/>
      </w:pPr>
      <w:rPr>
        <w:rFonts w:ascii="Courier New" w:hAnsi="Courier New" w:cs="Courier New" w:hint="default"/>
      </w:rPr>
    </w:lvl>
    <w:lvl w:ilvl="5" w:tplc="FFFFFFFF" w:tentative="1">
      <w:start w:val="1"/>
      <w:numFmt w:val="bullet"/>
      <w:lvlText w:val=""/>
      <w:lvlJc w:val="left"/>
      <w:pPr>
        <w:ind w:left="3600" w:hanging="360"/>
      </w:pPr>
      <w:rPr>
        <w:rFonts w:ascii="Wingdings" w:hAnsi="Wingdings" w:hint="default"/>
      </w:rPr>
    </w:lvl>
    <w:lvl w:ilvl="6" w:tplc="FFFFFFFF" w:tentative="1">
      <w:start w:val="1"/>
      <w:numFmt w:val="bullet"/>
      <w:lvlText w:val=""/>
      <w:lvlJc w:val="left"/>
      <w:pPr>
        <w:ind w:left="4320" w:hanging="360"/>
      </w:pPr>
      <w:rPr>
        <w:rFonts w:ascii="Symbol" w:hAnsi="Symbol" w:hint="default"/>
      </w:rPr>
    </w:lvl>
    <w:lvl w:ilvl="7" w:tplc="FFFFFFFF" w:tentative="1">
      <w:start w:val="1"/>
      <w:numFmt w:val="bullet"/>
      <w:lvlText w:val="o"/>
      <w:lvlJc w:val="left"/>
      <w:pPr>
        <w:ind w:left="5040" w:hanging="360"/>
      </w:pPr>
      <w:rPr>
        <w:rFonts w:ascii="Courier New" w:hAnsi="Courier New" w:cs="Courier New" w:hint="default"/>
      </w:rPr>
    </w:lvl>
    <w:lvl w:ilvl="8" w:tplc="FFFFFFFF" w:tentative="1">
      <w:start w:val="1"/>
      <w:numFmt w:val="bullet"/>
      <w:lvlText w:val=""/>
      <w:lvlJc w:val="left"/>
      <w:pPr>
        <w:ind w:left="5760" w:hanging="360"/>
      </w:pPr>
      <w:rPr>
        <w:rFonts w:ascii="Wingdings" w:hAnsi="Wingdings" w:hint="default"/>
      </w:rPr>
    </w:lvl>
  </w:abstractNum>
  <w:abstractNum w:abstractNumId="22" w15:restartNumberingAfterBreak="0">
    <w:nsid w:val="1EDA5877"/>
    <w:multiLevelType w:val="hybridMultilevel"/>
    <w:tmpl w:val="28F6F068"/>
    <w:lvl w:ilvl="0" w:tplc="DE18E81A">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22344BF4"/>
    <w:multiLevelType w:val="hybridMultilevel"/>
    <w:tmpl w:val="31FACA48"/>
    <w:lvl w:ilvl="0" w:tplc="FFFFFFFF">
      <w:start w:val="1"/>
      <w:numFmt w:val="decimal"/>
      <w:lvlText w:val="%1."/>
      <w:lvlJc w:val="left"/>
      <w:pPr>
        <w:ind w:left="720" w:hanging="360"/>
      </w:pPr>
      <w:rPr>
        <w:rFonts w:hint="default"/>
      </w:rPr>
    </w:lvl>
    <w:lvl w:ilvl="1" w:tplc="6A7205C6">
      <w:start w:val="1"/>
      <w:numFmt w:val="bullet"/>
      <w:lvlText w:val=""/>
      <w:lvlJc w:val="left"/>
      <w:pPr>
        <w:ind w:left="19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3A23D7A"/>
    <w:multiLevelType w:val="hybridMultilevel"/>
    <w:tmpl w:val="89589B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23C44546"/>
    <w:multiLevelType w:val="hybridMultilevel"/>
    <w:tmpl w:val="F00C8946"/>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26610B47"/>
    <w:multiLevelType w:val="hybridMultilevel"/>
    <w:tmpl w:val="30EC2620"/>
    <w:lvl w:ilvl="0" w:tplc="08090001">
      <w:start w:val="1"/>
      <w:numFmt w:val="bullet"/>
      <w:lvlText w:val=""/>
      <w:lvlJc w:val="left"/>
      <w:pPr>
        <w:ind w:left="360" w:hanging="360"/>
      </w:pPr>
      <w:rPr>
        <w:rFonts w:ascii="Symbol" w:hAnsi="Symbol" w:hint="default"/>
      </w:rPr>
    </w:lvl>
    <w:lvl w:ilvl="1" w:tplc="FFFFFFFF">
      <w:start w:val="1"/>
      <w:numFmt w:val="bullet"/>
      <w:lvlText w:val="o"/>
      <w:lvlJc w:val="left"/>
      <w:pPr>
        <w:ind w:left="144" w:hanging="360"/>
      </w:pPr>
      <w:rPr>
        <w:rFonts w:ascii="Courier New" w:hAnsi="Courier New" w:cs="Courier New" w:hint="default"/>
      </w:rPr>
    </w:lvl>
    <w:lvl w:ilvl="2" w:tplc="1F02DF08">
      <w:start w:val="1"/>
      <w:numFmt w:val="bullet"/>
      <w:lvlText w:val=""/>
      <w:lvlJc w:val="left"/>
      <w:pPr>
        <w:ind w:left="1440" w:hanging="360"/>
      </w:pPr>
      <w:rPr>
        <w:rFonts w:ascii="Symbol" w:hAnsi="Symbol" w:hint="default"/>
      </w:rPr>
    </w:lvl>
    <w:lvl w:ilvl="3" w:tplc="FFFFFFFF" w:tentative="1">
      <w:start w:val="1"/>
      <w:numFmt w:val="bullet"/>
      <w:lvlText w:val=""/>
      <w:lvlJc w:val="left"/>
      <w:pPr>
        <w:ind w:left="1584" w:hanging="360"/>
      </w:pPr>
      <w:rPr>
        <w:rFonts w:ascii="Symbol" w:hAnsi="Symbol" w:hint="default"/>
      </w:rPr>
    </w:lvl>
    <w:lvl w:ilvl="4" w:tplc="FFFFFFFF" w:tentative="1">
      <w:start w:val="1"/>
      <w:numFmt w:val="bullet"/>
      <w:lvlText w:val="o"/>
      <w:lvlJc w:val="left"/>
      <w:pPr>
        <w:ind w:left="2304" w:hanging="360"/>
      </w:pPr>
      <w:rPr>
        <w:rFonts w:ascii="Courier New" w:hAnsi="Courier New" w:cs="Courier New" w:hint="default"/>
      </w:rPr>
    </w:lvl>
    <w:lvl w:ilvl="5" w:tplc="FFFFFFFF" w:tentative="1">
      <w:start w:val="1"/>
      <w:numFmt w:val="bullet"/>
      <w:lvlText w:val=""/>
      <w:lvlJc w:val="left"/>
      <w:pPr>
        <w:ind w:left="3024" w:hanging="360"/>
      </w:pPr>
      <w:rPr>
        <w:rFonts w:ascii="Wingdings" w:hAnsi="Wingdings" w:hint="default"/>
      </w:rPr>
    </w:lvl>
    <w:lvl w:ilvl="6" w:tplc="FFFFFFFF" w:tentative="1">
      <w:start w:val="1"/>
      <w:numFmt w:val="bullet"/>
      <w:lvlText w:val=""/>
      <w:lvlJc w:val="left"/>
      <w:pPr>
        <w:ind w:left="3744" w:hanging="360"/>
      </w:pPr>
      <w:rPr>
        <w:rFonts w:ascii="Symbol" w:hAnsi="Symbol" w:hint="default"/>
      </w:rPr>
    </w:lvl>
    <w:lvl w:ilvl="7" w:tplc="FFFFFFFF" w:tentative="1">
      <w:start w:val="1"/>
      <w:numFmt w:val="bullet"/>
      <w:lvlText w:val="o"/>
      <w:lvlJc w:val="left"/>
      <w:pPr>
        <w:ind w:left="4464" w:hanging="360"/>
      </w:pPr>
      <w:rPr>
        <w:rFonts w:ascii="Courier New" w:hAnsi="Courier New" w:cs="Courier New" w:hint="default"/>
      </w:rPr>
    </w:lvl>
    <w:lvl w:ilvl="8" w:tplc="FFFFFFFF" w:tentative="1">
      <w:start w:val="1"/>
      <w:numFmt w:val="bullet"/>
      <w:lvlText w:val=""/>
      <w:lvlJc w:val="left"/>
      <w:pPr>
        <w:ind w:left="5184" w:hanging="360"/>
      </w:pPr>
      <w:rPr>
        <w:rFonts w:ascii="Wingdings" w:hAnsi="Wingdings" w:hint="default"/>
      </w:rPr>
    </w:lvl>
  </w:abstractNum>
  <w:abstractNum w:abstractNumId="27" w15:restartNumberingAfterBreak="0">
    <w:nsid w:val="28CF3A32"/>
    <w:multiLevelType w:val="hybridMultilevel"/>
    <w:tmpl w:val="ECEEE97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18C4771A">
      <w:start w:val="1"/>
      <w:numFmt w:val="bullet"/>
      <w:lvlText w:val=""/>
      <w:lvlJc w:val="left"/>
      <w:pPr>
        <w:ind w:left="2520" w:hanging="360"/>
      </w:pPr>
      <w:rPr>
        <w:rFonts w:ascii="Wingdings" w:eastAsiaTheme="minorHAnsi" w:hAnsi="Wingdings" w:cstheme="minorBidi"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2A023812"/>
    <w:multiLevelType w:val="hybridMultilevel"/>
    <w:tmpl w:val="3FC86F82"/>
    <w:lvl w:ilvl="0" w:tplc="445256B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A925ABC"/>
    <w:multiLevelType w:val="hybridMultilevel"/>
    <w:tmpl w:val="1CECEC8E"/>
    <w:lvl w:ilvl="0" w:tplc="0809000F">
      <w:start w:val="1"/>
      <w:numFmt w:val="decimal"/>
      <w:lvlText w:val="%1."/>
      <w:lvlJc w:val="left"/>
      <w:pPr>
        <w:ind w:left="720" w:hanging="360"/>
      </w:pPr>
      <w:rPr>
        <w:rFonts w:hint="default"/>
      </w:rPr>
    </w:lvl>
    <w:lvl w:ilvl="1" w:tplc="1F02DF08">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2D9D1C6E"/>
    <w:multiLevelType w:val="hybridMultilevel"/>
    <w:tmpl w:val="B156C6C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1" w15:restartNumberingAfterBreak="0">
    <w:nsid w:val="2DE43B81"/>
    <w:multiLevelType w:val="multilevel"/>
    <w:tmpl w:val="5562E0F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2" w15:restartNumberingAfterBreak="0">
    <w:nsid w:val="30E4592B"/>
    <w:multiLevelType w:val="hybridMultilevel"/>
    <w:tmpl w:val="F7DA0FBC"/>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33E4747F"/>
    <w:multiLevelType w:val="hybridMultilevel"/>
    <w:tmpl w:val="F88CDE1A"/>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34" w15:restartNumberingAfterBreak="0">
    <w:nsid w:val="383C1970"/>
    <w:multiLevelType w:val="hybridMultilevel"/>
    <w:tmpl w:val="B48269A4"/>
    <w:lvl w:ilvl="0" w:tplc="0809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35" w15:restartNumberingAfterBreak="0">
    <w:nsid w:val="389E378E"/>
    <w:multiLevelType w:val="hybridMultilevel"/>
    <w:tmpl w:val="2E9EB61A"/>
    <w:lvl w:ilvl="0" w:tplc="0409000F">
      <w:start w:val="1"/>
      <w:numFmt w:val="decimal"/>
      <w:lvlText w:val="%1."/>
      <w:lvlJc w:val="left"/>
      <w:pPr>
        <w:ind w:left="360" w:hanging="360"/>
      </w:pPr>
      <w:rPr>
        <w:rFonts w:hint="default"/>
      </w:rPr>
    </w:lvl>
    <w:lvl w:ilvl="1" w:tplc="DE18E81A">
      <w:start w:val="1"/>
      <w:numFmt w:val="bullet"/>
      <w:lvlText w:val=""/>
      <w:lvlJc w:val="left"/>
      <w:pPr>
        <w:ind w:left="360" w:hanging="360"/>
      </w:pPr>
      <w:rPr>
        <w:rFonts w:ascii="Symbol" w:hAnsi="Symbol" w:hint="default"/>
        <w:color w:val="auto"/>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3A562D38"/>
    <w:multiLevelType w:val="hybridMultilevel"/>
    <w:tmpl w:val="3272C48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7" w15:restartNumberingAfterBreak="0">
    <w:nsid w:val="3E0C207D"/>
    <w:multiLevelType w:val="multilevel"/>
    <w:tmpl w:val="052A5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E5D282E"/>
    <w:multiLevelType w:val="hybridMultilevel"/>
    <w:tmpl w:val="CCC09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9" w15:restartNumberingAfterBreak="0">
    <w:nsid w:val="3EA75285"/>
    <w:multiLevelType w:val="hybridMultilevel"/>
    <w:tmpl w:val="F88CDE1A"/>
    <w:lvl w:ilvl="0" w:tplc="FFFFFFFF">
      <w:start w:val="1"/>
      <w:numFmt w:val="decimal"/>
      <w:lvlText w:val="%1."/>
      <w:lvlJc w:val="left"/>
      <w:pPr>
        <w:ind w:left="360" w:hanging="360"/>
      </w:pPr>
    </w:lvl>
    <w:lvl w:ilvl="1" w:tplc="FFFFFFFF">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1440" w:hanging="180"/>
      </w:pPr>
    </w:lvl>
    <w:lvl w:ilvl="3" w:tplc="FFFFFFFF" w:tentative="1">
      <w:start w:val="1"/>
      <w:numFmt w:val="decimal"/>
      <w:lvlText w:val="%4."/>
      <w:lvlJc w:val="left"/>
      <w:pPr>
        <w:ind w:left="2160" w:hanging="360"/>
      </w:pPr>
    </w:lvl>
    <w:lvl w:ilvl="4" w:tplc="FFFFFFFF" w:tentative="1">
      <w:start w:val="1"/>
      <w:numFmt w:val="lowerLetter"/>
      <w:lvlText w:val="%5."/>
      <w:lvlJc w:val="left"/>
      <w:pPr>
        <w:ind w:left="2880" w:hanging="360"/>
      </w:pPr>
    </w:lvl>
    <w:lvl w:ilvl="5" w:tplc="FFFFFFFF" w:tentative="1">
      <w:start w:val="1"/>
      <w:numFmt w:val="lowerRoman"/>
      <w:lvlText w:val="%6."/>
      <w:lvlJc w:val="right"/>
      <w:pPr>
        <w:ind w:left="3600" w:hanging="180"/>
      </w:pPr>
    </w:lvl>
    <w:lvl w:ilvl="6" w:tplc="FFFFFFFF" w:tentative="1">
      <w:start w:val="1"/>
      <w:numFmt w:val="decimal"/>
      <w:lvlText w:val="%7."/>
      <w:lvlJc w:val="left"/>
      <w:pPr>
        <w:ind w:left="4320" w:hanging="360"/>
      </w:pPr>
    </w:lvl>
    <w:lvl w:ilvl="7" w:tplc="FFFFFFFF" w:tentative="1">
      <w:start w:val="1"/>
      <w:numFmt w:val="lowerLetter"/>
      <w:lvlText w:val="%8."/>
      <w:lvlJc w:val="left"/>
      <w:pPr>
        <w:ind w:left="5040" w:hanging="360"/>
      </w:pPr>
    </w:lvl>
    <w:lvl w:ilvl="8" w:tplc="FFFFFFFF" w:tentative="1">
      <w:start w:val="1"/>
      <w:numFmt w:val="lowerRoman"/>
      <w:lvlText w:val="%9."/>
      <w:lvlJc w:val="right"/>
      <w:pPr>
        <w:ind w:left="5760" w:hanging="180"/>
      </w:pPr>
    </w:lvl>
  </w:abstractNum>
  <w:abstractNum w:abstractNumId="40" w15:restartNumberingAfterBreak="0">
    <w:nsid w:val="3F1F4F58"/>
    <w:multiLevelType w:val="hybridMultilevel"/>
    <w:tmpl w:val="10248A4A"/>
    <w:lvl w:ilvl="0" w:tplc="0809000F">
      <w:start w:val="1"/>
      <w:numFmt w:val="decimal"/>
      <w:lvlText w:val="%1."/>
      <w:lvlJc w:val="left"/>
      <w:pPr>
        <w:ind w:left="360" w:hanging="360"/>
      </w:pPr>
      <w:rPr>
        <w:rFont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1" w15:restartNumberingAfterBreak="0">
    <w:nsid w:val="42284273"/>
    <w:multiLevelType w:val="hybridMultilevel"/>
    <w:tmpl w:val="868E9204"/>
    <w:lvl w:ilvl="0" w:tplc="0409000F">
      <w:start w:val="1"/>
      <w:numFmt w:val="decimal"/>
      <w:lvlText w:val="%1."/>
      <w:lvlJc w:val="left"/>
      <w:pPr>
        <w:ind w:left="360" w:hanging="360"/>
      </w:pPr>
      <w:rPr>
        <w:rFonts w:hint="default"/>
      </w:rPr>
    </w:lvl>
    <w:lvl w:ilvl="1" w:tplc="0809000F">
      <w:start w:val="1"/>
      <w:numFmt w:val="decimal"/>
      <w:lvlText w:val="%2."/>
      <w:lvlJc w:val="left"/>
      <w:pPr>
        <w:ind w:left="360" w:hanging="360"/>
      </w:pPr>
    </w:lvl>
    <w:lvl w:ilvl="2" w:tplc="6A7205C6">
      <w:start w:val="1"/>
      <w:numFmt w:val="bullet"/>
      <w:lvlText w:val=""/>
      <w:lvlJc w:val="left"/>
      <w:pPr>
        <w:ind w:left="1980" w:hanging="360"/>
      </w:pPr>
      <w:rPr>
        <w:rFonts w:ascii="Symbol" w:hAnsi="Symbol" w:hint="default"/>
      </w:rPr>
    </w:lvl>
    <w:lvl w:ilvl="3" w:tplc="0409000D">
      <w:start w:val="1"/>
      <w:numFmt w:val="bullet"/>
      <w:lvlText w:val=""/>
      <w:lvlJc w:val="left"/>
      <w:pPr>
        <w:ind w:left="2520" w:hanging="360"/>
      </w:pPr>
      <w:rPr>
        <w:rFonts w:ascii="Wingdings" w:hAnsi="Wingding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42DE105A"/>
    <w:multiLevelType w:val="hybridMultilevel"/>
    <w:tmpl w:val="260CEB64"/>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43241131"/>
    <w:multiLevelType w:val="hybridMultilevel"/>
    <w:tmpl w:val="6B3EAB1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4" w15:restartNumberingAfterBreak="0">
    <w:nsid w:val="447C02B6"/>
    <w:multiLevelType w:val="hybridMultilevel"/>
    <w:tmpl w:val="A17EEE10"/>
    <w:lvl w:ilvl="0" w:tplc="2A8ECD1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5E22B5C"/>
    <w:multiLevelType w:val="hybridMultilevel"/>
    <w:tmpl w:val="33280824"/>
    <w:lvl w:ilvl="0" w:tplc="9F1219FA">
      <w:start w:val="1"/>
      <w:numFmt w:val="decimal"/>
      <w:pStyle w:val="Subtitle"/>
      <w:lvlText w:val="Appendix %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6" w15:restartNumberingAfterBreak="0">
    <w:nsid w:val="4A741125"/>
    <w:multiLevelType w:val="hybridMultilevel"/>
    <w:tmpl w:val="CF9C23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7" w15:restartNumberingAfterBreak="0">
    <w:nsid w:val="4AE9165A"/>
    <w:multiLevelType w:val="hybridMultilevel"/>
    <w:tmpl w:val="3A600082"/>
    <w:lvl w:ilvl="0" w:tplc="FFFFFFFF">
      <w:start w:val="1"/>
      <w:numFmt w:val="decimal"/>
      <w:lvlText w:val="%1."/>
      <w:lvlJc w:val="left"/>
      <w:pPr>
        <w:ind w:left="36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4B8A3818"/>
    <w:multiLevelType w:val="hybridMultilevel"/>
    <w:tmpl w:val="D702F29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15:restartNumberingAfterBreak="0">
    <w:nsid w:val="4EA66BA9"/>
    <w:multiLevelType w:val="hybridMultilevel"/>
    <w:tmpl w:val="FE62AA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506C7923"/>
    <w:multiLevelType w:val="multilevel"/>
    <w:tmpl w:val="B6B6DDF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1" w15:restartNumberingAfterBreak="0">
    <w:nsid w:val="51E8089E"/>
    <w:multiLevelType w:val="hybridMultilevel"/>
    <w:tmpl w:val="A19A2D56"/>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2" w15:restartNumberingAfterBreak="0">
    <w:nsid w:val="5258381A"/>
    <w:multiLevelType w:val="hybridMultilevel"/>
    <w:tmpl w:val="45206B84"/>
    <w:lvl w:ilvl="0" w:tplc="FFFFFFF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3" w15:restartNumberingAfterBreak="0">
    <w:nsid w:val="52AB2CE8"/>
    <w:multiLevelType w:val="hybridMultilevel"/>
    <w:tmpl w:val="A912C1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52D862E6"/>
    <w:multiLevelType w:val="hybridMultilevel"/>
    <w:tmpl w:val="A0D220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53B507F7"/>
    <w:multiLevelType w:val="hybridMultilevel"/>
    <w:tmpl w:val="69345626"/>
    <w:lvl w:ilvl="0" w:tplc="422AB9BA">
      <w:start w:val="1"/>
      <w:numFmt w:val="bullet"/>
      <w:lvlText w:val=""/>
      <w:lvlJc w:val="left"/>
      <w:pPr>
        <w:ind w:left="360" w:hanging="360"/>
      </w:pPr>
      <w:rPr>
        <w:rFonts w:ascii="Symbol" w:hAnsi="Symbol" w:hint="default"/>
        <w:color w:val="000000" w:themeColor="text1"/>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6" w15:restartNumberingAfterBreak="0">
    <w:nsid w:val="544F10E2"/>
    <w:multiLevelType w:val="hybridMultilevel"/>
    <w:tmpl w:val="DFB82A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56332C39"/>
    <w:multiLevelType w:val="hybridMultilevel"/>
    <w:tmpl w:val="7B782C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8" w15:restartNumberingAfterBreak="0">
    <w:nsid w:val="5CD363AC"/>
    <w:multiLevelType w:val="hybridMultilevel"/>
    <w:tmpl w:val="91B67628"/>
    <w:lvl w:ilvl="0" w:tplc="422AB9BA">
      <w:start w:val="1"/>
      <w:numFmt w:val="bullet"/>
      <w:lvlText w:val=""/>
      <w:lvlJc w:val="left"/>
      <w:pPr>
        <w:ind w:left="720" w:hanging="360"/>
      </w:pPr>
      <w:rPr>
        <w:rFonts w:ascii="Symbol" w:hAnsi="Symbol" w:hint="default"/>
        <w:color w:val="000000" w:themeColor="tex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9" w15:restartNumberingAfterBreak="0">
    <w:nsid w:val="5E2A44A5"/>
    <w:multiLevelType w:val="hybridMultilevel"/>
    <w:tmpl w:val="22BE25BA"/>
    <w:lvl w:ilvl="0" w:tplc="0809000F">
      <w:start w:val="1"/>
      <w:numFmt w:val="decimal"/>
      <w:lvlText w:val="%1."/>
      <w:lvlJc w:val="left"/>
      <w:pPr>
        <w:ind w:left="720" w:hanging="360"/>
      </w:pPr>
      <w:rPr>
        <w:rFonts w:hint="default"/>
      </w:rPr>
    </w:lvl>
    <w:lvl w:ilvl="1" w:tplc="08090003">
      <w:start w:val="1"/>
      <w:numFmt w:val="bullet"/>
      <w:lvlText w:val="o"/>
      <w:lvlJc w:val="left"/>
      <w:pPr>
        <w:ind w:left="720" w:hanging="360"/>
      </w:pPr>
      <w:rPr>
        <w:rFonts w:ascii="Courier New" w:hAnsi="Courier New" w:cs="Courier New" w:hint="default"/>
      </w:rPr>
    </w:lvl>
    <w:lvl w:ilvl="2" w:tplc="08090005">
      <w:start w:val="1"/>
      <w:numFmt w:val="bullet"/>
      <w:lvlText w:val=""/>
      <w:lvlJc w:val="left"/>
      <w:pPr>
        <w:ind w:left="1440" w:hanging="360"/>
      </w:pPr>
      <w:rPr>
        <w:rFonts w:ascii="Wingdings" w:hAnsi="Wingdings" w:hint="default"/>
      </w:rPr>
    </w:lvl>
    <w:lvl w:ilvl="3" w:tplc="08090001" w:tentative="1">
      <w:start w:val="1"/>
      <w:numFmt w:val="bullet"/>
      <w:lvlText w:val=""/>
      <w:lvlJc w:val="left"/>
      <w:pPr>
        <w:ind w:left="2160" w:hanging="360"/>
      </w:pPr>
      <w:rPr>
        <w:rFonts w:ascii="Symbol" w:hAnsi="Symbol" w:hint="default"/>
      </w:rPr>
    </w:lvl>
    <w:lvl w:ilvl="4" w:tplc="08090003" w:tentative="1">
      <w:start w:val="1"/>
      <w:numFmt w:val="bullet"/>
      <w:lvlText w:val="o"/>
      <w:lvlJc w:val="left"/>
      <w:pPr>
        <w:ind w:left="2880" w:hanging="360"/>
      </w:pPr>
      <w:rPr>
        <w:rFonts w:ascii="Courier New" w:hAnsi="Courier New" w:cs="Courier New" w:hint="default"/>
      </w:rPr>
    </w:lvl>
    <w:lvl w:ilvl="5" w:tplc="08090005" w:tentative="1">
      <w:start w:val="1"/>
      <w:numFmt w:val="bullet"/>
      <w:lvlText w:val=""/>
      <w:lvlJc w:val="left"/>
      <w:pPr>
        <w:ind w:left="3600" w:hanging="360"/>
      </w:pPr>
      <w:rPr>
        <w:rFonts w:ascii="Wingdings" w:hAnsi="Wingdings" w:hint="default"/>
      </w:rPr>
    </w:lvl>
    <w:lvl w:ilvl="6" w:tplc="08090001" w:tentative="1">
      <w:start w:val="1"/>
      <w:numFmt w:val="bullet"/>
      <w:lvlText w:val=""/>
      <w:lvlJc w:val="left"/>
      <w:pPr>
        <w:ind w:left="4320" w:hanging="360"/>
      </w:pPr>
      <w:rPr>
        <w:rFonts w:ascii="Symbol" w:hAnsi="Symbol" w:hint="default"/>
      </w:rPr>
    </w:lvl>
    <w:lvl w:ilvl="7" w:tplc="08090003" w:tentative="1">
      <w:start w:val="1"/>
      <w:numFmt w:val="bullet"/>
      <w:lvlText w:val="o"/>
      <w:lvlJc w:val="left"/>
      <w:pPr>
        <w:ind w:left="5040" w:hanging="360"/>
      </w:pPr>
      <w:rPr>
        <w:rFonts w:ascii="Courier New" w:hAnsi="Courier New" w:cs="Courier New" w:hint="default"/>
      </w:rPr>
    </w:lvl>
    <w:lvl w:ilvl="8" w:tplc="08090005" w:tentative="1">
      <w:start w:val="1"/>
      <w:numFmt w:val="bullet"/>
      <w:lvlText w:val=""/>
      <w:lvlJc w:val="left"/>
      <w:pPr>
        <w:ind w:left="5760" w:hanging="360"/>
      </w:pPr>
      <w:rPr>
        <w:rFonts w:ascii="Wingdings" w:hAnsi="Wingdings" w:hint="default"/>
      </w:rPr>
    </w:lvl>
  </w:abstractNum>
  <w:abstractNum w:abstractNumId="60" w15:restartNumberingAfterBreak="0">
    <w:nsid w:val="60E44441"/>
    <w:multiLevelType w:val="multilevel"/>
    <w:tmpl w:val="08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1" w15:restartNumberingAfterBreak="0">
    <w:nsid w:val="63197D07"/>
    <w:multiLevelType w:val="hybridMultilevel"/>
    <w:tmpl w:val="A3B2973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63F34033"/>
    <w:multiLevelType w:val="hybridMultilevel"/>
    <w:tmpl w:val="006EC452"/>
    <w:lvl w:ilvl="0" w:tplc="08090001">
      <w:start w:val="1"/>
      <w:numFmt w:val="bullet"/>
      <w:lvlText w:val=""/>
      <w:lvlJc w:val="left"/>
      <w:pPr>
        <w:ind w:left="936" w:hanging="360"/>
      </w:pPr>
      <w:rPr>
        <w:rFonts w:ascii="Symbol" w:hAnsi="Symbol" w:hint="default"/>
      </w:rPr>
    </w:lvl>
    <w:lvl w:ilvl="1" w:tplc="08090003" w:tentative="1">
      <w:start w:val="1"/>
      <w:numFmt w:val="bullet"/>
      <w:lvlText w:val="o"/>
      <w:lvlJc w:val="left"/>
      <w:pPr>
        <w:ind w:left="1656" w:hanging="360"/>
      </w:pPr>
      <w:rPr>
        <w:rFonts w:ascii="Courier New" w:hAnsi="Courier New" w:cs="Courier New" w:hint="default"/>
      </w:rPr>
    </w:lvl>
    <w:lvl w:ilvl="2" w:tplc="08090005" w:tentative="1">
      <w:start w:val="1"/>
      <w:numFmt w:val="bullet"/>
      <w:lvlText w:val=""/>
      <w:lvlJc w:val="left"/>
      <w:pPr>
        <w:ind w:left="2376" w:hanging="360"/>
      </w:pPr>
      <w:rPr>
        <w:rFonts w:ascii="Wingdings" w:hAnsi="Wingdings" w:hint="default"/>
      </w:rPr>
    </w:lvl>
    <w:lvl w:ilvl="3" w:tplc="08090001" w:tentative="1">
      <w:start w:val="1"/>
      <w:numFmt w:val="bullet"/>
      <w:lvlText w:val=""/>
      <w:lvlJc w:val="left"/>
      <w:pPr>
        <w:ind w:left="3096" w:hanging="360"/>
      </w:pPr>
      <w:rPr>
        <w:rFonts w:ascii="Symbol" w:hAnsi="Symbol" w:hint="default"/>
      </w:rPr>
    </w:lvl>
    <w:lvl w:ilvl="4" w:tplc="08090003" w:tentative="1">
      <w:start w:val="1"/>
      <w:numFmt w:val="bullet"/>
      <w:lvlText w:val="o"/>
      <w:lvlJc w:val="left"/>
      <w:pPr>
        <w:ind w:left="3816" w:hanging="360"/>
      </w:pPr>
      <w:rPr>
        <w:rFonts w:ascii="Courier New" w:hAnsi="Courier New" w:cs="Courier New" w:hint="default"/>
      </w:rPr>
    </w:lvl>
    <w:lvl w:ilvl="5" w:tplc="08090005" w:tentative="1">
      <w:start w:val="1"/>
      <w:numFmt w:val="bullet"/>
      <w:lvlText w:val=""/>
      <w:lvlJc w:val="left"/>
      <w:pPr>
        <w:ind w:left="4536" w:hanging="360"/>
      </w:pPr>
      <w:rPr>
        <w:rFonts w:ascii="Wingdings" w:hAnsi="Wingdings" w:hint="default"/>
      </w:rPr>
    </w:lvl>
    <w:lvl w:ilvl="6" w:tplc="08090001" w:tentative="1">
      <w:start w:val="1"/>
      <w:numFmt w:val="bullet"/>
      <w:lvlText w:val=""/>
      <w:lvlJc w:val="left"/>
      <w:pPr>
        <w:ind w:left="5256" w:hanging="360"/>
      </w:pPr>
      <w:rPr>
        <w:rFonts w:ascii="Symbol" w:hAnsi="Symbol" w:hint="default"/>
      </w:rPr>
    </w:lvl>
    <w:lvl w:ilvl="7" w:tplc="08090003" w:tentative="1">
      <w:start w:val="1"/>
      <w:numFmt w:val="bullet"/>
      <w:lvlText w:val="o"/>
      <w:lvlJc w:val="left"/>
      <w:pPr>
        <w:ind w:left="5976" w:hanging="360"/>
      </w:pPr>
      <w:rPr>
        <w:rFonts w:ascii="Courier New" w:hAnsi="Courier New" w:cs="Courier New" w:hint="default"/>
      </w:rPr>
    </w:lvl>
    <w:lvl w:ilvl="8" w:tplc="08090005" w:tentative="1">
      <w:start w:val="1"/>
      <w:numFmt w:val="bullet"/>
      <w:lvlText w:val=""/>
      <w:lvlJc w:val="left"/>
      <w:pPr>
        <w:ind w:left="6696" w:hanging="360"/>
      </w:pPr>
      <w:rPr>
        <w:rFonts w:ascii="Wingdings" w:hAnsi="Wingdings" w:hint="default"/>
      </w:rPr>
    </w:lvl>
  </w:abstractNum>
  <w:abstractNum w:abstractNumId="63" w15:restartNumberingAfterBreak="0">
    <w:nsid w:val="63FA2E64"/>
    <w:multiLevelType w:val="hybridMultilevel"/>
    <w:tmpl w:val="D10EAB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4" w15:restartNumberingAfterBreak="0">
    <w:nsid w:val="66A64D32"/>
    <w:multiLevelType w:val="hybridMultilevel"/>
    <w:tmpl w:val="8216ED30"/>
    <w:lvl w:ilvl="0" w:tplc="FFFFFFFF">
      <w:start w:val="1"/>
      <w:numFmt w:val="decimal"/>
      <w:lvlText w:val="%1."/>
      <w:lvlJc w:val="left"/>
      <w:pPr>
        <w:ind w:left="720" w:hanging="360"/>
      </w:pPr>
      <w:rPr>
        <w:rFonts w:hint="default"/>
      </w:rPr>
    </w:lvl>
    <w:lvl w:ilvl="1" w:tplc="1F02DF08">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5" w15:restartNumberingAfterBreak="0">
    <w:nsid w:val="68DA335B"/>
    <w:multiLevelType w:val="hybridMultilevel"/>
    <w:tmpl w:val="D1ECE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15:restartNumberingAfterBreak="0">
    <w:nsid w:val="6A422583"/>
    <w:multiLevelType w:val="hybridMultilevel"/>
    <w:tmpl w:val="B728E926"/>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44" w:hanging="360"/>
      </w:pPr>
      <w:rPr>
        <w:rFonts w:ascii="Courier New" w:hAnsi="Courier New" w:cs="Courier New" w:hint="default"/>
      </w:rPr>
    </w:lvl>
    <w:lvl w:ilvl="2" w:tplc="08090005" w:tentative="1">
      <w:start w:val="1"/>
      <w:numFmt w:val="bullet"/>
      <w:lvlText w:val=""/>
      <w:lvlJc w:val="left"/>
      <w:pPr>
        <w:ind w:left="864" w:hanging="360"/>
      </w:pPr>
      <w:rPr>
        <w:rFonts w:ascii="Wingdings" w:hAnsi="Wingdings" w:hint="default"/>
      </w:rPr>
    </w:lvl>
    <w:lvl w:ilvl="3" w:tplc="08090001" w:tentative="1">
      <w:start w:val="1"/>
      <w:numFmt w:val="bullet"/>
      <w:lvlText w:val=""/>
      <w:lvlJc w:val="left"/>
      <w:pPr>
        <w:ind w:left="1584" w:hanging="360"/>
      </w:pPr>
      <w:rPr>
        <w:rFonts w:ascii="Symbol" w:hAnsi="Symbol" w:hint="default"/>
      </w:rPr>
    </w:lvl>
    <w:lvl w:ilvl="4" w:tplc="08090003" w:tentative="1">
      <w:start w:val="1"/>
      <w:numFmt w:val="bullet"/>
      <w:lvlText w:val="o"/>
      <w:lvlJc w:val="left"/>
      <w:pPr>
        <w:ind w:left="2304" w:hanging="360"/>
      </w:pPr>
      <w:rPr>
        <w:rFonts w:ascii="Courier New" w:hAnsi="Courier New" w:cs="Courier New" w:hint="default"/>
      </w:rPr>
    </w:lvl>
    <w:lvl w:ilvl="5" w:tplc="08090005" w:tentative="1">
      <w:start w:val="1"/>
      <w:numFmt w:val="bullet"/>
      <w:lvlText w:val=""/>
      <w:lvlJc w:val="left"/>
      <w:pPr>
        <w:ind w:left="3024" w:hanging="360"/>
      </w:pPr>
      <w:rPr>
        <w:rFonts w:ascii="Wingdings" w:hAnsi="Wingdings" w:hint="default"/>
      </w:rPr>
    </w:lvl>
    <w:lvl w:ilvl="6" w:tplc="08090001" w:tentative="1">
      <w:start w:val="1"/>
      <w:numFmt w:val="bullet"/>
      <w:lvlText w:val=""/>
      <w:lvlJc w:val="left"/>
      <w:pPr>
        <w:ind w:left="3744" w:hanging="360"/>
      </w:pPr>
      <w:rPr>
        <w:rFonts w:ascii="Symbol" w:hAnsi="Symbol" w:hint="default"/>
      </w:rPr>
    </w:lvl>
    <w:lvl w:ilvl="7" w:tplc="08090003" w:tentative="1">
      <w:start w:val="1"/>
      <w:numFmt w:val="bullet"/>
      <w:lvlText w:val="o"/>
      <w:lvlJc w:val="left"/>
      <w:pPr>
        <w:ind w:left="4464" w:hanging="360"/>
      </w:pPr>
      <w:rPr>
        <w:rFonts w:ascii="Courier New" w:hAnsi="Courier New" w:cs="Courier New" w:hint="default"/>
      </w:rPr>
    </w:lvl>
    <w:lvl w:ilvl="8" w:tplc="08090005" w:tentative="1">
      <w:start w:val="1"/>
      <w:numFmt w:val="bullet"/>
      <w:lvlText w:val=""/>
      <w:lvlJc w:val="left"/>
      <w:pPr>
        <w:ind w:left="5184" w:hanging="360"/>
      </w:pPr>
      <w:rPr>
        <w:rFonts w:ascii="Wingdings" w:hAnsi="Wingdings" w:hint="default"/>
      </w:rPr>
    </w:lvl>
  </w:abstractNum>
  <w:abstractNum w:abstractNumId="67" w15:restartNumberingAfterBreak="0">
    <w:nsid w:val="6B6B3A7A"/>
    <w:multiLevelType w:val="hybridMultilevel"/>
    <w:tmpl w:val="2452CBF0"/>
    <w:lvl w:ilvl="0" w:tplc="0809000F">
      <w:start w:val="1"/>
      <w:numFmt w:val="decimal"/>
      <w:lvlText w:val="%1."/>
      <w:lvlJc w:val="left"/>
      <w:pPr>
        <w:ind w:left="360" w:hanging="360"/>
      </w:pPr>
      <w:rPr>
        <w:rFonts w:hint="default"/>
      </w:rPr>
    </w:lvl>
    <w:lvl w:ilvl="1" w:tplc="08090001">
      <w:start w:val="1"/>
      <w:numFmt w:val="bullet"/>
      <w:lvlText w:val=""/>
      <w:lvlJc w:val="left"/>
      <w:pPr>
        <w:ind w:left="720" w:hanging="360"/>
      </w:pPr>
      <w:rPr>
        <w:rFonts w:ascii="Symbol" w:hAnsi="Symbol" w:hint="default"/>
      </w:rPr>
    </w:lvl>
    <w:lvl w:ilvl="2" w:tplc="08090001">
      <w:start w:val="1"/>
      <w:numFmt w:val="bullet"/>
      <w:lvlText w:val=""/>
      <w:lvlJc w:val="left"/>
      <w:pPr>
        <w:ind w:left="1980" w:hanging="360"/>
      </w:pPr>
      <w:rPr>
        <w:rFonts w:ascii="Symbol" w:hAnsi="Symbol" w:hint="default"/>
      </w:r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8" w15:restartNumberingAfterBreak="0">
    <w:nsid w:val="6D6C0C23"/>
    <w:multiLevelType w:val="hybridMultilevel"/>
    <w:tmpl w:val="0D4A1CBE"/>
    <w:lvl w:ilvl="0" w:tplc="0809000F">
      <w:start w:val="1"/>
      <w:numFmt w:val="decimal"/>
      <w:lvlText w:val="%1."/>
      <w:lvlJc w:val="left"/>
      <w:pPr>
        <w:ind w:left="360" w:hanging="360"/>
      </w:pPr>
      <w:rPr>
        <w:rFonts w:hint="default"/>
      </w:rPr>
    </w:lvl>
    <w:lvl w:ilvl="1" w:tplc="DE18E81A">
      <w:start w:val="1"/>
      <w:numFmt w:val="bullet"/>
      <w:lvlText w:val=""/>
      <w:lvlJc w:val="left"/>
      <w:pPr>
        <w:ind w:left="720" w:hanging="360"/>
      </w:pPr>
      <w:rPr>
        <w:rFonts w:ascii="Symbol" w:hAnsi="Symbol" w:hint="default"/>
        <w:color w:val="auto"/>
      </w:rPr>
    </w:lvl>
    <w:lvl w:ilvl="2" w:tplc="FFFFFFFF">
      <w:start w:val="1"/>
      <w:numFmt w:val="bullet"/>
      <w:lvlText w:val=""/>
      <w:lvlJc w:val="left"/>
      <w:pPr>
        <w:ind w:left="1980" w:hanging="360"/>
      </w:pPr>
      <w:rPr>
        <w:rFonts w:ascii="Symbol" w:hAnsi="Symbol" w:hint="default"/>
      </w:rPr>
    </w:lvl>
    <w:lvl w:ilvl="3" w:tplc="FFFFFFFF">
      <w:start w:val="1"/>
      <w:numFmt w:val="bullet"/>
      <w:lvlText w:val=""/>
      <w:lvlJc w:val="left"/>
      <w:pPr>
        <w:ind w:left="2520" w:hanging="360"/>
      </w:pPr>
      <w:rPr>
        <w:rFonts w:ascii="Wingdings" w:hAnsi="Wingdings" w:hint="default"/>
      </w:r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9" w15:restartNumberingAfterBreak="0">
    <w:nsid w:val="6E020299"/>
    <w:multiLevelType w:val="hybridMultilevel"/>
    <w:tmpl w:val="16FC31AE"/>
    <w:lvl w:ilvl="0" w:tplc="FFFFFFFF">
      <w:start w:val="1"/>
      <w:numFmt w:val="decimal"/>
      <w:lvlText w:val="%1."/>
      <w:lvlJc w:val="left"/>
      <w:pPr>
        <w:ind w:left="360" w:hanging="360"/>
      </w:pPr>
    </w:lvl>
    <w:lvl w:ilvl="1" w:tplc="FFFFFFFF">
      <w:start w:val="1"/>
      <w:numFmt w:val="bullet"/>
      <w:lvlText w:val=""/>
      <w:lvlJc w:val="left"/>
      <w:pPr>
        <w:ind w:left="360" w:hanging="360"/>
      </w:pPr>
      <w:rPr>
        <w:rFonts w:ascii="Symbol" w:hAnsi="Symbol" w:hint="default"/>
      </w:rPr>
    </w:lvl>
    <w:lvl w:ilvl="2" w:tplc="08090001">
      <w:start w:val="1"/>
      <w:numFmt w:val="bullet"/>
      <w:lvlText w:val=""/>
      <w:lvlJc w:val="left"/>
      <w:pPr>
        <w:ind w:left="360" w:hanging="360"/>
      </w:pPr>
      <w:rPr>
        <w:rFonts w:ascii="Symbol" w:hAnsi="Symbol" w:hint="default"/>
      </w:rPr>
    </w:lvl>
    <w:lvl w:ilvl="3" w:tplc="FFFFFFFF">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0" w15:restartNumberingAfterBreak="0">
    <w:nsid w:val="6EA57FAC"/>
    <w:multiLevelType w:val="hybridMultilevel"/>
    <w:tmpl w:val="5DE47B0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720" w:hanging="360"/>
      </w:p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71" w15:restartNumberingAfterBreak="0">
    <w:nsid w:val="6EED4A0A"/>
    <w:multiLevelType w:val="hybridMultilevel"/>
    <w:tmpl w:val="44B2CEAE"/>
    <w:lvl w:ilvl="0" w:tplc="0809000F">
      <w:start w:val="1"/>
      <w:numFmt w:val="decimal"/>
      <w:lvlText w:val="%1."/>
      <w:lvlJc w:val="left"/>
      <w:pPr>
        <w:ind w:left="360" w:hanging="360"/>
      </w:pPr>
    </w:lvl>
    <w:lvl w:ilvl="1" w:tplc="08090001">
      <w:start w:val="1"/>
      <w:numFmt w:val="bullet"/>
      <w:lvlText w:val=""/>
      <w:lvlJc w:val="left"/>
      <w:pPr>
        <w:ind w:left="720" w:hanging="360"/>
      </w:pPr>
      <w:rPr>
        <w:rFonts w:ascii="Symbol" w:hAnsi="Symbol" w:hint="default"/>
      </w:rPr>
    </w:lvl>
    <w:lvl w:ilvl="2" w:tplc="0809001B" w:tentative="1">
      <w:start w:val="1"/>
      <w:numFmt w:val="lowerRoman"/>
      <w:lvlText w:val="%3."/>
      <w:lvlJc w:val="right"/>
      <w:pPr>
        <w:ind w:left="1440" w:hanging="180"/>
      </w:pPr>
    </w:lvl>
    <w:lvl w:ilvl="3" w:tplc="0809000F" w:tentative="1">
      <w:start w:val="1"/>
      <w:numFmt w:val="decimal"/>
      <w:lvlText w:val="%4."/>
      <w:lvlJc w:val="left"/>
      <w:pPr>
        <w:ind w:left="2160" w:hanging="360"/>
      </w:pPr>
    </w:lvl>
    <w:lvl w:ilvl="4" w:tplc="08090019" w:tentative="1">
      <w:start w:val="1"/>
      <w:numFmt w:val="lowerLetter"/>
      <w:lvlText w:val="%5."/>
      <w:lvlJc w:val="left"/>
      <w:pPr>
        <w:ind w:left="2880" w:hanging="360"/>
      </w:pPr>
    </w:lvl>
    <w:lvl w:ilvl="5" w:tplc="0809001B" w:tentative="1">
      <w:start w:val="1"/>
      <w:numFmt w:val="lowerRoman"/>
      <w:lvlText w:val="%6."/>
      <w:lvlJc w:val="right"/>
      <w:pPr>
        <w:ind w:left="3600" w:hanging="180"/>
      </w:pPr>
    </w:lvl>
    <w:lvl w:ilvl="6" w:tplc="0809000F" w:tentative="1">
      <w:start w:val="1"/>
      <w:numFmt w:val="decimal"/>
      <w:lvlText w:val="%7."/>
      <w:lvlJc w:val="left"/>
      <w:pPr>
        <w:ind w:left="4320" w:hanging="360"/>
      </w:pPr>
    </w:lvl>
    <w:lvl w:ilvl="7" w:tplc="08090019" w:tentative="1">
      <w:start w:val="1"/>
      <w:numFmt w:val="lowerLetter"/>
      <w:lvlText w:val="%8."/>
      <w:lvlJc w:val="left"/>
      <w:pPr>
        <w:ind w:left="5040" w:hanging="360"/>
      </w:pPr>
    </w:lvl>
    <w:lvl w:ilvl="8" w:tplc="0809001B" w:tentative="1">
      <w:start w:val="1"/>
      <w:numFmt w:val="lowerRoman"/>
      <w:lvlText w:val="%9."/>
      <w:lvlJc w:val="right"/>
      <w:pPr>
        <w:ind w:left="5760" w:hanging="180"/>
      </w:pPr>
    </w:lvl>
  </w:abstractNum>
  <w:abstractNum w:abstractNumId="72" w15:restartNumberingAfterBreak="0">
    <w:nsid w:val="6FDE6D9A"/>
    <w:multiLevelType w:val="hybridMultilevel"/>
    <w:tmpl w:val="0F408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3" w15:restartNumberingAfterBreak="0">
    <w:nsid w:val="7329439E"/>
    <w:multiLevelType w:val="hybridMultilevel"/>
    <w:tmpl w:val="C6E6F7CC"/>
    <w:lvl w:ilvl="0" w:tplc="08090001">
      <w:start w:val="1"/>
      <w:numFmt w:val="bullet"/>
      <w:lvlText w:val=""/>
      <w:lvlJc w:val="left"/>
      <w:pPr>
        <w:ind w:left="360" w:hanging="360"/>
      </w:pPr>
      <w:rPr>
        <w:rFonts w:ascii="Symbol" w:hAnsi="Symbol" w:hint="default"/>
      </w:rPr>
    </w:lvl>
    <w:lvl w:ilvl="1" w:tplc="1F02DF08">
      <w:start w:val="1"/>
      <w:numFmt w:val="bullet"/>
      <w:lvlText w:val=""/>
      <w:lvlJc w:val="left"/>
      <w:pPr>
        <w:ind w:left="1440" w:hanging="360"/>
      </w:pPr>
      <w:rPr>
        <w:rFonts w:ascii="Symbol" w:hAnsi="Symbol"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4" w15:restartNumberingAfterBreak="0">
    <w:nsid w:val="749E310A"/>
    <w:multiLevelType w:val="hybridMultilevel"/>
    <w:tmpl w:val="13BA1F1C"/>
    <w:lvl w:ilvl="0" w:tplc="04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360" w:hanging="360"/>
      </w:pPr>
      <w:rPr>
        <w:rFonts w:ascii="Courier New" w:hAnsi="Courier New" w:cs="Courier New" w:hint="default"/>
      </w:rPr>
    </w:lvl>
    <w:lvl w:ilvl="2" w:tplc="08090005" w:tentative="1">
      <w:start w:val="1"/>
      <w:numFmt w:val="bullet"/>
      <w:lvlText w:val=""/>
      <w:lvlJc w:val="left"/>
      <w:pPr>
        <w:ind w:left="1080" w:hanging="360"/>
      </w:pPr>
      <w:rPr>
        <w:rFonts w:ascii="Wingdings" w:hAnsi="Wingdings" w:hint="default"/>
      </w:rPr>
    </w:lvl>
    <w:lvl w:ilvl="3" w:tplc="08090001" w:tentative="1">
      <w:start w:val="1"/>
      <w:numFmt w:val="bullet"/>
      <w:lvlText w:val=""/>
      <w:lvlJc w:val="left"/>
      <w:pPr>
        <w:ind w:left="1800" w:hanging="360"/>
      </w:pPr>
      <w:rPr>
        <w:rFonts w:ascii="Symbol" w:hAnsi="Symbol" w:hint="default"/>
      </w:rPr>
    </w:lvl>
    <w:lvl w:ilvl="4" w:tplc="08090003" w:tentative="1">
      <w:start w:val="1"/>
      <w:numFmt w:val="bullet"/>
      <w:lvlText w:val="o"/>
      <w:lvlJc w:val="left"/>
      <w:pPr>
        <w:ind w:left="2520" w:hanging="360"/>
      </w:pPr>
      <w:rPr>
        <w:rFonts w:ascii="Courier New" w:hAnsi="Courier New" w:cs="Courier New" w:hint="default"/>
      </w:rPr>
    </w:lvl>
    <w:lvl w:ilvl="5" w:tplc="08090005" w:tentative="1">
      <w:start w:val="1"/>
      <w:numFmt w:val="bullet"/>
      <w:lvlText w:val=""/>
      <w:lvlJc w:val="left"/>
      <w:pPr>
        <w:ind w:left="3240" w:hanging="360"/>
      </w:pPr>
      <w:rPr>
        <w:rFonts w:ascii="Wingdings" w:hAnsi="Wingdings" w:hint="default"/>
      </w:rPr>
    </w:lvl>
    <w:lvl w:ilvl="6" w:tplc="08090001" w:tentative="1">
      <w:start w:val="1"/>
      <w:numFmt w:val="bullet"/>
      <w:lvlText w:val=""/>
      <w:lvlJc w:val="left"/>
      <w:pPr>
        <w:ind w:left="3960" w:hanging="360"/>
      </w:pPr>
      <w:rPr>
        <w:rFonts w:ascii="Symbol" w:hAnsi="Symbol" w:hint="default"/>
      </w:rPr>
    </w:lvl>
    <w:lvl w:ilvl="7" w:tplc="08090003" w:tentative="1">
      <w:start w:val="1"/>
      <w:numFmt w:val="bullet"/>
      <w:lvlText w:val="o"/>
      <w:lvlJc w:val="left"/>
      <w:pPr>
        <w:ind w:left="4680" w:hanging="360"/>
      </w:pPr>
      <w:rPr>
        <w:rFonts w:ascii="Courier New" w:hAnsi="Courier New" w:cs="Courier New" w:hint="default"/>
      </w:rPr>
    </w:lvl>
    <w:lvl w:ilvl="8" w:tplc="08090005" w:tentative="1">
      <w:start w:val="1"/>
      <w:numFmt w:val="bullet"/>
      <w:lvlText w:val=""/>
      <w:lvlJc w:val="left"/>
      <w:pPr>
        <w:ind w:left="5400" w:hanging="360"/>
      </w:pPr>
      <w:rPr>
        <w:rFonts w:ascii="Wingdings" w:hAnsi="Wingdings" w:hint="default"/>
      </w:rPr>
    </w:lvl>
  </w:abstractNum>
  <w:abstractNum w:abstractNumId="75" w15:restartNumberingAfterBreak="0">
    <w:nsid w:val="7CD677D3"/>
    <w:multiLevelType w:val="hybridMultilevel"/>
    <w:tmpl w:val="3E08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6" w15:restartNumberingAfterBreak="0">
    <w:nsid w:val="7E001861"/>
    <w:multiLevelType w:val="hybridMultilevel"/>
    <w:tmpl w:val="0F8CE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15:restartNumberingAfterBreak="0">
    <w:nsid w:val="7F5F2400"/>
    <w:multiLevelType w:val="hybridMultilevel"/>
    <w:tmpl w:val="8D48781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43934225">
    <w:abstractNumId w:val="53"/>
  </w:num>
  <w:num w:numId="2" w16cid:durableId="463037331">
    <w:abstractNumId w:val="19"/>
  </w:num>
  <w:num w:numId="3" w16cid:durableId="1385179319">
    <w:abstractNumId w:val="12"/>
  </w:num>
  <w:num w:numId="4" w16cid:durableId="1941527186">
    <w:abstractNumId w:val="4"/>
  </w:num>
  <w:num w:numId="5" w16cid:durableId="813596667">
    <w:abstractNumId w:val="48"/>
  </w:num>
  <w:num w:numId="6" w16cid:durableId="1439179824">
    <w:abstractNumId w:val="35"/>
  </w:num>
  <w:num w:numId="7" w16cid:durableId="1587303097">
    <w:abstractNumId w:val="38"/>
  </w:num>
  <w:num w:numId="8" w16cid:durableId="1772429413">
    <w:abstractNumId w:val="9"/>
  </w:num>
  <w:num w:numId="9" w16cid:durableId="1764371941">
    <w:abstractNumId w:val="50"/>
  </w:num>
  <w:num w:numId="10" w16cid:durableId="1024938649">
    <w:abstractNumId w:val="74"/>
  </w:num>
  <w:num w:numId="11" w16cid:durableId="1473786373">
    <w:abstractNumId w:val="59"/>
  </w:num>
  <w:num w:numId="12" w16cid:durableId="154539887">
    <w:abstractNumId w:val="65"/>
  </w:num>
  <w:num w:numId="13" w16cid:durableId="1808814670">
    <w:abstractNumId w:val="41"/>
  </w:num>
  <w:num w:numId="14" w16cid:durableId="139658796">
    <w:abstractNumId w:val="27"/>
  </w:num>
  <w:num w:numId="15" w16cid:durableId="1439444045">
    <w:abstractNumId w:val="16"/>
  </w:num>
  <w:num w:numId="16" w16cid:durableId="226965356">
    <w:abstractNumId w:val="2"/>
  </w:num>
  <w:num w:numId="17" w16cid:durableId="407843788">
    <w:abstractNumId w:val="58"/>
  </w:num>
  <w:num w:numId="18" w16cid:durableId="2071146160">
    <w:abstractNumId w:val="55"/>
  </w:num>
  <w:num w:numId="19" w16cid:durableId="710038406">
    <w:abstractNumId w:val="23"/>
  </w:num>
  <w:num w:numId="20" w16cid:durableId="627704389">
    <w:abstractNumId w:val="29"/>
  </w:num>
  <w:num w:numId="21" w16cid:durableId="1002198071">
    <w:abstractNumId w:val="64"/>
  </w:num>
  <w:num w:numId="22" w16cid:durableId="633753716">
    <w:abstractNumId w:val="18"/>
  </w:num>
  <w:num w:numId="23" w16cid:durableId="881399691">
    <w:abstractNumId w:val="72"/>
  </w:num>
  <w:num w:numId="24" w16cid:durableId="1204443200">
    <w:abstractNumId w:val="49"/>
  </w:num>
  <w:num w:numId="25" w16cid:durableId="1365058375">
    <w:abstractNumId w:val="76"/>
  </w:num>
  <w:num w:numId="26" w16cid:durableId="1747074411">
    <w:abstractNumId w:val="57"/>
  </w:num>
  <w:num w:numId="27" w16cid:durableId="1474907712">
    <w:abstractNumId w:val="24"/>
  </w:num>
  <w:num w:numId="28" w16cid:durableId="1780368359">
    <w:abstractNumId w:val="8"/>
  </w:num>
  <w:num w:numId="29" w16cid:durableId="655106471">
    <w:abstractNumId w:val="20"/>
  </w:num>
  <w:num w:numId="30" w16cid:durableId="1664889833">
    <w:abstractNumId w:val="62"/>
  </w:num>
  <w:num w:numId="31" w16cid:durableId="1792095372">
    <w:abstractNumId w:val="0"/>
  </w:num>
  <w:num w:numId="32" w16cid:durableId="72313940">
    <w:abstractNumId w:val="54"/>
  </w:num>
  <w:num w:numId="33" w16cid:durableId="637414631">
    <w:abstractNumId w:val="46"/>
  </w:num>
  <w:num w:numId="34" w16cid:durableId="736634814">
    <w:abstractNumId w:val="13"/>
  </w:num>
  <w:num w:numId="35" w16cid:durableId="1534683537">
    <w:abstractNumId w:val="61"/>
  </w:num>
  <w:num w:numId="36" w16cid:durableId="1015040888">
    <w:abstractNumId w:val="40"/>
  </w:num>
  <w:num w:numId="37" w16cid:durableId="1897232614">
    <w:abstractNumId w:val="30"/>
  </w:num>
  <w:num w:numId="38" w16cid:durableId="621153531">
    <w:abstractNumId w:val="43"/>
  </w:num>
  <w:num w:numId="39" w16cid:durableId="239221149">
    <w:abstractNumId w:val="67"/>
  </w:num>
  <w:num w:numId="40" w16cid:durableId="1880775697">
    <w:abstractNumId w:val="11"/>
  </w:num>
  <w:num w:numId="41" w16cid:durableId="608660697">
    <w:abstractNumId w:val="69"/>
  </w:num>
  <w:num w:numId="42" w16cid:durableId="1495603275">
    <w:abstractNumId w:val="15"/>
  </w:num>
  <w:num w:numId="43" w16cid:durableId="1165051186">
    <w:abstractNumId w:val="6"/>
  </w:num>
  <w:num w:numId="44" w16cid:durableId="1752196706">
    <w:abstractNumId w:val="63"/>
  </w:num>
  <w:num w:numId="45" w16cid:durableId="1062102653">
    <w:abstractNumId w:val="70"/>
  </w:num>
  <w:num w:numId="46" w16cid:durableId="1268079633">
    <w:abstractNumId w:val="21"/>
  </w:num>
  <w:num w:numId="47" w16cid:durableId="1125466136">
    <w:abstractNumId w:val="71"/>
  </w:num>
  <w:num w:numId="48" w16cid:durableId="1500806650">
    <w:abstractNumId w:val="39"/>
  </w:num>
  <w:num w:numId="49" w16cid:durableId="1704941746">
    <w:abstractNumId w:val="51"/>
  </w:num>
  <w:num w:numId="50" w16cid:durableId="1939025550">
    <w:abstractNumId w:val="32"/>
  </w:num>
  <w:num w:numId="51" w16cid:durableId="1540314938">
    <w:abstractNumId w:val="25"/>
  </w:num>
  <w:num w:numId="52" w16cid:durableId="1417945143">
    <w:abstractNumId w:val="52"/>
  </w:num>
  <w:num w:numId="53" w16cid:durableId="1763145662">
    <w:abstractNumId w:val="68"/>
  </w:num>
  <w:num w:numId="54" w16cid:durableId="600845300">
    <w:abstractNumId w:val="33"/>
  </w:num>
  <w:num w:numId="55" w16cid:durableId="2087261222">
    <w:abstractNumId w:val="22"/>
  </w:num>
  <w:num w:numId="56" w16cid:durableId="1585260581">
    <w:abstractNumId w:val="47"/>
  </w:num>
  <w:num w:numId="57" w16cid:durableId="983777222">
    <w:abstractNumId w:val="75"/>
  </w:num>
  <w:num w:numId="58" w16cid:durableId="563609650">
    <w:abstractNumId w:val="42"/>
  </w:num>
  <w:num w:numId="59" w16cid:durableId="867261262">
    <w:abstractNumId w:val="45"/>
  </w:num>
  <w:num w:numId="60" w16cid:durableId="1351301557">
    <w:abstractNumId w:val="5"/>
  </w:num>
  <w:num w:numId="61" w16cid:durableId="869730159">
    <w:abstractNumId w:val="1"/>
  </w:num>
  <w:num w:numId="62" w16cid:durableId="1547569514">
    <w:abstractNumId w:val="66"/>
  </w:num>
  <w:num w:numId="63" w16cid:durableId="1516076383">
    <w:abstractNumId w:val="26"/>
  </w:num>
  <w:num w:numId="64" w16cid:durableId="986058623">
    <w:abstractNumId w:val="73"/>
  </w:num>
  <w:num w:numId="65" w16cid:durableId="1899122012">
    <w:abstractNumId w:val="14"/>
  </w:num>
  <w:num w:numId="66" w16cid:durableId="658536025">
    <w:abstractNumId w:val="36"/>
  </w:num>
  <w:num w:numId="67" w16cid:durableId="1696080917">
    <w:abstractNumId w:val="10"/>
  </w:num>
  <w:num w:numId="68" w16cid:durableId="700324671">
    <w:abstractNumId w:val="34"/>
  </w:num>
  <w:num w:numId="69" w16cid:durableId="156461122">
    <w:abstractNumId w:val="31"/>
  </w:num>
  <w:num w:numId="70" w16cid:durableId="2013944902">
    <w:abstractNumId w:val="37"/>
  </w:num>
  <w:num w:numId="71" w16cid:durableId="229928640">
    <w:abstractNumId w:val="44"/>
  </w:num>
  <w:num w:numId="72" w16cid:durableId="22634643">
    <w:abstractNumId w:val="28"/>
  </w:num>
  <w:num w:numId="73" w16cid:durableId="930744172">
    <w:abstractNumId w:val="7"/>
  </w:num>
  <w:num w:numId="74" w16cid:durableId="1322003248">
    <w:abstractNumId w:val="77"/>
  </w:num>
  <w:num w:numId="75" w16cid:durableId="1349329300">
    <w:abstractNumId w:val="3"/>
  </w:num>
  <w:num w:numId="76" w16cid:durableId="1973092710">
    <w:abstractNumId w:val="60"/>
  </w:num>
  <w:num w:numId="77" w16cid:durableId="2023163292">
    <w:abstractNumId w:val="56"/>
  </w:num>
  <w:num w:numId="78" w16cid:durableId="1976904964">
    <w:abstractNumId w:val="17"/>
  </w:num>
  <w:numIdMacAtCleanup w:val="7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Kampen, A.H.C. van (Antoine)">
    <w15:presenceInfo w15:providerId="AD" w15:userId="S::a.h.vankampen@amsterdamumc.nl::cf44c4bb-f20c-4ee6-97d1-0de7ac85a2a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trackRevisions/>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s>
  <w:rsids>
    <w:rsidRoot w:val="0064722E"/>
    <w:rsid w:val="00005EE0"/>
    <w:rsid w:val="00010BAA"/>
    <w:rsid w:val="000174AB"/>
    <w:rsid w:val="000201FF"/>
    <w:rsid w:val="00047F23"/>
    <w:rsid w:val="00054B62"/>
    <w:rsid w:val="0006207A"/>
    <w:rsid w:val="00073802"/>
    <w:rsid w:val="000822F3"/>
    <w:rsid w:val="0008657E"/>
    <w:rsid w:val="000927EE"/>
    <w:rsid w:val="00095E06"/>
    <w:rsid w:val="000A42D6"/>
    <w:rsid w:val="000B12AB"/>
    <w:rsid w:val="000B2E39"/>
    <w:rsid w:val="000C19C0"/>
    <w:rsid w:val="000C654E"/>
    <w:rsid w:val="000D0B13"/>
    <w:rsid w:val="000D0D08"/>
    <w:rsid w:val="000E045F"/>
    <w:rsid w:val="000E11D2"/>
    <w:rsid w:val="000E2E36"/>
    <w:rsid w:val="000F3B00"/>
    <w:rsid w:val="000F657A"/>
    <w:rsid w:val="001105A6"/>
    <w:rsid w:val="00115DB8"/>
    <w:rsid w:val="00152011"/>
    <w:rsid w:val="00154BE2"/>
    <w:rsid w:val="001573B0"/>
    <w:rsid w:val="0016692E"/>
    <w:rsid w:val="00166B55"/>
    <w:rsid w:val="001672FC"/>
    <w:rsid w:val="00170076"/>
    <w:rsid w:val="001762B7"/>
    <w:rsid w:val="0018498B"/>
    <w:rsid w:val="001A5CB7"/>
    <w:rsid w:val="001B1C38"/>
    <w:rsid w:val="001B27AF"/>
    <w:rsid w:val="001C2021"/>
    <w:rsid w:val="001C42C4"/>
    <w:rsid w:val="001C6A80"/>
    <w:rsid w:val="001D0690"/>
    <w:rsid w:val="001D16A8"/>
    <w:rsid w:val="001D63DE"/>
    <w:rsid w:val="001E6637"/>
    <w:rsid w:val="001E753C"/>
    <w:rsid w:val="001E77E1"/>
    <w:rsid w:val="001F23EF"/>
    <w:rsid w:val="001F288F"/>
    <w:rsid w:val="001F4D7D"/>
    <w:rsid w:val="001F797F"/>
    <w:rsid w:val="00214180"/>
    <w:rsid w:val="002270AE"/>
    <w:rsid w:val="002318AF"/>
    <w:rsid w:val="00232F35"/>
    <w:rsid w:val="0023435A"/>
    <w:rsid w:val="00241766"/>
    <w:rsid w:val="00245FAC"/>
    <w:rsid w:val="00250F5C"/>
    <w:rsid w:val="00253F4D"/>
    <w:rsid w:val="00272AD3"/>
    <w:rsid w:val="002773E1"/>
    <w:rsid w:val="00283935"/>
    <w:rsid w:val="002A6ED2"/>
    <w:rsid w:val="002B6C1C"/>
    <w:rsid w:val="002B7F72"/>
    <w:rsid w:val="002C0CF8"/>
    <w:rsid w:val="002C3600"/>
    <w:rsid w:val="002C43B2"/>
    <w:rsid w:val="002D0E51"/>
    <w:rsid w:val="002D3090"/>
    <w:rsid w:val="002E056B"/>
    <w:rsid w:val="002E4996"/>
    <w:rsid w:val="002E53FA"/>
    <w:rsid w:val="00327209"/>
    <w:rsid w:val="00331900"/>
    <w:rsid w:val="003337A7"/>
    <w:rsid w:val="00335F76"/>
    <w:rsid w:val="0034457E"/>
    <w:rsid w:val="003503BD"/>
    <w:rsid w:val="00356506"/>
    <w:rsid w:val="00375071"/>
    <w:rsid w:val="003822EF"/>
    <w:rsid w:val="003847E0"/>
    <w:rsid w:val="00393387"/>
    <w:rsid w:val="003A109B"/>
    <w:rsid w:val="003B69A9"/>
    <w:rsid w:val="003B6C1C"/>
    <w:rsid w:val="003C2AB9"/>
    <w:rsid w:val="003D2466"/>
    <w:rsid w:val="003E17B8"/>
    <w:rsid w:val="003E329A"/>
    <w:rsid w:val="00414C9C"/>
    <w:rsid w:val="00420FF5"/>
    <w:rsid w:val="004327AA"/>
    <w:rsid w:val="00440204"/>
    <w:rsid w:val="0044460F"/>
    <w:rsid w:val="00447D68"/>
    <w:rsid w:val="0047404A"/>
    <w:rsid w:val="004970F3"/>
    <w:rsid w:val="00497C44"/>
    <w:rsid w:val="004A3AD4"/>
    <w:rsid w:val="004A4A04"/>
    <w:rsid w:val="004B2406"/>
    <w:rsid w:val="004B697A"/>
    <w:rsid w:val="004B7B8E"/>
    <w:rsid w:val="004C022A"/>
    <w:rsid w:val="004C17BB"/>
    <w:rsid w:val="004C236F"/>
    <w:rsid w:val="004E0BC8"/>
    <w:rsid w:val="004F3CF5"/>
    <w:rsid w:val="004F3F15"/>
    <w:rsid w:val="00513599"/>
    <w:rsid w:val="005171F0"/>
    <w:rsid w:val="00522937"/>
    <w:rsid w:val="0053141F"/>
    <w:rsid w:val="00534294"/>
    <w:rsid w:val="0054113A"/>
    <w:rsid w:val="005415E9"/>
    <w:rsid w:val="00544A93"/>
    <w:rsid w:val="0055440C"/>
    <w:rsid w:val="00556DC1"/>
    <w:rsid w:val="0056510A"/>
    <w:rsid w:val="00575CB5"/>
    <w:rsid w:val="00576D9D"/>
    <w:rsid w:val="00581B1C"/>
    <w:rsid w:val="005A392C"/>
    <w:rsid w:val="005A632F"/>
    <w:rsid w:val="005B0BB1"/>
    <w:rsid w:val="005C5C50"/>
    <w:rsid w:val="005C75CD"/>
    <w:rsid w:val="005E5C8D"/>
    <w:rsid w:val="005F3593"/>
    <w:rsid w:val="006022E4"/>
    <w:rsid w:val="00611981"/>
    <w:rsid w:val="00621649"/>
    <w:rsid w:val="006237BE"/>
    <w:rsid w:val="0064722E"/>
    <w:rsid w:val="00651AD9"/>
    <w:rsid w:val="00655C4A"/>
    <w:rsid w:val="006578AF"/>
    <w:rsid w:val="00662D6D"/>
    <w:rsid w:val="006632EB"/>
    <w:rsid w:val="006707EF"/>
    <w:rsid w:val="0068071A"/>
    <w:rsid w:val="00691290"/>
    <w:rsid w:val="00694DC6"/>
    <w:rsid w:val="00696709"/>
    <w:rsid w:val="006B00A6"/>
    <w:rsid w:val="006B4D88"/>
    <w:rsid w:val="006B5341"/>
    <w:rsid w:val="006B58EF"/>
    <w:rsid w:val="006C16FC"/>
    <w:rsid w:val="006C21C7"/>
    <w:rsid w:val="006D30E9"/>
    <w:rsid w:val="006F09E9"/>
    <w:rsid w:val="006F2E58"/>
    <w:rsid w:val="006F68E4"/>
    <w:rsid w:val="00704320"/>
    <w:rsid w:val="00706713"/>
    <w:rsid w:val="0070759B"/>
    <w:rsid w:val="007114F1"/>
    <w:rsid w:val="007212D0"/>
    <w:rsid w:val="00723288"/>
    <w:rsid w:val="007237C0"/>
    <w:rsid w:val="00732C31"/>
    <w:rsid w:val="00733C42"/>
    <w:rsid w:val="00746220"/>
    <w:rsid w:val="00746823"/>
    <w:rsid w:val="00747284"/>
    <w:rsid w:val="00760728"/>
    <w:rsid w:val="00762BF7"/>
    <w:rsid w:val="00764633"/>
    <w:rsid w:val="007779D0"/>
    <w:rsid w:val="00781009"/>
    <w:rsid w:val="00784E41"/>
    <w:rsid w:val="00790F7D"/>
    <w:rsid w:val="007A264D"/>
    <w:rsid w:val="007A6245"/>
    <w:rsid w:val="007C3021"/>
    <w:rsid w:val="007D0E7E"/>
    <w:rsid w:val="007D2BBF"/>
    <w:rsid w:val="007F7D3A"/>
    <w:rsid w:val="00803109"/>
    <w:rsid w:val="00804C37"/>
    <w:rsid w:val="00814797"/>
    <w:rsid w:val="00814B83"/>
    <w:rsid w:val="008165A4"/>
    <w:rsid w:val="008219B2"/>
    <w:rsid w:val="008269CD"/>
    <w:rsid w:val="00834024"/>
    <w:rsid w:val="00834031"/>
    <w:rsid w:val="008411E0"/>
    <w:rsid w:val="00851BDA"/>
    <w:rsid w:val="00852A25"/>
    <w:rsid w:val="00866091"/>
    <w:rsid w:val="00875CCE"/>
    <w:rsid w:val="0088349B"/>
    <w:rsid w:val="008865EB"/>
    <w:rsid w:val="00893B72"/>
    <w:rsid w:val="008A510F"/>
    <w:rsid w:val="008B1661"/>
    <w:rsid w:val="008D6721"/>
    <w:rsid w:val="008F1F45"/>
    <w:rsid w:val="008F2894"/>
    <w:rsid w:val="0090026C"/>
    <w:rsid w:val="0090487C"/>
    <w:rsid w:val="00920C1F"/>
    <w:rsid w:val="00922A3E"/>
    <w:rsid w:val="009234EC"/>
    <w:rsid w:val="00926FC5"/>
    <w:rsid w:val="00934A43"/>
    <w:rsid w:val="00937074"/>
    <w:rsid w:val="009518EA"/>
    <w:rsid w:val="009546F2"/>
    <w:rsid w:val="0095627D"/>
    <w:rsid w:val="00965966"/>
    <w:rsid w:val="009776EF"/>
    <w:rsid w:val="009800D1"/>
    <w:rsid w:val="00984217"/>
    <w:rsid w:val="009A323C"/>
    <w:rsid w:val="009B243C"/>
    <w:rsid w:val="009B332B"/>
    <w:rsid w:val="009C7150"/>
    <w:rsid w:val="009E26FE"/>
    <w:rsid w:val="009F3FDF"/>
    <w:rsid w:val="00A140E1"/>
    <w:rsid w:val="00A1501E"/>
    <w:rsid w:val="00A540DD"/>
    <w:rsid w:val="00A60132"/>
    <w:rsid w:val="00A71606"/>
    <w:rsid w:val="00A734DE"/>
    <w:rsid w:val="00A75E36"/>
    <w:rsid w:val="00A766D2"/>
    <w:rsid w:val="00A91431"/>
    <w:rsid w:val="00A95A24"/>
    <w:rsid w:val="00AA413E"/>
    <w:rsid w:val="00AB471A"/>
    <w:rsid w:val="00AC23A6"/>
    <w:rsid w:val="00AC3543"/>
    <w:rsid w:val="00AC6CF3"/>
    <w:rsid w:val="00AD46BA"/>
    <w:rsid w:val="00AE4115"/>
    <w:rsid w:val="00AE621A"/>
    <w:rsid w:val="00AF1AF3"/>
    <w:rsid w:val="00AF4840"/>
    <w:rsid w:val="00AF59A8"/>
    <w:rsid w:val="00B1309E"/>
    <w:rsid w:val="00B13922"/>
    <w:rsid w:val="00B178FC"/>
    <w:rsid w:val="00B31699"/>
    <w:rsid w:val="00B5547E"/>
    <w:rsid w:val="00B70912"/>
    <w:rsid w:val="00B712E2"/>
    <w:rsid w:val="00B73854"/>
    <w:rsid w:val="00B80421"/>
    <w:rsid w:val="00B92C0E"/>
    <w:rsid w:val="00BB73AC"/>
    <w:rsid w:val="00BC6753"/>
    <w:rsid w:val="00BD2ED5"/>
    <w:rsid w:val="00BF38AE"/>
    <w:rsid w:val="00BF4F01"/>
    <w:rsid w:val="00C00DF4"/>
    <w:rsid w:val="00C15147"/>
    <w:rsid w:val="00C164BF"/>
    <w:rsid w:val="00C25F66"/>
    <w:rsid w:val="00C36E13"/>
    <w:rsid w:val="00C41D17"/>
    <w:rsid w:val="00C42D7A"/>
    <w:rsid w:val="00C51A04"/>
    <w:rsid w:val="00C524DF"/>
    <w:rsid w:val="00C56C20"/>
    <w:rsid w:val="00C570AD"/>
    <w:rsid w:val="00C836AB"/>
    <w:rsid w:val="00C839A4"/>
    <w:rsid w:val="00C93E2A"/>
    <w:rsid w:val="00CA0068"/>
    <w:rsid w:val="00CA3ACC"/>
    <w:rsid w:val="00CB2FBA"/>
    <w:rsid w:val="00CB30F9"/>
    <w:rsid w:val="00CB53EA"/>
    <w:rsid w:val="00CC05D0"/>
    <w:rsid w:val="00CC3748"/>
    <w:rsid w:val="00CC4190"/>
    <w:rsid w:val="00CD0042"/>
    <w:rsid w:val="00CD06E9"/>
    <w:rsid w:val="00CD38D5"/>
    <w:rsid w:val="00CE1AF5"/>
    <w:rsid w:val="00CE31DD"/>
    <w:rsid w:val="00CE39BA"/>
    <w:rsid w:val="00D24635"/>
    <w:rsid w:val="00D27141"/>
    <w:rsid w:val="00D3154B"/>
    <w:rsid w:val="00D44F9C"/>
    <w:rsid w:val="00D45CF2"/>
    <w:rsid w:val="00D47217"/>
    <w:rsid w:val="00D47A07"/>
    <w:rsid w:val="00D61E40"/>
    <w:rsid w:val="00D7682B"/>
    <w:rsid w:val="00D80ACA"/>
    <w:rsid w:val="00D9127D"/>
    <w:rsid w:val="00D913A8"/>
    <w:rsid w:val="00D919F0"/>
    <w:rsid w:val="00D9213F"/>
    <w:rsid w:val="00D9333F"/>
    <w:rsid w:val="00DA064B"/>
    <w:rsid w:val="00DA13D0"/>
    <w:rsid w:val="00DA6EE8"/>
    <w:rsid w:val="00DD1AA5"/>
    <w:rsid w:val="00DE25B0"/>
    <w:rsid w:val="00DE519F"/>
    <w:rsid w:val="00DF65A0"/>
    <w:rsid w:val="00E0651B"/>
    <w:rsid w:val="00E07FD6"/>
    <w:rsid w:val="00E1367C"/>
    <w:rsid w:val="00E1709A"/>
    <w:rsid w:val="00E20EFB"/>
    <w:rsid w:val="00E20FB5"/>
    <w:rsid w:val="00E330B5"/>
    <w:rsid w:val="00E4256E"/>
    <w:rsid w:val="00E55525"/>
    <w:rsid w:val="00E57569"/>
    <w:rsid w:val="00E61840"/>
    <w:rsid w:val="00E66B77"/>
    <w:rsid w:val="00E72E68"/>
    <w:rsid w:val="00E7572E"/>
    <w:rsid w:val="00E929DF"/>
    <w:rsid w:val="00E95542"/>
    <w:rsid w:val="00E974A2"/>
    <w:rsid w:val="00EB1970"/>
    <w:rsid w:val="00EB1D31"/>
    <w:rsid w:val="00EC64F8"/>
    <w:rsid w:val="00ED0F4A"/>
    <w:rsid w:val="00ED13A2"/>
    <w:rsid w:val="00ED5358"/>
    <w:rsid w:val="00ED653F"/>
    <w:rsid w:val="00ED7D45"/>
    <w:rsid w:val="00EE5BE3"/>
    <w:rsid w:val="00EE67AD"/>
    <w:rsid w:val="00EF6DB9"/>
    <w:rsid w:val="00F01771"/>
    <w:rsid w:val="00F10A1D"/>
    <w:rsid w:val="00F172CE"/>
    <w:rsid w:val="00F23527"/>
    <w:rsid w:val="00F4496D"/>
    <w:rsid w:val="00F5104A"/>
    <w:rsid w:val="00F53A20"/>
    <w:rsid w:val="00F643DA"/>
    <w:rsid w:val="00F6582C"/>
    <w:rsid w:val="00F72CC5"/>
    <w:rsid w:val="00FB3E50"/>
    <w:rsid w:val="00FB4928"/>
    <w:rsid w:val="00FC07E5"/>
    <w:rsid w:val="00FC49EC"/>
    <w:rsid w:val="00FC5308"/>
    <w:rsid w:val="00FC5858"/>
    <w:rsid w:val="00FD5948"/>
    <w:rsid w:val="00FD6D03"/>
    <w:rsid w:val="00FE3855"/>
    <w:rsid w:val="00FE5122"/>
    <w:rsid w:val="00FE563E"/>
    <w:rsid w:val="00FF0ABA"/>
    <w:rsid w:val="00FF1EF4"/>
    <w:rsid w:val="00FF228A"/>
    <w:rsid w:val="00FF449B"/>
    <w:rsid w:val="00FF47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60D726"/>
  <w15:chartTrackingRefBased/>
  <w15:docId w15:val="{59046736-7CAC-4CEF-8D0B-42130A856A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69CD"/>
  </w:style>
  <w:style w:type="paragraph" w:styleId="Heading1">
    <w:name w:val="heading 1"/>
    <w:basedOn w:val="Normal"/>
    <w:next w:val="Normal"/>
    <w:link w:val="Heading1Char"/>
    <w:uiPriority w:val="9"/>
    <w:qFormat/>
    <w:rsid w:val="008269CD"/>
    <w:pPr>
      <w:numPr>
        <w:numId w:val="9"/>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269CD"/>
    <w:pPr>
      <w:numPr>
        <w:ilvl w:val="1"/>
        <w:numId w:val="9"/>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327209"/>
    <w:pPr>
      <w:numPr>
        <w:ilvl w:val="2"/>
        <w:numId w:val="9"/>
      </w:numPr>
      <w:pBdr>
        <w:top w:val="single" w:sz="6" w:space="2" w:color="4472C4" w:themeColor="accent1"/>
        <w:bottom w:val="single" w:sz="6" w:space="1"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327209"/>
    <w:pPr>
      <w:numPr>
        <w:ilvl w:val="3"/>
        <w:numId w:val="9"/>
      </w:numPr>
      <w:pBdr>
        <w:top w:val="dotted" w:sz="6" w:space="2" w:color="4472C4" w:themeColor="accent1"/>
        <w:bottom w:val="dotted" w:sz="6" w:space="1" w:color="4472C4" w:themeColor="accent1"/>
      </w:pBdr>
      <w:spacing w:before="200" w:after="0"/>
      <w:outlineLvl w:val="3"/>
    </w:pPr>
    <w:rPr>
      <w:caps/>
      <w:color w:val="2F5496" w:themeColor="accent1" w:themeShade="BF"/>
      <w:spacing w:val="10"/>
      <w:sz w:val="18"/>
    </w:rPr>
  </w:style>
  <w:style w:type="paragraph" w:styleId="Heading5">
    <w:name w:val="heading 5"/>
    <w:basedOn w:val="Normal"/>
    <w:next w:val="Normal"/>
    <w:link w:val="Heading5Char"/>
    <w:uiPriority w:val="9"/>
    <w:unhideWhenUsed/>
    <w:qFormat/>
    <w:rsid w:val="004A3AD4"/>
    <w:pPr>
      <w:pBdr>
        <w:top w:val="single" w:sz="24" w:space="0" w:color="C45911" w:themeColor="accent2" w:themeShade="BF"/>
        <w:left w:val="single" w:sz="24" w:space="0" w:color="C45911" w:themeColor="accent2" w:themeShade="BF"/>
        <w:bottom w:val="single" w:sz="24" w:space="0" w:color="C45911" w:themeColor="accent2" w:themeShade="BF"/>
        <w:right w:val="single" w:sz="24" w:space="0" w:color="C45911" w:themeColor="accent2" w:themeShade="BF"/>
      </w:pBdr>
      <w:shd w:val="clear" w:color="auto" w:fill="C45911" w:themeFill="accent2" w:themeFillShade="BF"/>
      <w:outlineLvl w:val="4"/>
    </w:pPr>
    <w:rPr>
      <w:color w:val="FFFFFF" w:themeColor="background1"/>
      <w:sz w:val="24"/>
      <w:lang w:val="en-GB"/>
    </w:rPr>
  </w:style>
  <w:style w:type="paragraph" w:styleId="Heading6">
    <w:name w:val="heading 6"/>
    <w:basedOn w:val="Heading2"/>
    <w:next w:val="Normal"/>
    <w:link w:val="Heading6Char"/>
    <w:uiPriority w:val="9"/>
    <w:unhideWhenUsed/>
    <w:qFormat/>
    <w:rsid w:val="002773E1"/>
    <w:pPr>
      <w:pBdr>
        <w:top w:val="single" w:sz="24" w:space="0" w:color="FBE4D5" w:themeColor="accent2" w:themeTint="33"/>
        <w:left w:val="single" w:sz="24" w:space="0" w:color="FBE4D5" w:themeColor="accent2" w:themeTint="33"/>
        <w:bottom w:val="single" w:sz="24" w:space="0" w:color="FBE4D5" w:themeColor="accent2" w:themeTint="33"/>
        <w:right w:val="single" w:sz="24" w:space="0" w:color="FBE4D5" w:themeColor="accent2" w:themeTint="33"/>
      </w:pBdr>
      <w:shd w:val="clear" w:color="auto" w:fill="FBE4D5" w:themeFill="accent2" w:themeFillTint="33"/>
      <w:outlineLvl w:val="5"/>
    </w:pPr>
  </w:style>
  <w:style w:type="paragraph" w:styleId="Heading7">
    <w:name w:val="heading 7"/>
    <w:basedOn w:val="Normal"/>
    <w:next w:val="Normal"/>
    <w:link w:val="Heading7Char"/>
    <w:uiPriority w:val="9"/>
    <w:semiHidden/>
    <w:unhideWhenUsed/>
    <w:qFormat/>
    <w:rsid w:val="008269CD"/>
    <w:pPr>
      <w:numPr>
        <w:ilvl w:val="6"/>
        <w:numId w:val="9"/>
      </w:num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269CD"/>
    <w:pPr>
      <w:numPr>
        <w:ilvl w:val="7"/>
        <w:numId w:val="9"/>
      </w:num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269CD"/>
    <w:pPr>
      <w:numPr>
        <w:ilvl w:val="8"/>
        <w:numId w:val="9"/>
      </w:num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61E40"/>
    <w:rPr>
      <w:color w:val="0563C1" w:themeColor="hyperlink"/>
      <w:u w:val="single"/>
    </w:rPr>
  </w:style>
  <w:style w:type="character" w:customStyle="1" w:styleId="UnresolvedMention1">
    <w:name w:val="Unresolved Mention1"/>
    <w:basedOn w:val="DefaultParagraphFont"/>
    <w:uiPriority w:val="99"/>
    <w:semiHidden/>
    <w:unhideWhenUsed/>
    <w:rsid w:val="00D61E40"/>
    <w:rPr>
      <w:color w:val="605E5C"/>
      <w:shd w:val="clear" w:color="auto" w:fill="E1DFDD"/>
    </w:rPr>
  </w:style>
  <w:style w:type="paragraph" w:styleId="ListParagraph">
    <w:name w:val="List Paragraph"/>
    <w:basedOn w:val="Normal"/>
    <w:uiPriority w:val="34"/>
    <w:qFormat/>
    <w:rsid w:val="00AE4115"/>
    <w:pPr>
      <w:ind w:left="720"/>
      <w:contextualSpacing/>
    </w:pPr>
  </w:style>
  <w:style w:type="paragraph" w:styleId="Header">
    <w:name w:val="header"/>
    <w:basedOn w:val="Normal"/>
    <w:link w:val="HeaderChar"/>
    <w:uiPriority w:val="99"/>
    <w:unhideWhenUsed/>
    <w:rsid w:val="009234EC"/>
    <w:pPr>
      <w:tabs>
        <w:tab w:val="center" w:pos="4703"/>
        <w:tab w:val="right" w:pos="9406"/>
      </w:tabs>
      <w:spacing w:after="0" w:line="240" w:lineRule="auto"/>
    </w:pPr>
  </w:style>
  <w:style w:type="character" w:customStyle="1" w:styleId="HeaderChar">
    <w:name w:val="Header Char"/>
    <w:basedOn w:val="DefaultParagraphFont"/>
    <w:link w:val="Header"/>
    <w:uiPriority w:val="99"/>
    <w:rsid w:val="009234EC"/>
  </w:style>
  <w:style w:type="paragraph" w:styleId="Footer">
    <w:name w:val="footer"/>
    <w:basedOn w:val="Normal"/>
    <w:link w:val="FooterChar"/>
    <w:uiPriority w:val="99"/>
    <w:unhideWhenUsed/>
    <w:rsid w:val="009234EC"/>
    <w:pPr>
      <w:tabs>
        <w:tab w:val="center" w:pos="4703"/>
        <w:tab w:val="right" w:pos="9406"/>
      </w:tabs>
      <w:spacing w:after="0" w:line="240" w:lineRule="auto"/>
    </w:pPr>
  </w:style>
  <w:style w:type="character" w:customStyle="1" w:styleId="FooterChar">
    <w:name w:val="Footer Char"/>
    <w:basedOn w:val="DefaultParagraphFont"/>
    <w:link w:val="Footer"/>
    <w:uiPriority w:val="99"/>
    <w:rsid w:val="009234EC"/>
  </w:style>
  <w:style w:type="character" w:styleId="FollowedHyperlink">
    <w:name w:val="FollowedHyperlink"/>
    <w:basedOn w:val="DefaultParagraphFont"/>
    <w:uiPriority w:val="99"/>
    <w:semiHidden/>
    <w:unhideWhenUsed/>
    <w:rsid w:val="002D0E51"/>
    <w:rPr>
      <w:color w:val="954F72" w:themeColor="followedHyperlink"/>
      <w:u w:val="single"/>
    </w:rPr>
  </w:style>
  <w:style w:type="character" w:styleId="CommentReference">
    <w:name w:val="annotation reference"/>
    <w:basedOn w:val="DefaultParagraphFont"/>
    <w:uiPriority w:val="99"/>
    <w:semiHidden/>
    <w:unhideWhenUsed/>
    <w:rsid w:val="002B6C1C"/>
    <w:rPr>
      <w:sz w:val="16"/>
      <w:szCs w:val="16"/>
    </w:rPr>
  </w:style>
  <w:style w:type="paragraph" w:styleId="CommentText">
    <w:name w:val="annotation text"/>
    <w:basedOn w:val="Normal"/>
    <w:link w:val="CommentTextChar"/>
    <w:uiPriority w:val="99"/>
    <w:unhideWhenUsed/>
    <w:rsid w:val="002B6C1C"/>
    <w:pPr>
      <w:spacing w:line="240" w:lineRule="auto"/>
    </w:pPr>
  </w:style>
  <w:style w:type="character" w:customStyle="1" w:styleId="CommentTextChar">
    <w:name w:val="Comment Text Char"/>
    <w:basedOn w:val="DefaultParagraphFont"/>
    <w:link w:val="CommentText"/>
    <w:uiPriority w:val="99"/>
    <w:rsid w:val="002B6C1C"/>
    <w:rPr>
      <w:sz w:val="20"/>
      <w:szCs w:val="20"/>
    </w:rPr>
  </w:style>
  <w:style w:type="paragraph" w:styleId="CommentSubject">
    <w:name w:val="annotation subject"/>
    <w:basedOn w:val="CommentText"/>
    <w:next w:val="CommentText"/>
    <w:link w:val="CommentSubjectChar"/>
    <w:uiPriority w:val="99"/>
    <w:semiHidden/>
    <w:unhideWhenUsed/>
    <w:rsid w:val="002B6C1C"/>
    <w:rPr>
      <w:b/>
      <w:bCs/>
    </w:rPr>
  </w:style>
  <w:style w:type="character" w:customStyle="1" w:styleId="CommentSubjectChar">
    <w:name w:val="Comment Subject Char"/>
    <w:basedOn w:val="CommentTextChar"/>
    <w:link w:val="CommentSubject"/>
    <w:uiPriority w:val="99"/>
    <w:semiHidden/>
    <w:rsid w:val="002B6C1C"/>
    <w:rPr>
      <w:b/>
      <w:bCs/>
      <w:sz w:val="20"/>
      <w:szCs w:val="20"/>
    </w:rPr>
  </w:style>
  <w:style w:type="paragraph" w:styleId="BalloonText">
    <w:name w:val="Balloon Text"/>
    <w:basedOn w:val="Normal"/>
    <w:link w:val="BalloonTextChar"/>
    <w:uiPriority w:val="99"/>
    <w:semiHidden/>
    <w:unhideWhenUsed/>
    <w:rsid w:val="002B6C1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6C1C"/>
    <w:rPr>
      <w:rFonts w:ascii="Segoe UI" w:hAnsi="Segoe UI" w:cs="Segoe UI"/>
      <w:sz w:val="18"/>
      <w:szCs w:val="18"/>
    </w:rPr>
  </w:style>
  <w:style w:type="character" w:customStyle="1" w:styleId="UnresolvedMention2">
    <w:name w:val="Unresolved Mention2"/>
    <w:basedOn w:val="DefaultParagraphFont"/>
    <w:uiPriority w:val="99"/>
    <w:semiHidden/>
    <w:unhideWhenUsed/>
    <w:rsid w:val="00760728"/>
    <w:rPr>
      <w:color w:val="605E5C"/>
      <w:shd w:val="clear" w:color="auto" w:fill="E1DFDD"/>
    </w:rPr>
  </w:style>
  <w:style w:type="character" w:customStyle="1" w:styleId="Heading1Char">
    <w:name w:val="Heading 1 Char"/>
    <w:basedOn w:val="DefaultParagraphFont"/>
    <w:link w:val="Heading1"/>
    <w:uiPriority w:val="9"/>
    <w:rsid w:val="008269CD"/>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8269CD"/>
    <w:rPr>
      <w:caps/>
      <w:spacing w:val="15"/>
      <w:shd w:val="clear" w:color="auto" w:fill="D9E2F3" w:themeFill="accent1" w:themeFillTint="33"/>
    </w:rPr>
  </w:style>
  <w:style w:type="character" w:customStyle="1" w:styleId="Heading3Char">
    <w:name w:val="Heading 3 Char"/>
    <w:basedOn w:val="DefaultParagraphFont"/>
    <w:link w:val="Heading3"/>
    <w:uiPriority w:val="9"/>
    <w:rsid w:val="00327209"/>
    <w:rPr>
      <w:caps/>
      <w:color w:val="1F3763" w:themeColor="accent1" w:themeShade="7F"/>
      <w:spacing w:val="15"/>
    </w:rPr>
  </w:style>
  <w:style w:type="character" w:customStyle="1" w:styleId="Heading4Char">
    <w:name w:val="Heading 4 Char"/>
    <w:basedOn w:val="DefaultParagraphFont"/>
    <w:link w:val="Heading4"/>
    <w:uiPriority w:val="9"/>
    <w:rsid w:val="00327209"/>
    <w:rPr>
      <w:caps/>
      <w:color w:val="2F5496" w:themeColor="accent1" w:themeShade="BF"/>
      <w:spacing w:val="10"/>
      <w:sz w:val="18"/>
    </w:rPr>
  </w:style>
  <w:style w:type="character" w:customStyle="1" w:styleId="Heading5Char">
    <w:name w:val="Heading 5 Char"/>
    <w:basedOn w:val="DefaultParagraphFont"/>
    <w:link w:val="Heading5"/>
    <w:uiPriority w:val="9"/>
    <w:rsid w:val="004A3AD4"/>
    <w:rPr>
      <w:color w:val="FFFFFF" w:themeColor="background1"/>
      <w:sz w:val="24"/>
      <w:shd w:val="clear" w:color="auto" w:fill="C45911" w:themeFill="accent2" w:themeFillShade="BF"/>
      <w:lang w:val="en-GB"/>
    </w:rPr>
  </w:style>
  <w:style w:type="character" w:customStyle="1" w:styleId="Heading6Char">
    <w:name w:val="Heading 6 Char"/>
    <w:basedOn w:val="DefaultParagraphFont"/>
    <w:link w:val="Heading6"/>
    <w:uiPriority w:val="9"/>
    <w:rsid w:val="002773E1"/>
    <w:rPr>
      <w:caps/>
      <w:spacing w:val="15"/>
      <w:shd w:val="clear" w:color="auto" w:fill="FBE4D5" w:themeFill="accent2" w:themeFillTint="33"/>
    </w:rPr>
  </w:style>
  <w:style w:type="character" w:customStyle="1" w:styleId="Heading7Char">
    <w:name w:val="Heading 7 Char"/>
    <w:basedOn w:val="DefaultParagraphFont"/>
    <w:link w:val="Heading7"/>
    <w:uiPriority w:val="9"/>
    <w:semiHidden/>
    <w:rsid w:val="008269CD"/>
    <w:rPr>
      <w:caps/>
      <w:color w:val="2F5496" w:themeColor="accent1" w:themeShade="BF"/>
      <w:spacing w:val="10"/>
    </w:rPr>
  </w:style>
  <w:style w:type="character" w:customStyle="1" w:styleId="Heading8Char">
    <w:name w:val="Heading 8 Char"/>
    <w:basedOn w:val="DefaultParagraphFont"/>
    <w:link w:val="Heading8"/>
    <w:uiPriority w:val="9"/>
    <w:semiHidden/>
    <w:rsid w:val="008269CD"/>
    <w:rPr>
      <w:caps/>
      <w:spacing w:val="10"/>
      <w:sz w:val="18"/>
      <w:szCs w:val="18"/>
    </w:rPr>
  </w:style>
  <w:style w:type="character" w:customStyle="1" w:styleId="Heading9Char">
    <w:name w:val="Heading 9 Char"/>
    <w:basedOn w:val="DefaultParagraphFont"/>
    <w:link w:val="Heading9"/>
    <w:uiPriority w:val="9"/>
    <w:semiHidden/>
    <w:rsid w:val="008269CD"/>
    <w:rPr>
      <w:i/>
      <w:iCs/>
      <w:caps/>
      <w:spacing w:val="10"/>
      <w:sz w:val="18"/>
      <w:szCs w:val="18"/>
    </w:rPr>
  </w:style>
  <w:style w:type="paragraph" w:styleId="TOCHeading">
    <w:name w:val="TOC Heading"/>
    <w:basedOn w:val="Heading1"/>
    <w:next w:val="Normal"/>
    <w:uiPriority w:val="39"/>
    <w:unhideWhenUsed/>
    <w:qFormat/>
    <w:rsid w:val="008269CD"/>
    <w:pPr>
      <w:outlineLvl w:val="9"/>
    </w:pPr>
  </w:style>
  <w:style w:type="paragraph" w:styleId="TOC1">
    <w:name w:val="toc 1"/>
    <w:basedOn w:val="Normal"/>
    <w:next w:val="Normal"/>
    <w:autoRedefine/>
    <w:uiPriority w:val="39"/>
    <w:unhideWhenUsed/>
    <w:rsid w:val="00232F35"/>
    <w:pPr>
      <w:tabs>
        <w:tab w:val="left" w:pos="440"/>
        <w:tab w:val="right" w:leader="dot" w:pos="9396"/>
      </w:tabs>
      <w:spacing w:before="0" w:after="0"/>
    </w:pPr>
    <w:rPr>
      <w:b/>
    </w:rPr>
  </w:style>
  <w:style w:type="paragraph" w:styleId="TOC2">
    <w:name w:val="toc 2"/>
    <w:basedOn w:val="Normal"/>
    <w:next w:val="Normal"/>
    <w:autoRedefine/>
    <w:uiPriority w:val="39"/>
    <w:unhideWhenUsed/>
    <w:rsid w:val="00232F35"/>
    <w:pPr>
      <w:spacing w:before="0" w:after="0"/>
      <w:ind w:left="221"/>
    </w:pPr>
  </w:style>
  <w:style w:type="paragraph" w:styleId="TOC3">
    <w:name w:val="toc 3"/>
    <w:basedOn w:val="Normal"/>
    <w:next w:val="Normal"/>
    <w:autoRedefine/>
    <w:uiPriority w:val="39"/>
    <w:unhideWhenUsed/>
    <w:rsid w:val="00232F35"/>
    <w:pPr>
      <w:spacing w:before="0" w:after="0"/>
      <w:ind w:left="442"/>
    </w:pPr>
  </w:style>
  <w:style w:type="table" w:styleId="TableGrid">
    <w:name w:val="Table Grid"/>
    <w:basedOn w:val="TableNormal"/>
    <w:uiPriority w:val="39"/>
    <w:rsid w:val="00651A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d-plain">
    <w:name w:val="md-plain"/>
    <w:basedOn w:val="DefaultParagraphFont"/>
    <w:rsid w:val="00FF449B"/>
  </w:style>
  <w:style w:type="paragraph" w:customStyle="1" w:styleId="md-end-block">
    <w:name w:val="md-end-block"/>
    <w:basedOn w:val="Normal"/>
    <w:rsid w:val="00FF449B"/>
    <w:pPr>
      <w:spacing w:beforeAutospacing="1" w:after="100" w:afterAutospacing="1" w:line="240" w:lineRule="auto"/>
    </w:pPr>
    <w:rPr>
      <w:rFonts w:ascii="Times New Roman" w:eastAsia="Times New Roman" w:hAnsi="Times New Roman" w:cs="Times New Roman"/>
      <w:sz w:val="24"/>
      <w:szCs w:val="24"/>
      <w:lang w:val="en-GB" w:eastAsia="en-GB"/>
    </w:rPr>
  </w:style>
  <w:style w:type="character" w:styleId="HTMLCode">
    <w:name w:val="HTML Code"/>
    <w:basedOn w:val="DefaultParagraphFont"/>
    <w:uiPriority w:val="99"/>
    <w:semiHidden/>
    <w:unhideWhenUsed/>
    <w:rsid w:val="00FF449B"/>
    <w:rPr>
      <w:rFonts w:ascii="Courier New" w:eastAsia="Times New Roman" w:hAnsi="Courier New" w:cs="Courier New"/>
      <w:sz w:val="20"/>
      <w:szCs w:val="20"/>
    </w:rPr>
  </w:style>
  <w:style w:type="paragraph" w:customStyle="1" w:styleId="Compact">
    <w:name w:val="Compact"/>
    <w:basedOn w:val="BodyText"/>
    <w:rsid w:val="00E57569"/>
    <w:pPr>
      <w:spacing w:before="36" w:after="36" w:line="240" w:lineRule="auto"/>
    </w:pPr>
    <w:rPr>
      <w:sz w:val="24"/>
      <w:szCs w:val="24"/>
    </w:rPr>
  </w:style>
  <w:style w:type="paragraph" w:styleId="BodyText">
    <w:name w:val="Body Text"/>
    <w:basedOn w:val="Normal"/>
    <w:link w:val="BodyTextChar"/>
    <w:uiPriority w:val="99"/>
    <w:semiHidden/>
    <w:unhideWhenUsed/>
    <w:rsid w:val="00E57569"/>
    <w:pPr>
      <w:spacing w:after="120"/>
    </w:pPr>
  </w:style>
  <w:style w:type="character" w:customStyle="1" w:styleId="BodyTextChar">
    <w:name w:val="Body Text Char"/>
    <w:basedOn w:val="DefaultParagraphFont"/>
    <w:link w:val="BodyText"/>
    <w:uiPriority w:val="99"/>
    <w:semiHidden/>
    <w:rsid w:val="00E57569"/>
  </w:style>
  <w:style w:type="paragraph" w:customStyle="1" w:styleId="FirstParagraph">
    <w:name w:val="First Paragraph"/>
    <w:basedOn w:val="BodyText"/>
    <w:next w:val="BodyText"/>
    <w:rsid w:val="00E57569"/>
    <w:pPr>
      <w:spacing w:before="180" w:after="180" w:line="240" w:lineRule="auto"/>
    </w:pPr>
    <w:rPr>
      <w:sz w:val="24"/>
      <w:szCs w:val="24"/>
    </w:rPr>
  </w:style>
  <w:style w:type="paragraph" w:styleId="Caption">
    <w:name w:val="caption"/>
    <w:basedOn w:val="Normal"/>
    <w:next w:val="Normal"/>
    <w:uiPriority w:val="35"/>
    <w:semiHidden/>
    <w:unhideWhenUsed/>
    <w:qFormat/>
    <w:rsid w:val="008269CD"/>
    <w:rPr>
      <w:b/>
      <w:bCs/>
      <w:color w:val="2F5496" w:themeColor="accent1" w:themeShade="BF"/>
      <w:sz w:val="16"/>
      <w:szCs w:val="16"/>
    </w:rPr>
  </w:style>
  <w:style w:type="paragraph" w:styleId="Title">
    <w:name w:val="Title"/>
    <w:basedOn w:val="Normal"/>
    <w:next w:val="Normal"/>
    <w:link w:val="TitleChar"/>
    <w:uiPriority w:val="10"/>
    <w:qFormat/>
    <w:rsid w:val="008269CD"/>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269CD"/>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C17BB"/>
    <w:pPr>
      <w:numPr>
        <w:numId w:val="59"/>
      </w:numPr>
      <w:shd w:val="clear" w:color="auto" w:fill="833C0B" w:themeFill="accent2" w:themeFillShade="80"/>
      <w:spacing w:after="0"/>
      <w:ind w:hanging="720"/>
    </w:pPr>
    <w:rPr>
      <w:caps/>
      <w:color w:val="FFFFFF" w:themeColor="background1"/>
      <w:spacing w:val="10"/>
      <w:sz w:val="21"/>
      <w:szCs w:val="21"/>
    </w:rPr>
  </w:style>
  <w:style w:type="character" w:customStyle="1" w:styleId="SubtitleChar">
    <w:name w:val="Subtitle Char"/>
    <w:basedOn w:val="DefaultParagraphFont"/>
    <w:link w:val="Subtitle"/>
    <w:uiPriority w:val="11"/>
    <w:rsid w:val="004C17BB"/>
    <w:rPr>
      <w:caps/>
      <w:color w:val="FFFFFF" w:themeColor="background1"/>
      <w:spacing w:val="10"/>
      <w:sz w:val="21"/>
      <w:szCs w:val="21"/>
      <w:shd w:val="clear" w:color="auto" w:fill="833C0B" w:themeFill="accent2" w:themeFillShade="80"/>
    </w:rPr>
  </w:style>
  <w:style w:type="character" w:styleId="Strong">
    <w:name w:val="Strong"/>
    <w:uiPriority w:val="22"/>
    <w:qFormat/>
    <w:rsid w:val="008269CD"/>
    <w:rPr>
      <w:b/>
      <w:bCs/>
    </w:rPr>
  </w:style>
  <w:style w:type="character" w:styleId="Emphasis">
    <w:name w:val="Emphasis"/>
    <w:uiPriority w:val="20"/>
    <w:qFormat/>
    <w:rsid w:val="008269CD"/>
    <w:rPr>
      <w:caps/>
      <w:color w:val="1F3763" w:themeColor="accent1" w:themeShade="7F"/>
      <w:spacing w:val="5"/>
    </w:rPr>
  </w:style>
  <w:style w:type="paragraph" w:styleId="NoSpacing">
    <w:name w:val="No Spacing"/>
    <w:uiPriority w:val="1"/>
    <w:qFormat/>
    <w:rsid w:val="008269CD"/>
    <w:pPr>
      <w:spacing w:after="0" w:line="240" w:lineRule="auto"/>
    </w:pPr>
  </w:style>
  <w:style w:type="paragraph" w:styleId="Quote">
    <w:name w:val="Quote"/>
    <w:basedOn w:val="Normal"/>
    <w:next w:val="Normal"/>
    <w:link w:val="QuoteChar"/>
    <w:uiPriority w:val="29"/>
    <w:qFormat/>
    <w:rsid w:val="008269CD"/>
    <w:rPr>
      <w:i/>
      <w:iCs/>
      <w:sz w:val="24"/>
      <w:szCs w:val="24"/>
    </w:rPr>
  </w:style>
  <w:style w:type="character" w:customStyle="1" w:styleId="QuoteChar">
    <w:name w:val="Quote Char"/>
    <w:basedOn w:val="DefaultParagraphFont"/>
    <w:link w:val="Quote"/>
    <w:uiPriority w:val="29"/>
    <w:rsid w:val="008269CD"/>
    <w:rPr>
      <w:i/>
      <w:iCs/>
      <w:sz w:val="24"/>
      <w:szCs w:val="24"/>
    </w:rPr>
  </w:style>
  <w:style w:type="paragraph" w:styleId="IntenseQuote">
    <w:name w:val="Intense Quote"/>
    <w:basedOn w:val="Normal"/>
    <w:next w:val="Normal"/>
    <w:link w:val="IntenseQuoteChar"/>
    <w:uiPriority w:val="30"/>
    <w:qFormat/>
    <w:rsid w:val="008269CD"/>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269CD"/>
    <w:rPr>
      <w:color w:val="4472C4" w:themeColor="accent1"/>
      <w:sz w:val="24"/>
      <w:szCs w:val="24"/>
    </w:rPr>
  </w:style>
  <w:style w:type="character" w:styleId="SubtleEmphasis">
    <w:name w:val="Subtle Emphasis"/>
    <w:basedOn w:val="SubtitleChar"/>
    <w:uiPriority w:val="19"/>
    <w:rsid w:val="003E329A"/>
    <w:rPr>
      <w:caps/>
      <w:color w:val="FFFFFF" w:themeColor="background1"/>
      <w:spacing w:val="10"/>
      <w:sz w:val="21"/>
      <w:szCs w:val="21"/>
      <w:bdr w:val="single" w:sz="4" w:space="0" w:color="auto"/>
      <w:shd w:val="clear" w:color="auto" w:fill="FBE4D5" w:themeFill="accent2" w:themeFillTint="33"/>
      <w:lang w:val="en-GB"/>
    </w:rPr>
  </w:style>
  <w:style w:type="character" w:styleId="IntenseEmphasis">
    <w:name w:val="Intense Emphasis"/>
    <w:uiPriority w:val="21"/>
    <w:qFormat/>
    <w:rsid w:val="008269CD"/>
    <w:rPr>
      <w:b/>
      <w:bCs/>
      <w:caps/>
      <w:color w:val="1F3763" w:themeColor="accent1" w:themeShade="7F"/>
      <w:spacing w:val="10"/>
    </w:rPr>
  </w:style>
  <w:style w:type="character" w:styleId="SubtleReference">
    <w:name w:val="Subtle Reference"/>
    <w:uiPriority w:val="31"/>
    <w:qFormat/>
    <w:rsid w:val="008269CD"/>
    <w:rPr>
      <w:b/>
      <w:bCs/>
      <w:color w:val="4472C4" w:themeColor="accent1"/>
    </w:rPr>
  </w:style>
  <w:style w:type="character" w:styleId="IntenseReference">
    <w:name w:val="Intense Reference"/>
    <w:uiPriority w:val="32"/>
    <w:qFormat/>
    <w:rsid w:val="008269CD"/>
    <w:rPr>
      <w:b/>
      <w:bCs/>
      <w:i/>
      <w:iCs/>
      <w:caps/>
      <w:color w:val="4472C4" w:themeColor="accent1"/>
    </w:rPr>
  </w:style>
  <w:style w:type="character" w:styleId="BookTitle">
    <w:name w:val="Book Title"/>
    <w:uiPriority w:val="33"/>
    <w:qFormat/>
    <w:rsid w:val="008269CD"/>
    <w:rPr>
      <w:b/>
      <w:bCs/>
      <w:i/>
      <w:iCs/>
      <w:spacing w:val="0"/>
    </w:rPr>
  </w:style>
  <w:style w:type="paragraph" w:customStyle="1" w:styleId="Appendix-Sub">
    <w:name w:val="Appendix-Sub"/>
    <w:basedOn w:val="Normal"/>
    <w:next w:val="Normal"/>
    <w:link w:val="Appendix-SubChar"/>
    <w:qFormat/>
    <w:rsid w:val="004C17BB"/>
    <w:pPr>
      <w:pBdr>
        <w:top w:val="single" w:sz="4" w:space="1" w:color="auto"/>
        <w:bottom w:val="single" w:sz="4" w:space="1" w:color="auto"/>
      </w:pBdr>
      <w:shd w:val="clear" w:color="auto" w:fill="FBE4D5" w:themeFill="accent2" w:themeFillTint="33"/>
      <w:spacing w:after="0"/>
      <w:outlineLvl w:val="0"/>
    </w:pPr>
    <w:rPr>
      <w:caps/>
      <w:color w:val="833C0B" w:themeColor="accent2" w:themeShade="80"/>
      <w:spacing w:val="15"/>
      <w:sz w:val="22"/>
      <w:szCs w:val="21"/>
    </w:rPr>
  </w:style>
  <w:style w:type="character" w:customStyle="1" w:styleId="Appendix-SubChar">
    <w:name w:val="Appendix-Sub Char"/>
    <w:basedOn w:val="SubtitleChar"/>
    <w:link w:val="Appendix-Sub"/>
    <w:rsid w:val="004C17BB"/>
    <w:rPr>
      <w:caps/>
      <w:color w:val="833C0B" w:themeColor="accent2" w:themeShade="80"/>
      <w:spacing w:val="15"/>
      <w:sz w:val="22"/>
      <w:szCs w:val="21"/>
      <w:shd w:val="clear" w:color="auto" w:fill="FBE4D5" w:themeFill="accent2" w:themeFillTint="33"/>
    </w:rPr>
  </w:style>
  <w:style w:type="paragraph" w:styleId="NormalIndent">
    <w:name w:val="Normal Indent"/>
    <w:basedOn w:val="Normal"/>
    <w:uiPriority w:val="99"/>
    <w:semiHidden/>
    <w:unhideWhenUsed/>
    <w:rsid w:val="003E329A"/>
    <w:pPr>
      <w:ind w:left="720"/>
    </w:pPr>
  </w:style>
  <w:style w:type="character" w:customStyle="1" w:styleId="md-link">
    <w:name w:val="md-link"/>
    <w:basedOn w:val="DefaultParagraphFont"/>
    <w:rsid w:val="002D3090"/>
  </w:style>
  <w:style w:type="paragraph" w:styleId="Revision">
    <w:name w:val="Revision"/>
    <w:hidden/>
    <w:uiPriority w:val="99"/>
    <w:semiHidden/>
    <w:rsid w:val="008411E0"/>
    <w:pPr>
      <w:spacing w:before="0" w:after="0" w:line="240" w:lineRule="auto"/>
    </w:pPr>
  </w:style>
  <w:style w:type="character" w:styleId="UnresolvedMention">
    <w:name w:val="Unresolved Mention"/>
    <w:basedOn w:val="DefaultParagraphFont"/>
    <w:uiPriority w:val="99"/>
    <w:semiHidden/>
    <w:unhideWhenUsed/>
    <w:rsid w:val="005B0BB1"/>
    <w:rPr>
      <w:color w:val="605E5C"/>
      <w:shd w:val="clear" w:color="auto" w:fill="E1DFDD"/>
    </w:rPr>
  </w:style>
  <w:style w:type="paragraph" w:customStyle="1" w:styleId="xmsonormal">
    <w:name w:val="x_msonormal"/>
    <w:basedOn w:val="Normal"/>
    <w:rsid w:val="008219B2"/>
    <w:pPr>
      <w:spacing w:beforeAutospacing="1" w:after="100" w:afterAutospacing="1" w:line="240" w:lineRule="auto"/>
    </w:pPr>
    <w:rPr>
      <w:rFonts w:ascii="Times New Roman" w:eastAsia="Times New Roman" w:hAnsi="Times New Roman" w:cs="Times New Roman"/>
      <w:sz w:val="24"/>
      <w:szCs w:val="24"/>
      <w:lang w:val="en-GB" w:eastAsia="en-GB"/>
    </w:rPr>
  </w:style>
  <w:style w:type="paragraph" w:styleId="TOC4">
    <w:name w:val="toc 4"/>
    <w:basedOn w:val="Normal"/>
    <w:next w:val="Normal"/>
    <w:autoRedefine/>
    <w:uiPriority w:val="39"/>
    <w:semiHidden/>
    <w:unhideWhenUsed/>
    <w:rsid w:val="00232F35"/>
    <w:pPr>
      <w:spacing w:before="0" w:after="0"/>
      <w:ind w:left="60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3552">
      <w:bodyDiv w:val="1"/>
      <w:marLeft w:val="0"/>
      <w:marRight w:val="0"/>
      <w:marTop w:val="0"/>
      <w:marBottom w:val="0"/>
      <w:divBdr>
        <w:top w:val="none" w:sz="0" w:space="0" w:color="auto"/>
        <w:left w:val="none" w:sz="0" w:space="0" w:color="auto"/>
        <w:bottom w:val="none" w:sz="0" w:space="0" w:color="auto"/>
        <w:right w:val="none" w:sz="0" w:space="0" w:color="auto"/>
      </w:divBdr>
    </w:div>
    <w:div w:id="140729438">
      <w:bodyDiv w:val="1"/>
      <w:marLeft w:val="0"/>
      <w:marRight w:val="0"/>
      <w:marTop w:val="0"/>
      <w:marBottom w:val="0"/>
      <w:divBdr>
        <w:top w:val="none" w:sz="0" w:space="0" w:color="auto"/>
        <w:left w:val="none" w:sz="0" w:space="0" w:color="auto"/>
        <w:bottom w:val="none" w:sz="0" w:space="0" w:color="auto"/>
        <w:right w:val="none" w:sz="0" w:space="0" w:color="auto"/>
      </w:divBdr>
    </w:div>
    <w:div w:id="1242449073">
      <w:bodyDiv w:val="1"/>
      <w:marLeft w:val="0"/>
      <w:marRight w:val="0"/>
      <w:marTop w:val="0"/>
      <w:marBottom w:val="0"/>
      <w:divBdr>
        <w:top w:val="none" w:sz="0" w:space="0" w:color="auto"/>
        <w:left w:val="none" w:sz="0" w:space="0" w:color="auto"/>
        <w:bottom w:val="none" w:sz="0" w:space="0" w:color="auto"/>
        <w:right w:val="none" w:sz="0" w:space="0" w:color="auto"/>
      </w:divBdr>
      <w:divsChild>
        <w:div w:id="1622221298">
          <w:marLeft w:val="0"/>
          <w:marRight w:val="0"/>
          <w:marTop w:val="0"/>
          <w:marBottom w:val="0"/>
          <w:divBdr>
            <w:top w:val="none" w:sz="0" w:space="0" w:color="auto"/>
            <w:left w:val="none" w:sz="0" w:space="0" w:color="auto"/>
            <w:bottom w:val="none" w:sz="0" w:space="0" w:color="auto"/>
            <w:right w:val="none" w:sz="0" w:space="0" w:color="auto"/>
          </w:divBdr>
        </w:div>
      </w:divsChild>
    </w:div>
    <w:div w:id="1514875227">
      <w:bodyDiv w:val="1"/>
      <w:marLeft w:val="0"/>
      <w:marRight w:val="0"/>
      <w:marTop w:val="0"/>
      <w:marBottom w:val="0"/>
      <w:divBdr>
        <w:top w:val="none" w:sz="0" w:space="0" w:color="auto"/>
        <w:left w:val="none" w:sz="0" w:space="0" w:color="auto"/>
        <w:bottom w:val="none" w:sz="0" w:space="0" w:color="auto"/>
        <w:right w:val="none" w:sz="0" w:space="0" w:color="auto"/>
      </w:divBdr>
    </w:div>
    <w:div w:id="1801723450">
      <w:bodyDiv w:val="1"/>
      <w:marLeft w:val="0"/>
      <w:marRight w:val="0"/>
      <w:marTop w:val="0"/>
      <w:marBottom w:val="0"/>
      <w:divBdr>
        <w:top w:val="none" w:sz="0" w:space="0" w:color="auto"/>
        <w:left w:val="none" w:sz="0" w:space="0" w:color="auto"/>
        <w:bottom w:val="none" w:sz="0" w:space="0" w:color="auto"/>
        <w:right w:val="none" w:sz="0" w:space="0" w:color="auto"/>
      </w:divBdr>
    </w:div>
    <w:div w:id="1958561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github.com/YourAccount/B-cell_DiversityAnalysis.git" TargetMode="External"/><Relationship Id="rId26" Type="http://schemas.openxmlformats.org/officeDocument/2006/relationships/hyperlink" Target="https://git-scm.com/downloads" TargetMode="External"/><Relationship Id="rId39" Type="http://schemas.openxmlformats.org/officeDocument/2006/relationships/hyperlink" Target="https://stackoverflow.com/questions/292357/what-is-the-difference-between-git-pull-and-git-fetch" TargetMode="External"/><Relationship Id="rId21" Type="http://schemas.openxmlformats.org/officeDocument/2006/relationships/hyperlink" Target="https://github.com/YourAccount/B-cell_DiversityAnalysis.git" TargetMode="External"/><Relationship Id="rId34" Type="http://schemas.openxmlformats.org/officeDocument/2006/relationships/hyperlink" Target="https://github.com/" TargetMode="External"/><Relationship Id="rId42" Type="http://schemas.openxmlformats.org/officeDocument/2006/relationships/hyperlink" Target="http://www.atlassian.com/git/tutorials/using-branches" TargetMode="External"/><Relationship Id="rId47" Type="http://schemas.openxmlformats.org/officeDocument/2006/relationships/hyperlink" Target="https://docs.github.com/en/github/authenticating-to-github/creating-a-personal-access-token" TargetMode="External"/><Relationship Id="rId50" Type="http://schemas.openxmlformats.org/officeDocument/2006/relationships/hyperlink" Target="https://semver.org/" TargetMode="External"/><Relationship Id="rId55" Type="http://schemas.openxmlformats.org/officeDocument/2006/relationships/hyperlink" Target="http://www.bioinformaticslaboratory.eu"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hub.com" TargetMode="External"/><Relationship Id="rId25" Type="http://schemas.openxmlformats.org/officeDocument/2006/relationships/hyperlink" Target="https://github.com/" TargetMode="External"/><Relationship Id="rId33" Type="http://schemas.openxmlformats.org/officeDocument/2006/relationships/hyperlink" Target="https://github.com/github/gitignore" TargetMode="External"/><Relationship Id="rId38" Type="http://schemas.openxmlformats.org/officeDocument/2006/relationships/image" Target="media/image8.jpeg"/><Relationship Id="rId46" Type="http://schemas.openxmlformats.org/officeDocument/2006/relationships/hyperlink" Target="https://github.blog/2020-12-15-token-authentication-requirements-for-git-operations/"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EDS-Bioinformatics-Laboratory/ENCORE" TargetMode="External"/><Relationship Id="rId20" Type="http://schemas.openxmlformats.org/officeDocument/2006/relationships/hyperlink" Target="https://github.com/YourAccount/B-cell_DiversityAnalysis.git" TargetMode="External"/><Relationship Id="rId29" Type="http://schemas.openxmlformats.org/officeDocument/2006/relationships/hyperlink" Target="https://eur04.safelinks.protection.outlook.com/?url=https%3A%2F%2Fwww.youtube.com%2Fwatch%3Fv%3DnhNq2kIvi9s&amp;data=04%7C01%7Ca.h.vankampen%40amsterdamumc.nl%7Cd96ee4a61ab84549ec0908d8c13bf687%7C68dfab1a11bb4cc6beb528d756984fb6%7C0%7C0%7C637471810587099881%7CUnknown%7CTWFpbGZsb3d8eyJWIjoiMC4wLjAwMDAiLCJQIjoiV2luMzIiLCJBTiI6Ik1haWwiLCJXVCI6Mn0%3D%7C1000&amp;sdata=6kKHK%2BEG3ndg9pdaQ9gMKsJwVzxWnynI85mcO1PSR1M%3D&amp;reserved=0" TargetMode="External"/><Relationship Id="rId41" Type="http://schemas.openxmlformats.org/officeDocument/2006/relationships/hyperlink" Target="https://stevenmortimer.com/5-steps-to-change-github-default-branch-from-master-to-main/" TargetMode="External"/><Relationship Id="rId54" Type="http://schemas.openxmlformats.org/officeDocument/2006/relationships/hyperlink" Target="https://zenodo.org/record/798565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ioinformaticslaboratory.eu" TargetMode="External"/><Relationship Id="rId24" Type="http://schemas.openxmlformats.org/officeDocument/2006/relationships/image" Target="media/image7.png"/><Relationship Id="rId32" Type="http://schemas.openxmlformats.org/officeDocument/2006/relationships/hyperlink" Target="https://git-scm.com/docs/gitignore" TargetMode="External"/><Relationship Id="rId37" Type="http://schemas.openxmlformats.org/officeDocument/2006/relationships/hyperlink" Target="https://github.com/YourAccount/test.git" TargetMode="External"/><Relationship Id="rId40" Type="http://schemas.openxmlformats.org/officeDocument/2006/relationships/hyperlink" Target="https://medium.datadriveninvestor.com/why-githubs-change-from-master-to-main-is-not-the-solution-a3ac38cc48dd" TargetMode="External"/><Relationship Id="rId45" Type="http://schemas.openxmlformats.org/officeDocument/2006/relationships/hyperlink" Target="https://stackoverflow.com/questions/40763820/git-check-ignore-output-empty-but-still-being-ignored" TargetMode="External"/><Relationship Id="rId53" Type="http://schemas.openxmlformats.org/officeDocument/2006/relationships/hyperlink" Target="https://doi.org/10.5281/zenodo.7985655" TargetMode="External"/><Relationship Id="rId58"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www.markdownguide.org/getting-started" TargetMode="External"/><Relationship Id="rId23" Type="http://schemas.openxmlformats.org/officeDocument/2006/relationships/hyperlink" Target="https://github.com/EDS-Bioinformatics-Laboratory/ENCORE" TargetMode="External"/><Relationship Id="rId28" Type="http://schemas.openxmlformats.org/officeDocument/2006/relationships/hyperlink" Target="https://guides.github.com/" TargetMode="External"/><Relationship Id="rId36" Type="http://schemas.openxmlformats.org/officeDocument/2006/relationships/hyperlink" Target="https://github.com/YourAccount/test.git" TargetMode="External"/><Relationship Id="rId49" Type="http://schemas.openxmlformats.org/officeDocument/2006/relationships/hyperlink" Target="https://en.wikipedia.org/wiki/Software_versioning" TargetMode="External"/><Relationship Id="rId57"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github.com/YourAccount/B-cell_DiversityAnalysis.git" TargetMode="External"/><Relationship Id="rId31" Type="http://schemas.openxmlformats.org/officeDocument/2006/relationships/hyperlink" Target="https://education.github.com/git-cheat-sheet-education.pdf" TargetMode="External"/><Relationship Id="rId44" Type="http://schemas.openxmlformats.org/officeDocument/2006/relationships/hyperlink" Target="https://www.r-bloggers.com/2020/07/5-steps-to-change-github-default-branch-from-master-to-main/" TargetMode="External"/><Relationship Id="rId52" Type="http://schemas.openxmlformats.org/officeDocument/2006/relationships/hyperlink" Target="https://doi.org/10.5281/zenodo.7985655"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doi.org/10.5281/zenodo.7985655" TargetMode="External"/><Relationship Id="rId22" Type="http://schemas.openxmlformats.org/officeDocument/2006/relationships/image" Target="media/image6.png"/><Relationship Id="rId27" Type="http://schemas.openxmlformats.org/officeDocument/2006/relationships/hyperlink" Target="https://desktop.github.com/" TargetMode="External"/><Relationship Id="rId30" Type="http://schemas.openxmlformats.org/officeDocument/2006/relationships/hyperlink" Target="https://eur04.safelinks.protection.outlook.com/?url=https%3A%2F%2Fwww.youtube.com%2Fwatch%3Fv%3DUSjZcfj8yxE&amp;data=04%7C01%7Ca.h.vankampen%40amsterdamumc.nl%7Cd96ee4a61ab84549ec0908d8c13bf687%7C68dfab1a11bb4cc6beb528d756984fb6%7C0%7C0%7C637471810587089933%7CUnknown%7CTWFpbGZsb3d8eyJWIjoiMC4wLjAwMDAiLCJQIjoiV2luMzIiLCJBTiI6Ik1haWwiLCJXVCI6Mn0%3D%7C1000&amp;sdata=c2AXLVG0D%2FW0iGK%2FwabzBQCEAtqYCnBENl1ppQAIPkM%3D&amp;reserved=0" TargetMode="External"/><Relationship Id="rId35" Type="http://schemas.openxmlformats.org/officeDocument/2006/relationships/hyperlink" Target="https://docs.github.com/en/authentication/keeping-your-account-and-data-secure/creating-a-personal-access-token" TargetMode="External"/><Relationship Id="rId43" Type="http://schemas.openxmlformats.org/officeDocument/2006/relationships/hyperlink" Target="http://www.atlassian.com/git/tutorials" TargetMode="External"/><Relationship Id="rId48" Type="http://schemas.openxmlformats.org/officeDocument/2006/relationships/hyperlink" Target="https://happygitwithr.com/rstudio-git-github.html" TargetMode="External"/><Relationship Id="rId56"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s://stackoverflow.com/questions/37814286/how-to-manage-the-version-number-in-git"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282AD-7266-4DF4-92DC-C3E995029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27</Pages>
  <Words>7796</Words>
  <Characters>44438</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Antoine van Kampen</dc:creator>
  <cp:keywords/>
  <dc:description/>
  <cp:lastModifiedBy>Kampen, A.H.C. van (Antoine)</cp:lastModifiedBy>
  <cp:revision>4</cp:revision>
  <cp:lastPrinted>2023-07-06T09:11:00Z</cp:lastPrinted>
  <dcterms:created xsi:type="dcterms:W3CDTF">2024-04-26T08:51:00Z</dcterms:created>
  <dcterms:modified xsi:type="dcterms:W3CDTF">2024-04-26T14:10:00Z</dcterms:modified>
</cp:coreProperties>
</file>