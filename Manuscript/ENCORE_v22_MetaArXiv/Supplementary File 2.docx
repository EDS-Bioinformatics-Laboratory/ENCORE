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1745" w14:textId="77777777" w:rsidR="00BD6729" w:rsidRPr="00EC74EB" w:rsidRDefault="00BD6729" w:rsidP="00EC74EB">
      <w:pPr>
        <w:rPr>
          <w:rFonts w:asciiTheme="minorHAnsi" w:eastAsia="Times New Roman" w:hAnsiTheme="minorHAnsi" w:cstheme="minorHAnsi"/>
          <w:b/>
          <w:sz w:val="28"/>
          <w:szCs w:val="28"/>
        </w:rPr>
      </w:pPr>
      <w:bookmarkStart w:id="0" w:name="_Hlk108900785"/>
    </w:p>
    <w:p w14:paraId="2E87B650" w14:textId="34BB64B9" w:rsidR="001224A3" w:rsidRPr="00115EC4" w:rsidRDefault="00FB7E90" w:rsidP="00115EC4">
      <w:pPr>
        <w:rPr>
          <w:rFonts w:asciiTheme="minorHAnsi" w:eastAsia="Times New Roman" w:hAnsiTheme="minorHAnsi" w:cstheme="minorHAnsi"/>
          <w:b/>
          <w:sz w:val="28"/>
          <w:szCs w:val="28"/>
        </w:rPr>
      </w:pPr>
      <w:r>
        <w:rPr>
          <w:rFonts w:asciiTheme="minorHAnsi" w:eastAsia="Times New Roman" w:hAnsiTheme="minorHAnsi" w:cstheme="minorHAnsi"/>
          <w:b/>
          <w:sz w:val="28"/>
          <w:szCs w:val="28"/>
        </w:rPr>
        <w:t xml:space="preserve">ENCORE. </w:t>
      </w:r>
      <w:r w:rsidR="00CC7F8B">
        <w:rPr>
          <w:rFonts w:asciiTheme="minorHAnsi" w:eastAsia="Times New Roman" w:hAnsiTheme="minorHAnsi" w:cstheme="minorHAnsi"/>
          <w:b/>
          <w:sz w:val="28"/>
          <w:szCs w:val="28"/>
        </w:rPr>
        <w:t xml:space="preserve">A practical implementation to improve </w:t>
      </w:r>
      <w:r w:rsidR="001224A3" w:rsidRPr="00115EC4">
        <w:rPr>
          <w:rFonts w:asciiTheme="minorHAnsi" w:eastAsia="Times New Roman" w:hAnsiTheme="minorHAnsi" w:cstheme="minorHAnsi"/>
          <w:b/>
          <w:sz w:val="28"/>
          <w:szCs w:val="28"/>
        </w:rPr>
        <w:t>reproducibility</w:t>
      </w:r>
      <w:r>
        <w:rPr>
          <w:rFonts w:asciiTheme="minorHAnsi" w:eastAsia="Times New Roman" w:hAnsiTheme="minorHAnsi" w:cstheme="minorHAnsi"/>
          <w:b/>
          <w:sz w:val="28"/>
          <w:szCs w:val="28"/>
        </w:rPr>
        <w:t xml:space="preserve"> and transparency</w:t>
      </w:r>
      <w:r w:rsidR="001224A3" w:rsidRPr="00115EC4">
        <w:rPr>
          <w:rFonts w:asciiTheme="minorHAnsi" w:eastAsia="Times New Roman" w:hAnsiTheme="minorHAnsi" w:cstheme="minorHAnsi"/>
          <w:b/>
          <w:sz w:val="28"/>
          <w:szCs w:val="28"/>
        </w:rPr>
        <w:t xml:space="preserve"> </w:t>
      </w:r>
      <w:r w:rsidR="00CC7F8B">
        <w:rPr>
          <w:rFonts w:asciiTheme="minorHAnsi" w:eastAsia="Times New Roman" w:hAnsiTheme="minorHAnsi" w:cstheme="minorHAnsi"/>
          <w:b/>
          <w:sz w:val="28"/>
          <w:szCs w:val="28"/>
        </w:rPr>
        <w:t>of</w:t>
      </w:r>
      <w:r w:rsidR="001224A3" w:rsidRPr="00115EC4">
        <w:rPr>
          <w:rFonts w:asciiTheme="minorHAnsi" w:eastAsia="Times New Roman" w:hAnsiTheme="minorHAnsi" w:cstheme="minorHAnsi"/>
          <w:b/>
          <w:sz w:val="28"/>
          <w:szCs w:val="28"/>
        </w:rPr>
        <w:t xml:space="preserve"> computational research</w:t>
      </w:r>
    </w:p>
    <w:p w14:paraId="12ACFFF9" w14:textId="77777777" w:rsidR="001224A3" w:rsidRDefault="001224A3" w:rsidP="00115EC4">
      <w:pPr>
        <w:pStyle w:val="BodyA"/>
        <w:rPr>
          <w:rFonts w:asciiTheme="minorHAnsi" w:hAnsiTheme="minorHAnsi" w:cstheme="minorHAnsi"/>
        </w:rPr>
      </w:pPr>
      <w:bookmarkStart w:id="1" w:name="_Hlk102672487"/>
      <w:bookmarkEnd w:id="0"/>
    </w:p>
    <w:p w14:paraId="3347241A" w14:textId="3459EC23" w:rsidR="00EC74EB" w:rsidRPr="00EC74EB" w:rsidRDefault="00EC74EB" w:rsidP="00115EC4">
      <w:pPr>
        <w:pStyle w:val="BodyA"/>
        <w:rPr>
          <w:rFonts w:asciiTheme="minorHAnsi" w:hAnsiTheme="minorHAnsi" w:cstheme="minorHAnsi"/>
          <w:sz w:val="36"/>
          <w:szCs w:val="36"/>
        </w:rPr>
      </w:pPr>
      <w:r w:rsidRPr="00EC74EB">
        <w:rPr>
          <w:rFonts w:asciiTheme="minorHAnsi" w:hAnsiTheme="minorHAnsi" w:cstheme="minorHAnsi"/>
          <w:sz w:val="36"/>
          <w:szCs w:val="36"/>
        </w:rPr>
        <w:t>Supplementary Information</w:t>
      </w:r>
    </w:p>
    <w:p w14:paraId="10E58591" w14:textId="77777777" w:rsidR="00EC74EB" w:rsidRPr="00115EC4" w:rsidRDefault="00EC74EB" w:rsidP="00115EC4">
      <w:pPr>
        <w:pStyle w:val="BodyA"/>
        <w:rPr>
          <w:rFonts w:asciiTheme="minorHAnsi" w:hAnsiTheme="minorHAnsi" w:cstheme="minorHAnsi"/>
        </w:rPr>
      </w:pPr>
    </w:p>
    <w:bookmarkEnd w:id="1"/>
    <w:p w14:paraId="1F5FDE5E" w14:textId="77777777" w:rsidR="00AC39DD" w:rsidRDefault="00AC39DD" w:rsidP="00115EC4">
      <w:pPr>
        <w:spacing w:line="276" w:lineRule="auto"/>
        <w:rPr>
          <w:rFonts w:asciiTheme="minorHAnsi" w:eastAsia="Times New Roman" w:hAnsiTheme="minorHAnsi" w:cstheme="minorHAnsi"/>
          <w:b/>
          <w:sz w:val="24"/>
          <w:szCs w:val="24"/>
        </w:rPr>
      </w:pPr>
    </w:p>
    <w:p w14:paraId="7366405E" w14:textId="0CDF43CC" w:rsidR="001224A3" w:rsidRPr="00FE52E3" w:rsidRDefault="00AC39DD" w:rsidP="00115EC4">
      <w:pPr>
        <w:spacing w:line="276" w:lineRule="auto"/>
        <w:rPr>
          <w:rFonts w:asciiTheme="minorHAnsi" w:eastAsia="Times New Roman" w:hAnsiTheme="minorHAnsi" w:cstheme="minorHAnsi"/>
          <w:b/>
          <w:sz w:val="24"/>
          <w:szCs w:val="24"/>
        </w:rPr>
      </w:pPr>
      <w:r>
        <w:rPr>
          <w:rFonts w:asciiTheme="minorHAnsi" w:eastAsia="Times New Roman" w:hAnsiTheme="minorHAnsi" w:cstheme="minorHAnsi"/>
          <w:b/>
          <w:sz w:val="24"/>
          <w:szCs w:val="24"/>
        </w:rPr>
        <w:t>Pre-defined sub-directories and files in the standardized file system structure (sFSS)</w:t>
      </w:r>
    </w:p>
    <w:p w14:paraId="51D194A7" w14:textId="5974EE86" w:rsidR="0041325D" w:rsidRDefault="00AC39DD"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The README </w:t>
      </w:r>
      <w:r w:rsidR="00425A6B">
        <w:rPr>
          <w:rFonts w:asciiTheme="minorHAnsi" w:eastAsia="Times New Roman" w:hAnsiTheme="minorHAnsi" w:cstheme="minorHAnsi"/>
          <w:bCs/>
          <w:sz w:val="22"/>
          <w:szCs w:val="22"/>
        </w:rPr>
        <w:t>M</w:t>
      </w:r>
      <w:r>
        <w:rPr>
          <w:rFonts w:asciiTheme="minorHAnsi" w:eastAsia="Times New Roman" w:hAnsiTheme="minorHAnsi" w:cstheme="minorHAnsi"/>
          <w:bCs/>
          <w:sz w:val="22"/>
          <w:szCs w:val="22"/>
        </w:rPr>
        <w:t xml:space="preserve">arkdown files in the sFSS describe the content of the sub-directories and the content of the pre-defined files (including the README files) in more detail. </w:t>
      </w:r>
      <w:r w:rsidR="00810D10">
        <w:rPr>
          <w:rFonts w:asciiTheme="minorHAnsi" w:eastAsia="Times New Roman" w:hAnsiTheme="minorHAnsi" w:cstheme="minorHAnsi"/>
          <w:bCs/>
          <w:sz w:val="22"/>
          <w:szCs w:val="22"/>
        </w:rPr>
        <w:t xml:space="preserve">The list below provides a summary of all sub-directories and pre-defined files. </w:t>
      </w:r>
    </w:p>
    <w:p w14:paraId="208FA76A" w14:textId="2BA1F327" w:rsidR="008908CF" w:rsidRDefault="008908CF">
      <w:pPr>
        <w:widowControl/>
        <w:spacing w:after="160" w:line="259" w:lineRule="auto"/>
        <w:jc w:val="left"/>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br w:type="page"/>
      </w:r>
    </w:p>
    <w:p w14:paraId="7FE6C09F" w14:textId="102754CF" w:rsidR="00700290" w:rsidRDefault="00700290" w:rsidP="00700290">
      <w:pPr>
        <w:spacing w:line="276" w:lineRule="auto"/>
        <w:jc w:val="center"/>
        <w:rPr>
          <w:rFonts w:asciiTheme="minorHAnsi" w:eastAsia="Times New Roman" w:hAnsiTheme="minorHAnsi" w:cstheme="minorHAnsi"/>
          <w:b/>
          <w:color w:val="0070C0"/>
          <w:sz w:val="18"/>
          <w:szCs w:val="18"/>
        </w:rPr>
      </w:pPr>
    </w:p>
    <w:p w14:paraId="16B4942D" w14:textId="1C29762F" w:rsidR="00897697" w:rsidRPr="00317EB3" w:rsidRDefault="00FE23E8" w:rsidP="00700290">
      <w:pPr>
        <w:spacing w:line="276" w:lineRule="auto"/>
        <w:rPr>
          <w:rFonts w:asciiTheme="minorHAnsi" w:eastAsia="Times New Roman" w:hAnsiTheme="minorHAnsi" w:cstheme="minorHAnsi"/>
          <w:bCs/>
          <w:color w:val="0070C0"/>
          <w:sz w:val="18"/>
          <w:szCs w:val="18"/>
        </w:rPr>
      </w:pPr>
      <w:r>
        <w:rPr>
          <w:noProof/>
        </w:rPr>
        <w:drawing>
          <wp:inline distT="0" distB="0" distL="0" distR="0" wp14:anchorId="765258CE" wp14:editId="4335645D">
            <wp:extent cx="5731510" cy="5661025"/>
            <wp:effectExtent l="0" t="0" r="2540" b="0"/>
            <wp:docPr id="1673079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7948" name="Picture 1" descr="A screen shot of a computer program&#10;&#10;Description automatically generated"/>
                    <pic:cNvPicPr/>
                  </pic:nvPicPr>
                  <pic:blipFill>
                    <a:blip r:embed="rId8"/>
                    <a:stretch>
                      <a:fillRect/>
                    </a:stretch>
                  </pic:blipFill>
                  <pic:spPr>
                    <a:xfrm>
                      <a:off x="0" y="0"/>
                      <a:ext cx="5731510" cy="5661025"/>
                    </a:xfrm>
                    <a:prstGeom prst="rect">
                      <a:avLst/>
                    </a:prstGeom>
                  </pic:spPr>
                </pic:pic>
              </a:graphicData>
            </a:graphic>
          </wp:inline>
        </w:drawing>
      </w:r>
      <w:r w:rsidR="00897697">
        <w:rPr>
          <w:rFonts w:asciiTheme="minorHAnsi" w:eastAsia="Times New Roman" w:hAnsiTheme="minorHAnsi" w:cstheme="minorHAnsi"/>
          <w:b/>
          <w:color w:val="0070C0"/>
          <w:sz w:val="18"/>
          <w:szCs w:val="18"/>
        </w:rPr>
        <w:t>Supplementary Figure 1</w:t>
      </w:r>
      <w:r w:rsidR="00897697" w:rsidRPr="00313CA2">
        <w:rPr>
          <w:rFonts w:asciiTheme="minorHAnsi" w:eastAsia="Times New Roman" w:hAnsiTheme="minorHAnsi" w:cstheme="minorHAnsi"/>
          <w:b/>
          <w:color w:val="0070C0"/>
          <w:sz w:val="18"/>
          <w:szCs w:val="18"/>
        </w:rPr>
        <w:t xml:space="preserve">. </w:t>
      </w:r>
      <w:r w:rsidR="00897697">
        <w:rPr>
          <w:rFonts w:asciiTheme="minorHAnsi" w:eastAsia="Times New Roman" w:hAnsiTheme="minorHAnsi" w:cstheme="minorHAnsi"/>
          <w:b/>
          <w:color w:val="0070C0"/>
          <w:sz w:val="18"/>
          <w:szCs w:val="18"/>
        </w:rPr>
        <w:t>The standardized File System Structure (FSS) and associated pre-defined files</w:t>
      </w:r>
      <w:r w:rsidR="00897697" w:rsidRPr="00313CA2">
        <w:rPr>
          <w:rFonts w:asciiTheme="minorHAnsi" w:eastAsia="Times New Roman" w:hAnsiTheme="minorHAnsi" w:cstheme="minorHAnsi"/>
          <w:bCs/>
          <w:color w:val="0070C0"/>
          <w:sz w:val="18"/>
          <w:szCs w:val="18"/>
        </w:rPr>
        <w:t xml:space="preserve">. </w:t>
      </w:r>
      <w:r w:rsidR="00897697">
        <w:rPr>
          <w:rFonts w:asciiTheme="minorHAnsi" w:eastAsia="Times New Roman" w:hAnsiTheme="minorHAnsi" w:cstheme="minorHAnsi"/>
          <w:bCs/>
          <w:color w:val="0070C0"/>
          <w:sz w:val="18"/>
          <w:szCs w:val="18"/>
        </w:rPr>
        <w:t>Standardized directory structure of the sFSS containing pre-defined files (brown), which include README files (in Markdown format) that provide a documentation template and instructions. Note that the pre-defined files in the ‘Data’ directories (red) and the ‘0_SoftwareEnvironment’ subdirectories are only shown once. The names of the directories ‘NameOfDataset_1’ and ‘NameOfComputation</w:t>
      </w:r>
      <w:r w:rsidR="000214DB">
        <w:rPr>
          <w:rFonts w:asciiTheme="minorHAnsi" w:eastAsia="Times New Roman" w:hAnsiTheme="minorHAnsi" w:cstheme="minorHAnsi"/>
          <w:bCs/>
          <w:color w:val="0070C0"/>
          <w:sz w:val="18"/>
          <w:szCs w:val="18"/>
        </w:rPr>
        <w:t>_1</w:t>
      </w:r>
      <w:r w:rsidR="00897697">
        <w:rPr>
          <w:rFonts w:asciiTheme="minorHAnsi" w:eastAsia="Times New Roman" w:hAnsiTheme="minorHAnsi" w:cstheme="minorHAnsi"/>
          <w:bCs/>
          <w:color w:val="0070C0"/>
          <w:sz w:val="18"/>
          <w:szCs w:val="18"/>
        </w:rPr>
        <w:t>’ are placeholders and should be replaced with more descriptive names. These directories can be replicated if multiple datasets are used or if different computation procedures are performed. Subdirectories shown in</w:t>
      </w:r>
      <w:r w:rsidR="00C3026F">
        <w:rPr>
          <w:rFonts w:asciiTheme="minorHAnsi" w:eastAsia="Times New Roman" w:hAnsiTheme="minorHAnsi" w:cstheme="minorHAnsi"/>
          <w:bCs/>
          <w:color w:val="0070C0"/>
          <w:sz w:val="18"/>
          <w:szCs w:val="18"/>
        </w:rPr>
        <w:t xml:space="preserve"> light</w:t>
      </w:r>
      <w:r w:rsidR="00897697">
        <w:rPr>
          <w:rFonts w:asciiTheme="minorHAnsi" w:eastAsia="Times New Roman" w:hAnsiTheme="minorHAnsi" w:cstheme="minorHAnsi"/>
          <w:bCs/>
          <w:color w:val="0070C0"/>
          <w:sz w:val="18"/>
          <w:szCs w:val="18"/>
        </w:rPr>
        <w:t xml:space="preserve"> blue are under version control using Git/GitHub. The ‘0’ prefix ensures that the corresponding files/directories are always on top of the file list when using lexicographic ordering. The README.md in ‘Processing’ is the default GitHub repository README file and therefore does not have the ‘0’ prefix.</w:t>
      </w:r>
    </w:p>
    <w:p w14:paraId="29815B24" w14:textId="77777777" w:rsidR="00897697" w:rsidRPr="00317EB3" w:rsidRDefault="00897697" w:rsidP="00010CE5">
      <w:pPr>
        <w:spacing w:line="276" w:lineRule="auto"/>
        <w:rPr>
          <w:rFonts w:asciiTheme="minorHAnsi" w:eastAsia="Times New Roman" w:hAnsiTheme="minorHAnsi" w:cstheme="minorHAnsi"/>
          <w:bCs/>
          <w:color w:val="0070C0"/>
          <w:sz w:val="18"/>
          <w:szCs w:val="18"/>
        </w:rPr>
      </w:pPr>
    </w:p>
    <w:p w14:paraId="36B8AD1D" w14:textId="77777777" w:rsidR="008908CF" w:rsidRDefault="008908CF" w:rsidP="00115EC4">
      <w:pPr>
        <w:spacing w:line="276" w:lineRule="auto"/>
        <w:rPr>
          <w:rFonts w:asciiTheme="minorHAnsi" w:eastAsia="Times New Roman" w:hAnsiTheme="minorHAnsi" w:cstheme="minorHAnsi"/>
          <w:bCs/>
          <w:sz w:val="22"/>
          <w:szCs w:val="22"/>
        </w:rPr>
      </w:pPr>
    </w:p>
    <w:p w14:paraId="72822FB4" w14:textId="081282D5" w:rsidR="008908CF" w:rsidRDefault="008908CF">
      <w:pPr>
        <w:widowControl/>
        <w:spacing w:after="160" w:line="259" w:lineRule="auto"/>
        <w:jc w:val="left"/>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br w:type="page"/>
      </w:r>
    </w:p>
    <w:p w14:paraId="636C5CEC" w14:textId="5AEA797A" w:rsidR="00BF3FEF" w:rsidRDefault="00D54ED9" w:rsidP="00115EC4">
      <w:pPr>
        <w:spacing w:line="276"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lastRenderedPageBreak/>
        <w:t>Description of the sFSS s</w:t>
      </w:r>
      <w:r w:rsidR="00AC39DD" w:rsidRPr="00810D10">
        <w:rPr>
          <w:rFonts w:asciiTheme="minorHAnsi" w:eastAsia="Times New Roman" w:hAnsiTheme="minorHAnsi" w:cstheme="minorHAnsi"/>
          <w:b/>
          <w:sz w:val="28"/>
          <w:szCs w:val="28"/>
        </w:rPr>
        <w:t>ub</w:t>
      </w:r>
      <w:r>
        <w:rPr>
          <w:rFonts w:asciiTheme="minorHAnsi" w:eastAsia="Times New Roman" w:hAnsiTheme="minorHAnsi" w:cstheme="minorHAnsi"/>
          <w:b/>
          <w:sz w:val="28"/>
          <w:szCs w:val="28"/>
        </w:rPr>
        <w:t>-</w:t>
      </w:r>
      <w:r w:rsidR="00BF3FEF" w:rsidRPr="00810D10">
        <w:rPr>
          <w:rFonts w:asciiTheme="minorHAnsi" w:eastAsia="Times New Roman" w:hAnsiTheme="minorHAnsi" w:cstheme="minorHAnsi"/>
          <w:b/>
          <w:sz w:val="28"/>
          <w:szCs w:val="28"/>
        </w:rPr>
        <w:t>directories</w:t>
      </w:r>
    </w:p>
    <w:p w14:paraId="57730969" w14:textId="77777777" w:rsidR="00810D10" w:rsidRPr="00810D10" w:rsidRDefault="00810D10" w:rsidP="00115EC4">
      <w:pPr>
        <w:spacing w:line="276" w:lineRule="auto"/>
        <w:rPr>
          <w:rFonts w:asciiTheme="minorHAnsi" w:eastAsia="Times New Roman" w:hAnsiTheme="minorHAnsi" w:cstheme="minorHAnsi"/>
          <w:b/>
          <w:sz w:val="28"/>
          <w:szCs w:val="28"/>
        </w:rPr>
      </w:pPr>
    </w:p>
    <w:p w14:paraId="45F26702" w14:textId="5F8F21B7" w:rsidR="00810D10" w:rsidRDefault="00810D10" w:rsidP="00115EC4">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\Manuscript</w:t>
      </w:r>
    </w:p>
    <w:p w14:paraId="5536886E" w14:textId="4E376707" w:rsidR="00810D10" w:rsidRDefault="00810D10" w:rsidP="00115EC4">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sz w:val="22"/>
          <w:szCs w:val="22"/>
        </w:rPr>
        <w:t>This directory contains the (draft) manuscript(s) corresponding to this computational project</w:t>
      </w:r>
      <w:r>
        <w:rPr>
          <w:rFonts w:asciiTheme="minorHAnsi" w:eastAsia="Times New Roman" w:hAnsiTheme="minorHAnsi" w:cstheme="minorHAnsi"/>
          <w:bCs/>
          <w:sz w:val="22"/>
          <w:szCs w:val="22"/>
        </w:rPr>
        <w:t xml:space="preserve"> including figures, tables, and supplementary information. </w:t>
      </w:r>
    </w:p>
    <w:p w14:paraId="7568F8DC" w14:textId="77777777" w:rsidR="00810D10" w:rsidRDefault="00810D10" w:rsidP="00115EC4">
      <w:pPr>
        <w:spacing w:line="276" w:lineRule="auto"/>
        <w:rPr>
          <w:rFonts w:asciiTheme="minorHAnsi" w:eastAsia="Times New Roman" w:hAnsiTheme="minorHAnsi" w:cstheme="minorHAnsi"/>
          <w:bCs/>
          <w:sz w:val="22"/>
          <w:szCs w:val="22"/>
        </w:rPr>
      </w:pPr>
    </w:p>
    <w:p w14:paraId="00028906" w14:textId="64F08507" w:rsidR="00810D10" w:rsidRDefault="00810D10" w:rsidP="00115EC4">
      <w:pPr>
        <w:spacing w:line="276" w:lineRule="auto"/>
        <w:rPr>
          <w:rFonts w:asciiTheme="minorHAnsi" w:eastAsia="Times New Roman" w:hAnsiTheme="minorHAnsi" w:cstheme="minorHAnsi"/>
          <w:b/>
          <w:sz w:val="22"/>
          <w:szCs w:val="22"/>
        </w:rPr>
      </w:pPr>
      <w:r w:rsidRPr="00810D10">
        <w:rPr>
          <w:rFonts w:asciiTheme="minorHAnsi" w:eastAsia="Times New Roman" w:hAnsiTheme="minorHAnsi" w:cstheme="minorHAnsi"/>
          <w:b/>
          <w:sz w:val="22"/>
          <w:szCs w:val="22"/>
        </w:rPr>
        <w:t>\Data</w:t>
      </w:r>
    </w:p>
    <w:p w14:paraId="45B1FFEF" w14:textId="53168CC4" w:rsidR="00810D10" w:rsidRDefault="00810D10" w:rsidP="00AE4D90">
      <w:pPr>
        <w:spacing w:line="276" w:lineRule="auto"/>
        <w:ind w:firstLine="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\Data\NameOfDataset</w:t>
      </w:r>
      <w:r w:rsidR="005956D8">
        <w:rPr>
          <w:rFonts w:asciiTheme="minorHAnsi" w:eastAsia="Times New Roman" w:hAnsiTheme="minorHAnsi" w:cstheme="minorHAnsi"/>
          <w:b/>
          <w:sz w:val="22"/>
          <w:szCs w:val="22"/>
        </w:rPr>
        <w:t>_</w:t>
      </w:r>
      <w:r>
        <w:rPr>
          <w:rFonts w:asciiTheme="minorHAnsi" w:eastAsia="Times New Roman" w:hAnsiTheme="minorHAnsi" w:cstheme="minorHAnsi"/>
          <w:b/>
          <w:sz w:val="22"/>
          <w:szCs w:val="22"/>
        </w:rPr>
        <w:t>1</w:t>
      </w:r>
    </w:p>
    <w:p w14:paraId="7D657F9A" w14:textId="32EA61B5"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\Data\NameOfDataset</w:t>
      </w:r>
      <w:r w:rsidR="005956D8">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\Raw</w:t>
      </w:r>
    </w:p>
    <w:p w14:paraId="4502F6FE" w14:textId="56BEA5E7"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\Data\NameOfDataset</w:t>
      </w:r>
      <w:r w:rsidR="005956D8">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\Processed</w:t>
      </w:r>
    </w:p>
    <w:p w14:paraId="16613E86" w14:textId="4864B946" w:rsidR="00810D10" w:rsidRP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\Data\NameOfDataset</w:t>
      </w:r>
      <w:r w:rsidR="005956D8">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\Meta</w:t>
      </w:r>
    </w:p>
    <w:p w14:paraId="1DBAFFEC" w14:textId="66F16021" w:rsidR="00810D10" w:rsidRPr="00810D10" w:rsidRDefault="00810D10"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These directories contain the raw, processed, and meta-data. Raw data comprises unprocessed data that come from the physical measurement device. Processed data comprises d</w:t>
      </w:r>
      <w:r w:rsidRPr="00810D10">
        <w:rPr>
          <w:rFonts w:asciiTheme="minorHAnsi" w:eastAsia="Times New Roman" w:hAnsiTheme="minorHAnsi" w:cstheme="minorHAnsi"/>
          <w:bCs/>
          <w:sz w:val="22"/>
          <w:szCs w:val="22"/>
        </w:rPr>
        <w:t xml:space="preserve">ata obtained from collaborators or public databases and, consequently, not produced as part of </w:t>
      </w:r>
      <w:r w:rsidR="0083180C">
        <w:rPr>
          <w:rFonts w:asciiTheme="minorHAnsi" w:eastAsia="Times New Roman" w:hAnsiTheme="minorHAnsi" w:cstheme="minorHAnsi"/>
          <w:bCs/>
          <w:sz w:val="22"/>
          <w:szCs w:val="22"/>
        </w:rPr>
        <w:t>the</w:t>
      </w:r>
      <w:r w:rsidR="0083180C" w:rsidRPr="00810D10">
        <w:rPr>
          <w:rFonts w:asciiTheme="minorHAnsi" w:eastAsia="Times New Roman" w:hAnsiTheme="minorHAnsi" w:cstheme="minorHAnsi"/>
          <w:bCs/>
          <w:sz w:val="22"/>
          <w:szCs w:val="22"/>
        </w:rPr>
        <w:t xml:space="preserve"> </w:t>
      </w:r>
      <w:r w:rsidRPr="00810D10">
        <w:rPr>
          <w:rFonts w:asciiTheme="minorHAnsi" w:eastAsia="Times New Roman" w:hAnsiTheme="minorHAnsi" w:cstheme="minorHAnsi"/>
          <w:bCs/>
          <w:sz w:val="22"/>
          <w:szCs w:val="22"/>
        </w:rPr>
        <w:t xml:space="preserve">computational analyses. If the data (pre)processing is part of </w:t>
      </w:r>
      <w:r w:rsidR="0083180C">
        <w:rPr>
          <w:rFonts w:asciiTheme="minorHAnsi" w:eastAsia="Times New Roman" w:hAnsiTheme="minorHAnsi" w:cstheme="minorHAnsi"/>
          <w:bCs/>
          <w:sz w:val="22"/>
          <w:szCs w:val="22"/>
        </w:rPr>
        <w:t>the</w:t>
      </w:r>
      <w:r w:rsidR="0083180C" w:rsidRPr="00810D10">
        <w:rPr>
          <w:rFonts w:asciiTheme="minorHAnsi" w:eastAsia="Times New Roman" w:hAnsiTheme="minorHAnsi" w:cstheme="minorHAnsi"/>
          <w:bCs/>
          <w:sz w:val="22"/>
          <w:szCs w:val="22"/>
        </w:rPr>
        <w:t xml:space="preserve"> </w:t>
      </w:r>
      <w:r w:rsidRPr="00810D10">
        <w:rPr>
          <w:rFonts w:asciiTheme="minorHAnsi" w:eastAsia="Times New Roman" w:hAnsiTheme="minorHAnsi" w:cstheme="minorHAnsi"/>
          <w:bCs/>
          <w:sz w:val="22"/>
          <w:szCs w:val="22"/>
        </w:rPr>
        <w:t>computational analyses then, pref</w:t>
      </w:r>
      <w:r w:rsidR="00270371">
        <w:rPr>
          <w:rFonts w:asciiTheme="minorHAnsi" w:eastAsia="Times New Roman" w:hAnsiTheme="minorHAnsi" w:cstheme="minorHAnsi"/>
          <w:bCs/>
          <w:sz w:val="22"/>
          <w:szCs w:val="22"/>
        </w:rPr>
        <w:t>erably</w:t>
      </w:r>
      <w:r w:rsidRPr="00810D10">
        <w:rPr>
          <w:rFonts w:asciiTheme="minorHAnsi" w:eastAsia="Times New Roman" w:hAnsiTheme="minorHAnsi" w:cstheme="minorHAnsi"/>
          <w:bCs/>
          <w:sz w:val="22"/>
          <w:szCs w:val="22"/>
        </w:rPr>
        <w:t xml:space="preserve">, it should be placed in the \Results directory within \Processing. However, </w:t>
      </w:r>
      <w:r>
        <w:rPr>
          <w:rFonts w:asciiTheme="minorHAnsi" w:eastAsia="Times New Roman" w:hAnsiTheme="minorHAnsi" w:cstheme="minorHAnsi"/>
          <w:bCs/>
          <w:sz w:val="22"/>
          <w:szCs w:val="22"/>
        </w:rPr>
        <w:t xml:space="preserve">ENCORE allows the flexibility </w:t>
      </w:r>
      <w:r w:rsidRPr="00810D10">
        <w:rPr>
          <w:rFonts w:asciiTheme="minorHAnsi" w:eastAsia="Times New Roman" w:hAnsiTheme="minorHAnsi" w:cstheme="minorHAnsi"/>
          <w:bCs/>
          <w:sz w:val="22"/>
          <w:szCs w:val="22"/>
        </w:rPr>
        <w:t xml:space="preserve">to store </w:t>
      </w:r>
      <w:r w:rsidR="0083180C">
        <w:rPr>
          <w:rFonts w:asciiTheme="minorHAnsi" w:eastAsia="Times New Roman" w:hAnsiTheme="minorHAnsi" w:cstheme="minorHAnsi"/>
          <w:bCs/>
          <w:sz w:val="22"/>
          <w:szCs w:val="22"/>
        </w:rPr>
        <w:t>one’s</w:t>
      </w:r>
      <w:r w:rsidR="0083180C" w:rsidRPr="00810D10">
        <w:rPr>
          <w:rFonts w:asciiTheme="minorHAnsi" w:eastAsia="Times New Roman" w:hAnsiTheme="minorHAnsi" w:cstheme="minorHAnsi"/>
          <w:bCs/>
          <w:sz w:val="22"/>
          <w:szCs w:val="22"/>
        </w:rPr>
        <w:t xml:space="preserve"> </w:t>
      </w:r>
      <w:r w:rsidRPr="00810D10">
        <w:rPr>
          <w:rFonts w:asciiTheme="minorHAnsi" w:eastAsia="Times New Roman" w:hAnsiTheme="minorHAnsi" w:cstheme="minorHAnsi"/>
          <w:bCs/>
          <w:sz w:val="22"/>
          <w:szCs w:val="22"/>
        </w:rPr>
        <w:t xml:space="preserve">own processed data in the </w:t>
      </w:r>
      <w:r>
        <w:rPr>
          <w:rFonts w:asciiTheme="minorHAnsi" w:eastAsia="Times New Roman" w:hAnsiTheme="minorHAnsi" w:cstheme="minorHAnsi"/>
          <w:bCs/>
          <w:sz w:val="22"/>
          <w:szCs w:val="22"/>
        </w:rPr>
        <w:t>\</w:t>
      </w:r>
      <w:r w:rsidRPr="00810D10">
        <w:rPr>
          <w:rFonts w:asciiTheme="minorHAnsi" w:eastAsia="Times New Roman" w:hAnsiTheme="minorHAnsi" w:cstheme="minorHAnsi"/>
          <w:bCs/>
          <w:sz w:val="22"/>
          <w:szCs w:val="22"/>
        </w:rPr>
        <w:t>Data</w:t>
      </w:r>
      <w:r>
        <w:rPr>
          <w:rFonts w:asciiTheme="minorHAnsi" w:eastAsia="Times New Roman" w:hAnsiTheme="minorHAnsi" w:cstheme="minorHAnsi"/>
          <w:bCs/>
          <w:sz w:val="22"/>
          <w:szCs w:val="22"/>
        </w:rPr>
        <w:t>\</w:t>
      </w:r>
      <w:r w:rsidR="00270371" w:rsidRPr="00270371">
        <w:t xml:space="preserve"> </w:t>
      </w:r>
      <w:r w:rsidR="00270371" w:rsidRPr="00270371">
        <w:rPr>
          <w:rFonts w:asciiTheme="minorHAnsi" w:eastAsia="Times New Roman" w:hAnsiTheme="minorHAnsi" w:cstheme="minorHAnsi"/>
          <w:bCs/>
          <w:sz w:val="22"/>
          <w:szCs w:val="22"/>
        </w:rPr>
        <w:t>NameOfDataset_1\</w:t>
      </w:r>
      <w:r w:rsidRPr="00810D10">
        <w:rPr>
          <w:rFonts w:asciiTheme="minorHAnsi" w:eastAsia="Times New Roman" w:hAnsiTheme="minorHAnsi" w:cstheme="minorHAnsi"/>
          <w:bCs/>
          <w:sz w:val="22"/>
          <w:szCs w:val="22"/>
        </w:rPr>
        <w:t>Processed directory.</w:t>
      </w:r>
      <w:r>
        <w:rPr>
          <w:rFonts w:asciiTheme="minorHAnsi" w:eastAsia="Times New Roman" w:hAnsiTheme="minorHAnsi" w:cstheme="minorHAnsi"/>
          <w:bCs/>
          <w:sz w:val="22"/>
          <w:szCs w:val="22"/>
        </w:rPr>
        <w:t xml:space="preserve"> Meta-data is the description of the data including the data license, description of the samples, experimental design, content and format of the data files, etc. </w:t>
      </w:r>
    </w:p>
    <w:p w14:paraId="47949E04" w14:textId="77777777" w:rsidR="00810D10" w:rsidRDefault="00810D10" w:rsidP="00115EC4">
      <w:pPr>
        <w:spacing w:line="276" w:lineRule="auto"/>
        <w:rPr>
          <w:rFonts w:asciiTheme="minorHAnsi" w:eastAsia="Times New Roman" w:hAnsiTheme="minorHAnsi" w:cstheme="minorHAnsi"/>
          <w:b/>
          <w:sz w:val="22"/>
          <w:szCs w:val="22"/>
        </w:rPr>
      </w:pPr>
    </w:p>
    <w:p w14:paraId="194AF5B7" w14:textId="591B3E54" w:rsidR="00810D10" w:rsidRDefault="00810D10" w:rsidP="00115EC4">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w:t>
      </w:r>
    </w:p>
    <w:p w14:paraId="34982C8C" w14:textId="2296D814" w:rsidR="00810D10" w:rsidRDefault="00AE4D90" w:rsidP="00115EC4">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Contains all sub-directories and pre-defined files related to the computational part of the project.</w:t>
      </w:r>
    </w:p>
    <w:p w14:paraId="0936B724" w14:textId="77777777" w:rsidR="00AE4D90" w:rsidRPr="00AE4D90" w:rsidRDefault="00AE4D90" w:rsidP="00115EC4">
      <w:pPr>
        <w:spacing w:line="276" w:lineRule="auto"/>
        <w:rPr>
          <w:rFonts w:asciiTheme="minorHAnsi" w:eastAsia="Times New Roman" w:hAnsiTheme="minorHAnsi" w:cstheme="minorHAnsi"/>
          <w:bCs/>
          <w:sz w:val="22"/>
          <w:szCs w:val="22"/>
        </w:rPr>
      </w:pPr>
    </w:p>
    <w:p w14:paraId="1B3FDA5A" w14:textId="34CBEE44" w:rsidR="00810D10" w:rsidRDefault="00810D10" w:rsidP="00AE4D90">
      <w:pPr>
        <w:spacing w:line="276" w:lineRule="auto"/>
        <w:ind w:left="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w:t>
      </w:r>
    </w:p>
    <w:p w14:paraId="568FBF8E" w14:textId="3F4C1718"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\Processing\0_SoftwareEnvironment\Anaconda</w:t>
      </w:r>
    </w:p>
    <w:p w14:paraId="33FC18CB" w14:textId="7A1C008C"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\Processing\0_SoftwareEnvironment\C++</w:t>
      </w:r>
    </w:p>
    <w:p w14:paraId="5F92411B" w14:textId="6842F1AB"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\Processing\0_SoftwareEnvironment\Matlab</w:t>
      </w:r>
    </w:p>
    <w:p w14:paraId="2F145456" w14:textId="4DC0E42C"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\Processing\0_SoftwareEnvironment\Python</w:t>
      </w:r>
    </w:p>
    <w:p w14:paraId="0FAB9D3C" w14:textId="7B224928" w:rsidR="00AE4D90" w:rsidRDefault="00AE4D9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\Processing\0_SoftwareEnvironment\R</w:t>
      </w:r>
    </w:p>
    <w:p w14:paraId="73E582F3" w14:textId="4BD39132" w:rsidR="00810D10" w:rsidRDefault="00AE4D90" w:rsidP="00AE4D90">
      <w:pPr>
        <w:spacing w:line="276" w:lineRule="auto"/>
        <w:ind w:left="720"/>
        <w:rPr>
          <w:rFonts w:asciiTheme="minorHAnsi" w:eastAsia="Times New Roman" w:hAnsiTheme="minorHAnsi" w:cstheme="minorHAnsi"/>
          <w:bCs/>
          <w:sz w:val="22"/>
          <w:szCs w:val="22"/>
        </w:rPr>
      </w:pPr>
      <w:r w:rsidRPr="00AE4D90">
        <w:rPr>
          <w:rFonts w:asciiTheme="minorHAnsi" w:eastAsia="Times New Roman" w:hAnsiTheme="minorHAnsi" w:cstheme="minorHAnsi"/>
          <w:bCs/>
          <w:sz w:val="22"/>
          <w:szCs w:val="22"/>
        </w:rPr>
        <w:t>One challenge that is only partially addressed by ENCORE concerns the preservation of the full computing environment. This environment is defined by (interdependencies of) the operating system, software tools, versions and dependencies, programming language libraries, etc. Gruning and co-workers proposed a software stack of interconnected technologies to preserve the computing environment (Gruning, Chilton, et al., 2018). This stack comprises (Bio)Conda (Anaconda Software Distribution, 2020; Gruning, Dale, et al., 2018) to provide virtual execution environments addressing software versions and dependencies, container platforms such as Docker (Nust et al., 2020) to preserve other aspects of the runtime environment, and virtual machines using cloud systems or dedicated applications such as VMware, to overcome the dependencies on the operating system and hardware. We are currently investigating how to best approach this within the ENCORE environment.</w:t>
      </w:r>
    </w:p>
    <w:p w14:paraId="08D87875" w14:textId="77777777" w:rsidR="00AE4D90" w:rsidRDefault="00AE4D90" w:rsidP="00AE4D90">
      <w:pPr>
        <w:spacing w:line="276" w:lineRule="auto"/>
        <w:ind w:left="720"/>
        <w:rPr>
          <w:rFonts w:asciiTheme="minorHAnsi" w:eastAsia="Times New Roman" w:hAnsiTheme="minorHAnsi" w:cstheme="minorHAnsi"/>
          <w:bCs/>
          <w:sz w:val="22"/>
          <w:szCs w:val="22"/>
        </w:rPr>
      </w:pPr>
    </w:p>
    <w:p w14:paraId="60037C03" w14:textId="4A3D4F94" w:rsidR="00AE4D90" w:rsidRDefault="00AE4D90" w:rsidP="00AE4D90">
      <w:pPr>
        <w:spacing w:line="276" w:lineRule="auto"/>
        <w:ind w:left="72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However, some basic information about the computing environment (e.g., export of </w:t>
      </w:r>
      <w:r w:rsidR="00010CE5">
        <w:rPr>
          <w:rFonts w:asciiTheme="minorHAnsi" w:eastAsia="Times New Roman" w:hAnsiTheme="minorHAnsi" w:cstheme="minorHAnsi"/>
          <w:bCs/>
          <w:sz w:val="22"/>
          <w:szCs w:val="22"/>
        </w:rPr>
        <w:t>C</w:t>
      </w:r>
      <w:r>
        <w:rPr>
          <w:rFonts w:asciiTheme="minorHAnsi" w:eastAsia="Times New Roman" w:hAnsiTheme="minorHAnsi" w:cstheme="minorHAnsi"/>
          <w:bCs/>
          <w:sz w:val="22"/>
          <w:szCs w:val="22"/>
        </w:rPr>
        <w:t xml:space="preserve">onda environments) can be stored in this directory. </w:t>
      </w:r>
    </w:p>
    <w:p w14:paraId="56043C6B" w14:textId="77777777" w:rsidR="00AE4D90" w:rsidRDefault="00AE4D90" w:rsidP="00AE4D90">
      <w:pPr>
        <w:spacing w:line="276" w:lineRule="auto"/>
        <w:ind w:left="720"/>
        <w:rPr>
          <w:rFonts w:asciiTheme="minorHAnsi" w:eastAsia="Times New Roman" w:hAnsiTheme="minorHAnsi" w:cstheme="minorHAnsi"/>
          <w:bCs/>
          <w:sz w:val="22"/>
          <w:szCs w:val="22"/>
        </w:rPr>
      </w:pPr>
    </w:p>
    <w:p w14:paraId="7AD42010" w14:textId="4E55962D" w:rsidR="00AE4D90" w:rsidRDefault="00AE4D90" w:rsidP="00AE4D90">
      <w:pPr>
        <w:spacing w:line="276" w:lineRule="auto"/>
        <w:ind w:left="720"/>
        <w:rPr>
          <w:rFonts w:asciiTheme="minorHAnsi" w:eastAsia="Times New Roman" w:hAnsiTheme="minorHAnsi" w:cstheme="minorHAnsi"/>
          <w:bCs/>
          <w:sz w:val="22"/>
          <w:szCs w:val="22"/>
        </w:rPr>
      </w:pPr>
      <w:r w:rsidRPr="00AE4D90">
        <w:rPr>
          <w:rFonts w:asciiTheme="minorHAnsi" w:eastAsia="Times New Roman" w:hAnsiTheme="minorHAnsi" w:cstheme="minorHAnsi"/>
          <w:bCs/>
          <w:sz w:val="22"/>
          <w:szCs w:val="22"/>
        </w:rPr>
        <w:lastRenderedPageBreak/>
        <w:t xml:space="preserve">The sub-directories provide basic information about different environments (e.g., R/Rstudio, Python/PyCharm, Anaconda) for peers not familiar with the used computing environment. In addition, </w:t>
      </w:r>
      <w:r w:rsidR="0083180C">
        <w:rPr>
          <w:rFonts w:asciiTheme="minorHAnsi" w:eastAsia="Times New Roman" w:hAnsiTheme="minorHAnsi" w:cstheme="minorHAnsi"/>
          <w:bCs/>
          <w:sz w:val="22"/>
          <w:szCs w:val="22"/>
        </w:rPr>
        <w:t>one</w:t>
      </w:r>
      <w:r w:rsidRPr="00AE4D90">
        <w:rPr>
          <w:rFonts w:asciiTheme="minorHAnsi" w:eastAsia="Times New Roman" w:hAnsiTheme="minorHAnsi" w:cstheme="minorHAnsi"/>
          <w:bCs/>
          <w:sz w:val="22"/>
          <w:szCs w:val="22"/>
        </w:rPr>
        <w:t xml:space="preserve"> may find other files such as cheat sheets, tutorials, and exports of (Anaconda) environments.</w:t>
      </w:r>
    </w:p>
    <w:p w14:paraId="700ADA68" w14:textId="77777777" w:rsidR="00AE4D90" w:rsidRDefault="00AE4D90" w:rsidP="00AE4D90">
      <w:pPr>
        <w:spacing w:line="276" w:lineRule="auto"/>
        <w:ind w:left="720"/>
        <w:rPr>
          <w:rFonts w:asciiTheme="minorHAnsi" w:eastAsia="Times New Roman" w:hAnsiTheme="minorHAnsi" w:cstheme="minorHAnsi"/>
          <w:b/>
          <w:sz w:val="22"/>
          <w:szCs w:val="22"/>
        </w:rPr>
      </w:pPr>
    </w:p>
    <w:p w14:paraId="09037810" w14:textId="075BEE5C" w:rsidR="00810D10" w:rsidRDefault="00810D10" w:rsidP="00AE4D90">
      <w:pPr>
        <w:spacing w:line="276" w:lineRule="auto"/>
        <w:ind w:left="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\Processing\Data</w:t>
      </w:r>
    </w:p>
    <w:p w14:paraId="1CA75682" w14:textId="7C5D03C5" w:rsidR="00810D10" w:rsidRDefault="00810D10" w:rsidP="00AE4D90">
      <w:pPr>
        <w:spacing w:line="276" w:lineRule="auto"/>
        <w:ind w:left="72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See \Data</w:t>
      </w:r>
    </w:p>
    <w:p w14:paraId="5CA72962" w14:textId="77777777" w:rsidR="00810D10" w:rsidRPr="00810D10" w:rsidRDefault="00810D10" w:rsidP="00AE4D90">
      <w:pPr>
        <w:spacing w:line="276" w:lineRule="auto"/>
        <w:ind w:left="720"/>
        <w:rPr>
          <w:rFonts w:asciiTheme="minorHAnsi" w:eastAsia="Times New Roman" w:hAnsiTheme="minorHAnsi" w:cstheme="minorHAnsi"/>
          <w:bCs/>
          <w:sz w:val="22"/>
          <w:szCs w:val="22"/>
        </w:rPr>
      </w:pPr>
    </w:p>
    <w:p w14:paraId="18D910CB" w14:textId="0549C0A0" w:rsidR="00810D10" w:rsidRDefault="00810D10" w:rsidP="00AE4D90">
      <w:pPr>
        <w:spacing w:line="276" w:lineRule="auto"/>
        <w:ind w:left="72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p>
    <w:p w14:paraId="1D2AD651" w14:textId="6D0C36C9" w:rsidR="006B37AC" w:rsidRPr="006B37AC" w:rsidRDefault="006B37AC" w:rsidP="006B37AC">
      <w:pPr>
        <w:pStyle w:val="ListParagraph"/>
        <w:numPr>
          <w:ilvl w:val="0"/>
          <w:numId w:val="22"/>
        </w:numPr>
        <w:spacing w:line="276" w:lineRule="auto"/>
        <w:rPr>
          <w:rFonts w:asciiTheme="minorHAnsi" w:eastAsia="Times New Roman" w:hAnsiTheme="minorHAnsi" w:cstheme="minorHAnsi"/>
          <w:b/>
          <w:sz w:val="22"/>
          <w:szCs w:val="22"/>
        </w:rPr>
      </w:pPr>
      <w:r w:rsidRPr="006B37AC">
        <w:rPr>
          <w:rFonts w:asciiTheme="minorHAnsi" w:eastAsia="Times New Roman" w:hAnsiTheme="minorHAnsi" w:cstheme="minorHAnsi"/>
          <w:bCs/>
          <w:sz w:val="22"/>
          <w:szCs w:val="22"/>
        </w:rPr>
        <w:t>This directory should also contain a conceptual description of applied methodology to improve transparency. For example,</w:t>
      </w:r>
    </w:p>
    <w:p w14:paraId="0F6CA863" w14:textId="3E0B638A" w:rsidR="006B37AC" w:rsidRPr="006B37AC" w:rsidRDefault="006B37AC" w:rsidP="000214DB">
      <w:pPr>
        <w:pStyle w:val="ListParagraph"/>
        <w:numPr>
          <w:ilvl w:val="1"/>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Brief description of methods (</w:t>
      </w:r>
      <w:r w:rsidR="000214DB">
        <w:rPr>
          <w:rFonts w:asciiTheme="minorHAnsi" w:eastAsia="Times New Roman" w:hAnsiTheme="minorHAnsi" w:cstheme="minorHAnsi"/>
          <w:bCs/>
          <w:sz w:val="22"/>
          <w:szCs w:val="22"/>
        </w:rPr>
        <w:t xml:space="preserve">and </w:t>
      </w:r>
      <w:r w:rsidRPr="006B37AC">
        <w:rPr>
          <w:rFonts w:asciiTheme="minorHAnsi" w:eastAsia="Times New Roman" w:hAnsiTheme="minorHAnsi" w:cstheme="minorHAnsi"/>
          <w:bCs/>
          <w:sz w:val="22"/>
          <w:szCs w:val="22"/>
        </w:rPr>
        <w:t xml:space="preserve">version) </w:t>
      </w:r>
      <w:r w:rsidR="0090673C">
        <w:rPr>
          <w:rFonts w:asciiTheme="minorHAnsi" w:eastAsia="Times New Roman" w:hAnsiTheme="minorHAnsi" w:cstheme="minorHAnsi"/>
          <w:bCs/>
          <w:sz w:val="22"/>
          <w:szCs w:val="22"/>
        </w:rPr>
        <w:t xml:space="preserve">used </w:t>
      </w:r>
      <w:r w:rsidRPr="006B37AC">
        <w:rPr>
          <w:rFonts w:asciiTheme="minorHAnsi" w:eastAsia="Times New Roman" w:hAnsiTheme="minorHAnsi" w:cstheme="minorHAnsi"/>
          <w:bCs/>
          <w:sz w:val="22"/>
          <w:szCs w:val="22"/>
        </w:rPr>
        <w:t>including specification of the mathematical/statistical model, parameters, variables, references, etc.</w:t>
      </w:r>
    </w:p>
    <w:p w14:paraId="568491F7" w14:textId="55F68BB5" w:rsidR="006B37AC" w:rsidRPr="006B37AC" w:rsidRDefault="006B37AC" w:rsidP="000214DB">
      <w:pPr>
        <w:pStyle w:val="ListParagraph"/>
        <w:numPr>
          <w:ilvl w:val="1"/>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If a new method is developed</w:t>
      </w:r>
      <w:r w:rsidR="0090673C">
        <w:rPr>
          <w:rFonts w:asciiTheme="minorHAnsi" w:eastAsia="Times New Roman" w:hAnsiTheme="minorHAnsi" w:cstheme="minorHAnsi"/>
          <w:bCs/>
          <w:sz w:val="22"/>
          <w:szCs w:val="22"/>
        </w:rPr>
        <w:t xml:space="preserve">, </w:t>
      </w:r>
      <w:r w:rsidRPr="006B37AC">
        <w:rPr>
          <w:rFonts w:asciiTheme="minorHAnsi" w:eastAsia="Times New Roman" w:hAnsiTheme="minorHAnsi" w:cstheme="minorHAnsi"/>
          <w:bCs/>
          <w:sz w:val="22"/>
          <w:szCs w:val="22"/>
        </w:rPr>
        <w:t xml:space="preserve"> this method should be described in full detail.</w:t>
      </w:r>
    </w:p>
    <w:p w14:paraId="5F8710D4" w14:textId="1B188103" w:rsidR="006B37AC" w:rsidRPr="000214DB" w:rsidRDefault="006B37AC" w:rsidP="000214DB">
      <w:pPr>
        <w:pStyle w:val="ListParagraph"/>
        <w:numPr>
          <w:ilvl w:val="1"/>
          <w:numId w:val="22"/>
        </w:numPr>
        <w:spacing w:line="276" w:lineRule="auto"/>
        <w:rPr>
          <w:rFonts w:asciiTheme="minorHAnsi" w:eastAsia="Times New Roman" w:hAnsiTheme="minorHAnsi" w:cstheme="minorHAnsi"/>
          <w:bCs/>
          <w:sz w:val="22"/>
          <w:szCs w:val="22"/>
        </w:rPr>
      </w:pPr>
      <w:r w:rsidRPr="000214DB">
        <w:rPr>
          <w:rFonts w:asciiTheme="minorHAnsi" w:eastAsia="Times New Roman" w:hAnsiTheme="minorHAnsi" w:cstheme="minorHAnsi"/>
          <w:bCs/>
          <w:sz w:val="22"/>
          <w:szCs w:val="22"/>
        </w:rPr>
        <w:t>Descri</w:t>
      </w:r>
      <w:r w:rsidR="0090673C" w:rsidRPr="000214DB">
        <w:rPr>
          <w:rFonts w:asciiTheme="minorHAnsi" w:eastAsia="Times New Roman" w:hAnsiTheme="minorHAnsi" w:cstheme="minorHAnsi"/>
          <w:bCs/>
          <w:sz w:val="22"/>
          <w:szCs w:val="22"/>
        </w:rPr>
        <w:t>ption of</w:t>
      </w:r>
      <w:r w:rsidRPr="000214DB">
        <w:rPr>
          <w:rFonts w:asciiTheme="minorHAnsi" w:eastAsia="Times New Roman" w:hAnsiTheme="minorHAnsi" w:cstheme="minorHAnsi"/>
          <w:bCs/>
          <w:sz w:val="22"/>
          <w:szCs w:val="22"/>
        </w:rPr>
        <w:t xml:space="preserve"> why the selected or developed computational approach is valid for </w:t>
      </w:r>
      <w:r w:rsidR="0090673C" w:rsidRPr="000214DB">
        <w:rPr>
          <w:rFonts w:asciiTheme="minorHAnsi" w:eastAsia="Times New Roman" w:hAnsiTheme="minorHAnsi" w:cstheme="minorHAnsi"/>
          <w:bCs/>
          <w:sz w:val="22"/>
          <w:szCs w:val="22"/>
        </w:rPr>
        <w:t xml:space="preserve">the </w:t>
      </w:r>
      <w:r w:rsidRPr="000214DB">
        <w:rPr>
          <w:rFonts w:asciiTheme="minorHAnsi" w:eastAsia="Times New Roman" w:hAnsiTheme="minorHAnsi" w:cstheme="minorHAnsi"/>
          <w:bCs/>
          <w:sz w:val="22"/>
          <w:szCs w:val="22"/>
        </w:rPr>
        <w:t>research question</w:t>
      </w:r>
      <w:r w:rsidR="0090673C" w:rsidRPr="000214DB">
        <w:rPr>
          <w:rFonts w:asciiTheme="minorHAnsi" w:eastAsia="Times New Roman" w:hAnsiTheme="minorHAnsi" w:cstheme="minorHAnsi"/>
          <w:bCs/>
          <w:sz w:val="22"/>
          <w:szCs w:val="22"/>
        </w:rPr>
        <w:t xml:space="preserve"> that is addressed</w:t>
      </w:r>
      <w:r w:rsidRPr="000214DB">
        <w:rPr>
          <w:rFonts w:asciiTheme="minorHAnsi" w:eastAsia="Times New Roman" w:hAnsiTheme="minorHAnsi" w:cstheme="minorHAnsi"/>
          <w:bCs/>
          <w:sz w:val="22"/>
          <w:szCs w:val="22"/>
        </w:rPr>
        <w:t>.</w:t>
      </w:r>
      <w:r w:rsidR="000214DB">
        <w:rPr>
          <w:rFonts w:asciiTheme="minorHAnsi" w:eastAsia="Times New Roman" w:hAnsiTheme="minorHAnsi" w:cstheme="minorHAnsi"/>
          <w:bCs/>
          <w:sz w:val="22"/>
          <w:szCs w:val="22"/>
        </w:rPr>
        <w:t xml:space="preserve"> </w:t>
      </w:r>
      <w:r w:rsidRPr="000214DB">
        <w:rPr>
          <w:rFonts w:asciiTheme="minorHAnsi" w:eastAsia="Times New Roman" w:hAnsiTheme="minorHAnsi" w:cstheme="minorHAnsi"/>
          <w:bCs/>
          <w:sz w:val="22"/>
          <w:szCs w:val="22"/>
        </w:rPr>
        <w:t xml:space="preserve">This </w:t>
      </w:r>
      <w:r w:rsidR="007A5F69" w:rsidRPr="000214DB">
        <w:rPr>
          <w:rFonts w:asciiTheme="minorHAnsi" w:eastAsia="Times New Roman" w:hAnsiTheme="minorHAnsi" w:cstheme="minorHAnsi"/>
          <w:bCs/>
          <w:sz w:val="22"/>
          <w:szCs w:val="22"/>
        </w:rPr>
        <w:t>enables</w:t>
      </w:r>
      <w:r w:rsidRPr="000214DB">
        <w:rPr>
          <w:rFonts w:asciiTheme="minorHAnsi" w:eastAsia="Times New Roman" w:hAnsiTheme="minorHAnsi" w:cstheme="minorHAnsi"/>
          <w:bCs/>
          <w:sz w:val="22"/>
          <w:szCs w:val="22"/>
        </w:rPr>
        <w:t xml:space="preserve"> peers to make their own judgement about the approach and results.</w:t>
      </w:r>
    </w:p>
    <w:p w14:paraId="5B9D8C3A" w14:textId="19E9ADB8" w:rsidR="006B37AC" w:rsidRPr="006B37AC" w:rsidRDefault="006B37AC" w:rsidP="000214DB">
      <w:pPr>
        <w:pStyle w:val="ListParagraph"/>
        <w:numPr>
          <w:ilvl w:val="1"/>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Considered alternatives?</w:t>
      </w:r>
    </w:p>
    <w:p w14:paraId="46196689" w14:textId="161A0B96" w:rsidR="006B37AC" w:rsidRPr="006B37AC" w:rsidRDefault="006B37AC" w:rsidP="000214DB">
      <w:pPr>
        <w:pStyle w:val="ListParagraph"/>
        <w:numPr>
          <w:ilvl w:val="1"/>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Detailed description of all data filtering, reduction, normalization etc</w:t>
      </w:r>
      <w:r w:rsidR="007A5F69">
        <w:rPr>
          <w:rFonts w:asciiTheme="minorHAnsi" w:eastAsia="Times New Roman" w:hAnsiTheme="minorHAnsi" w:cstheme="minorHAnsi"/>
          <w:bCs/>
          <w:sz w:val="22"/>
          <w:szCs w:val="22"/>
        </w:rPr>
        <w:t>.</w:t>
      </w:r>
      <w:r w:rsidRPr="006B37AC">
        <w:rPr>
          <w:rFonts w:asciiTheme="minorHAnsi" w:eastAsia="Times New Roman" w:hAnsiTheme="minorHAnsi" w:cstheme="minorHAnsi"/>
          <w:bCs/>
          <w:sz w:val="22"/>
          <w:szCs w:val="22"/>
        </w:rPr>
        <w:t xml:space="preserve"> steps that are performed prior to the downstream analysis.</w:t>
      </w:r>
    </w:p>
    <w:p w14:paraId="577F6AF6" w14:textId="0C5DBCD3" w:rsidR="006B37AC" w:rsidRPr="006B37AC" w:rsidRDefault="006B37AC" w:rsidP="000214DB">
      <w:pPr>
        <w:pStyle w:val="ListParagraph"/>
        <w:numPr>
          <w:ilvl w:val="1"/>
          <w:numId w:val="22"/>
        </w:numPr>
        <w:spacing w:line="276" w:lineRule="auto"/>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Avenues of exploration examined throughout development, including information about negative ﬁndings.</w:t>
      </w:r>
    </w:p>
    <w:p w14:paraId="4E23F30B" w14:textId="65D9CC97" w:rsidR="006B37AC" w:rsidRPr="006B37AC" w:rsidRDefault="006B37AC" w:rsidP="006B37AC">
      <w:pPr>
        <w:spacing w:line="276" w:lineRule="auto"/>
        <w:ind w:left="720"/>
        <w:rPr>
          <w:rFonts w:asciiTheme="minorHAnsi" w:eastAsia="Times New Roman" w:hAnsiTheme="minorHAnsi" w:cstheme="minorHAnsi"/>
          <w:bCs/>
          <w:sz w:val="22"/>
          <w:szCs w:val="22"/>
        </w:rPr>
      </w:pPr>
    </w:p>
    <w:p w14:paraId="7285826F" w14:textId="0CFA59D8"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\Code</w:t>
      </w:r>
    </w:p>
    <w:p w14:paraId="0756BC5C" w14:textId="3815CD39" w:rsidR="006B37AC" w:rsidRPr="006B37AC" w:rsidRDefault="006B37AC" w:rsidP="00AE4D90">
      <w:pPr>
        <w:spacing w:line="276" w:lineRule="auto"/>
        <w:ind w:left="1440"/>
        <w:rPr>
          <w:rStyle w:val="md-plain"/>
          <w:rFonts w:asciiTheme="minorHAnsi" w:hAnsiTheme="minorHAnsi" w:cstheme="minorHAnsi"/>
          <w:color w:val="333333"/>
          <w:sz w:val="22"/>
          <w:szCs w:val="22"/>
          <w:shd w:val="clear" w:color="auto" w:fill="FFFFFF"/>
        </w:rPr>
      </w:pPr>
      <w:r w:rsidRPr="006B37AC">
        <w:rPr>
          <w:rStyle w:val="md-plain"/>
          <w:rFonts w:asciiTheme="minorHAnsi" w:hAnsiTheme="minorHAnsi" w:cstheme="minorHAnsi"/>
          <w:color w:val="333333"/>
          <w:sz w:val="22"/>
          <w:szCs w:val="22"/>
          <w:shd w:val="clear" w:color="auto" w:fill="FFFFFF"/>
        </w:rPr>
        <w:t>Contains the (in-house developed) software used for the computational analysis.</w:t>
      </w:r>
    </w:p>
    <w:p w14:paraId="5AABE0A4" w14:textId="77777777" w:rsidR="006B37AC" w:rsidRPr="006B37AC" w:rsidRDefault="006B37AC" w:rsidP="00AE4D90">
      <w:pPr>
        <w:spacing w:line="276" w:lineRule="auto"/>
        <w:ind w:left="1440"/>
        <w:rPr>
          <w:rFonts w:asciiTheme="minorHAnsi" w:eastAsia="Times New Roman" w:hAnsiTheme="minorHAnsi" w:cstheme="minorHAnsi"/>
          <w:b/>
          <w:sz w:val="22"/>
          <w:szCs w:val="22"/>
        </w:rPr>
      </w:pPr>
    </w:p>
    <w:p w14:paraId="6D91691B" w14:textId="0F501ED9"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\CodeDocumentation</w:t>
      </w:r>
    </w:p>
    <w:p w14:paraId="13EEFBC3" w14:textId="4F9C7BA7" w:rsidR="006B37AC" w:rsidRDefault="006B37AC" w:rsidP="00AE4D90">
      <w:pPr>
        <w:spacing w:line="276" w:lineRule="auto"/>
        <w:ind w:left="144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External (user) documentation of the code. Possibly automatically generated with documentation tools such as Sphinx. </w:t>
      </w:r>
    </w:p>
    <w:p w14:paraId="7B239C1A" w14:textId="77777777" w:rsidR="006B37AC" w:rsidRPr="006B37AC" w:rsidRDefault="006B37AC" w:rsidP="00AE4D90">
      <w:pPr>
        <w:spacing w:line="276" w:lineRule="auto"/>
        <w:ind w:left="1440"/>
        <w:rPr>
          <w:rFonts w:asciiTheme="minorHAnsi" w:eastAsia="Times New Roman" w:hAnsiTheme="minorHAnsi" w:cstheme="minorHAnsi"/>
          <w:bCs/>
          <w:sz w:val="22"/>
          <w:szCs w:val="22"/>
        </w:rPr>
      </w:pPr>
    </w:p>
    <w:p w14:paraId="45BE007A" w14:textId="4583D5F6"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\Data</w:t>
      </w:r>
    </w:p>
    <w:p w14:paraId="291DCA47" w14:textId="4BBAB8CD" w:rsidR="00810D10" w:rsidRPr="00810D10" w:rsidRDefault="00810D10" w:rsidP="00AE4D90">
      <w:pPr>
        <w:spacing w:line="276" w:lineRule="auto"/>
        <w:ind w:left="1440"/>
        <w:rPr>
          <w:rFonts w:asciiTheme="minorHAnsi" w:eastAsia="Times New Roman" w:hAnsiTheme="minorHAnsi" w:cstheme="minorHAnsi"/>
          <w:bCs/>
          <w:sz w:val="22"/>
          <w:szCs w:val="22"/>
        </w:rPr>
      </w:pPr>
      <w:r w:rsidRPr="00810D10">
        <w:rPr>
          <w:rFonts w:asciiTheme="minorHAnsi" w:eastAsia="Times New Roman" w:hAnsiTheme="minorHAnsi" w:cstheme="minorHAnsi"/>
          <w:bCs/>
          <w:sz w:val="22"/>
          <w:szCs w:val="22"/>
        </w:rPr>
        <w:t>See \Data</w:t>
      </w:r>
    </w:p>
    <w:p w14:paraId="7968AE1D" w14:textId="77777777" w:rsidR="006B37AC" w:rsidRDefault="006B37AC" w:rsidP="00AE4D90">
      <w:pPr>
        <w:spacing w:line="276" w:lineRule="auto"/>
        <w:ind w:left="1440"/>
        <w:rPr>
          <w:rFonts w:asciiTheme="minorHAnsi" w:eastAsia="Times New Roman" w:hAnsiTheme="minorHAnsi" w:cstheme="minorHAnsi"/>
          <w:b/>
          <w:sz w:val="22"/>
          <w:szCs w:val="22"/>
        </w:rPr>
      </w:pPr>
    </w:p>
    <w:p w14:paraId="7DF31DC8" w14:textId="662ABD6D"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\NoteBooks</w:t>
      </w:r>
    </w:p>
    <w:p w14:paraId="3487E49B" w14:textId="755AB6E6" w:rsidR="006B37AC" w:rsidRPr="006B37AC" w:rsidRDefault="006B37AC" w:rsidP="00AE4D90">
      <w:pPr>
        <w:spacing w:line="276" w:lineRule="auto"/>
        <w:ind w:left="144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Notebooks (</w:t>
      </w:r>
      <w:r w:rsidRPr="006B37AC">
        <w:rPr>
          <w:rFonts w:asciiTheme="minorHAnsi" w:eastAsia="Times New Roman" w:hAnsiTheme="minorHAnsi" w:cstheme="minorHAnsi"/>
          <w:bCs/>
          <w:sz w:val="22"/>
          <w:szCs w:val="22"/>
        </w:rPr>
        <w:t>(web-based) interactive computing platform that combines live code, equations, narrative text, visualizations etc.</w:t>
      </w:r>
      <w:r>
        <w:rPr>
          <w:rFonts w:asciiTheme="minorHAnsi" w:eastAsia="Times New Roman" w:hAnsiTheme="minorHAnsi" w:cstheme="minorHAnsi"/>
          <w:bCs/>
          <w:sz w:val="22"/>
          <w:szCs w:val="22"/>
        </w:rPr>
        <w:t>) should be placed in this sub-directory.</w:t>
      </w:r>
    </w:p>
    <w:p w14:paraId="29B4EC82" w14:textId="77777777" w:rsidR="006B37AC" w:rsidRDefault="006B37AC" w:rsidP="00AE4D90">
      <w:pPr>
        <w:spacing w:line="276" w:lineRule="auto"/>
        <w:ind w:left="1440"/>
        <w:rPr>
          <w:rFonts w:asciiTheme="minorHAnsi" w:eastAsia="Times New Roman" w:hAnsiTheme="minorHAnsi" w:cstheme="minorHAnsi"/>
          <w:b/>
          <w:sz w:val="22"/>
          <w:szCs w:val="22"/>
        </w:rPr>
      </w:pPr>
    </w:p>
    <w:p w14:paraId="2CDC83C8" w14:textId="2D41CABB"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\Results</w:t>
      </w:r>
    </w:p>
    <w:p w14:paraId="39A2FB97" w14:textId="7C838FF4" w:rsidR="006B37AC" w:rsidRDefault="006B37AC" w:rsidP="00AE4D90">
      <w:pPr>
        <w:spacing w:line="276" w:lineRule="auto"/>
        <w:ind w:left="144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 xml:space="preserve">(Intermediate) results (e.g., figures, tables) from the computational analysis.  </w:t>
      </w:r>
      <w:r w:rsidRPr="006B37AC">
        <w:rPr>
          <w:rFonts w:asciiTheme="minorHAnsi" w:eastAsia="Times New Roman" w:hAnsiTheme="minorHAnsi" w:cstheme="minorHAnsi"/>
          <w:bCs/>
          <w:sz w:val="22"/>
          <w:szCs w:val="22"/>
        </w:rPr>
        <w:t>Record</w:t>
      </w:r>
      <w:r>
        <w:rPr>
          <w:rFonts w:asciiTheme="minorHAnsi" w:eastAsia="Times New Roman" w:hAnsiTheme="minorHAnsi" w:cstheme="minorHAnsi"/>
          <w:bCs/>
          <w:sz w:val="22"/>
          <w:szCs w:val="22"/>
        </w:rPr>
        <w:t xml:space="preserve"> of</w:t>
      </w:r>
      <w:r w:rsidRPr="006B37AC">
        <w:rPr>
          <w:rFonts w:asciiTheme="minorHAnsi" w:eastAsia="Times New Roman" w:hAnsiTheme="minorHAnsi" w:cstheme="minorHAnsi"/>
          <w:bCs/>
          <w:sz w:val="22"/>
          <w:szCs w:val="22"/>
        </w:rPr>
        <w:t xml:space="preserve"> intermediate results (preferabl</w:t>
      </w:r>
      <w:r w:rsidR="007A5F69">
        <w:rPr>
          <w:rFonts w:asciiTheme="minorHAnsi" w:eastAsia="Times New Roman" w:hAnsiTheme="minorHAnsi" w:cstheme="minorHAnsi"/>
          <w:bCs/>
          <w:sz w:val="22"/>
          <w:szCs w:val="22"/>
        </w:rPr>
        <w:t>y</w:t>
      </w:r>
      <w:r w:rsidRPr="006B37AC">
        <w:rPr>
          <w:rFonts w:asciiTheme="minorHAnsi" w:eastAsia="Times New Roman" w:hAnsiTheme="minorHAnsi" w:cstheme="minorHAnsi"/>
          <w:bCs/>
          <w:sz w:val="22"/>
          <w:szCs w:val="22"/>
        </w:rPr>
        <w:t xml:space="preserve"> in a standardized format). </w:t>
      </w:r>
      <w:r w:rsidR="007A5F69">
        <w:rPr>
          <w:rFonts w:asciiTheme="minorHAnsi" w:eastAsia="Times New Roman" w:hAnsiTheme="minorHAnsi" w:cstheme="minorHAnsi"/>
          <w:bCs/>
          <w:sz w:val="22"/>
          <w:szCs w:val="22"/>
        </w:rPr>
        <w:t>It is strong</w:t>
      </w:r>
      <w:r w:rsidR="002C0EE4">
        <w:rPr>
          <w:rFonts w:asciiTheme="minorHAnsi" w:eastAsia="Times New Roman" w:hAnsiTheme="minorHAnsi" w:cstheme="minorHAnsi"/>
          <w:bCs/>
          <w:sz w:val="22"/>
          <w:szCs w:val="22"/>
        </w:rPr>
        <w:t>l</w:t>
      </w:r>
      <w:r w:rsidR="007A5F69">
        <w:rPr>
          <w:rFonts w:asciiTheme="minorHAnsi" w:eastAsia="Times New Roman" w:hAnsiTheme="minorHAnsi" w:cstheme="minorHAnsi"/>
          <w:bCs/>
          <w:sz w:val="22"/>
          <w:szCs w:val="22"/>
        </w:rPr>
        <w:t>y advised to g</w:t>
      </w:r>
      <w:r w:rsidRPr="006B37AC">
        <w:rPr>
          <w:rFonts w:asciiTheme="minorHAnsi" w:eastAsia="Times New Roman" w:hAnsiTheme="minorHAnsi" w:cstheme="minorHAnsi"/>
          <w:bCs/>
          <w:sz w:val="22"/>
          <w:szCs w:val="22"/>
        </w:rPr>
        <w:t xml:space="preserve">enerate hierarchical analysis output, allowing layers of increasing detail to be inspected. This can reveal discrepancies toward what is </w:t>
      </w:r>
      <w:r w:rsidR="00010CE5" w:rsidRPr="006B37AC">
        <w:rPr>
          <w:rFonts w:asciiTheme="minorHAnsi" w:eastAsia="Times New Roman" w:hAnsiTheme="minorHAnsi" w:cstheme="minorHAnsi"/>
          <w:bCs/>
          <w:sz w:val="22"/>
          <w:szCs w:val="22"/>
        </w:rPr>
        <w:t>assumed and</w:t>
      </w:r>
      <w:r w:rsidRPr="006B37AC">
        <w:rPr>
          <w:rFonts w:asciiTheme="minorHAnsi" w:eastAsia="Times New Roman" w:hAnsiTheme="minorHAnsi" w:cstheme="minorHAnsi"/>
          <w:bCs/>
          <w:sz w:val="22"/>
          <w:szCs w:val="22"/>
        </w:rPr>
        <w:t xml:space="preserve"> can in this way uncover bugs or faulty interpretation that </w:t>
      </w:r>
      <w:r w:rsidR="007A5F69">
        <w:rPr>
          <w:rFonts w:asciiTheme="minorHAnsi" w:eastAsia="Times New Roman" w:hAnsiTheme="minorHAnsi" w:cstheme="minorHAnsi"/>
          <w:bCs/>
          <w:sz w:val="22"/>
          <w:szCs w:val="22"/>
        </w:rPr>
        <w:t>is</w:t>
      </w:r>
      <w:r w:rsidR="007A5F69" w:rsidRPr="006B37AC">
        <w:rPr>
          <w:rFonts w:asciiTheme="minorHAnsi" w:eastAsia="Times New Roman" w:hAnsiTheme="minorHAnsi" w:cstheme="minorHAnsi"/>
          <w:bCs/>
          <w:sz w:val="22"/>
          <w:szCs w:val="22"/>
        </w:rPr>
        <w:t xml:space="preserve"> </w:t>
      </w:r>
      <w:r w:rsidRPr="006B37AC">
        <w:rPr>
          <w:rFonts w:asciiTheme="minorHAnsi" w:eastAsia="Times New Roman" w:hAnsiTheme="minorHAnsi" w:cstheme="minorHAnsi"/>
          <w:bCs/>
          <w:sz w:val="22"/>
          <w:szCs w:val="22"/>
        </w:rPr>
        <w:t xml:space="preserve">not apparent in the final results. It also allows any inconsistency to be tracked to the step where the problem occurs.  </w:t>
      </w:r>
      <w:r w:rsidR="007A5F69">
        <w:rPr>
          <w:rFonts w:asciiTheme="minorHAnsi" w:eastAsia="Times New Roman" w:hAnsiTheme="minorHAnsi" w:cstheme="minorHAnsi"/>
          <w:bCs/>
          <w:sz w:val="22"/>
          <w:szCs w:val="22"/>
        </w:rPr>
        <w:t>Furthermore</w:t>
      </w:r>
      <w:r w:rsidR="000214DB">
        <w:rPr>
          <w:rFonts w:asciiTheme="minorHAnsi" w:eastAsia="Times New Roman" w:hAnsiTheme="minorHAnsi" w:cstheme="minorHAnsi"/>
          <w:bCs/>
          <w:sz w:val="22"/>
          <w:szCs w:val="22"/>
        </w:rPr>
        <w:t>,</w:t>
      </w:r>
      <w:r w:rsidR="007A5F69">
        <w:rPr>
          <w:rFonts w:asciiTheme="minorHAnsi" w:eastAsia="Times New Roman" w:hAnsiTheme="minorHAnsi" w:cstheme="minorHAnsi"/>
          <w:bCs/>
          <w:sz w:val="22"/>
          <w:szCs w:val="22"/>
        </w:rPr>
        <w:t xml:space="preserve"> it enables</w:t>
      </w:r>
      <w:r w:rsidRPr="006B37AC">
        <w:rPr>
          <w:rFonts w:asciiTheme="minorHAnsi" w:eastAsia="Times New Roman" w:hAnsiTheme="minorHAnsi" w:cstheme="minorHAnsi"/>
          <w:bCs/>
          <w:sz w:val="22"/>
          <w:szCs w:val="22"/>
        </w:rPr>
        <w:t xml:space="preserve"> critical examination of the full process behind a result. </w:t>
      </w:r>
      <w:r w:rsidR="002C0EE4">
        <w:rPr>
          <w:rFonts w:asciiTheme="minorHAnsi" w:eastAsia="Times New Roman" w:hAnsiTheme="minorHAnsi" w:cstheme="minorHAnsi"/>
          <w:bCs/>
          <w:sz w:val="22"/>
          <w:szCs w:val="22"/>
        </w:rPr>
        <w:t xml:space="preserve">It is </w:t>
      </w:r>
      <w:r w:rsidR="002C0EE4">
        <w:rPr>
          <w:rFonts w:asciiTheme="minorHAnsi" w:eastAsia="Times New Roman" w:hAnsiTheme="minorHAnsi" w:cstheme="minorHAnsi"/>
          <w:bCs/>
          <w:sz w:val="22"/>
          <w:szCs w:val="22"/>
        </w:rPr>
        <w:lastRenderedPageBreak/>
        <w:t>also advised to c</w:t>
      </w:r>
      <w:r w:rsidRPr="006B37AC">
        <w:rPr>
          <w:rFonts w:asciiTheme="minorHAnsi" w:eastAsia="Times New Roman" w:hAnsiTheme="minorHAnsi" w:cstheme="minorHAnsi"/>
          <w:bCs/>
          <w:sz w:val="22"/>
          <w:szCs w:val="22"/>
        </w:rPr>
        <w:t>learly document the intermediate/final results and the imposed hierarchy.</w:t>
      </w:r>
    </w:p>
    <w:p w14:paraId="5C14A338" w14:textId="77777777" w:rsidR="006B37AC" w:rsidRDefault="006B37AC" w:rsidP="00AE4D90">
      <w:pPr>
        <w:spacing w:line="276" w:lineRule="auto"/>
        <w:ind w:left="1440"/>
        <w:rPr>
          <w:rFonts w:asciiTheme="minorHAnsi" w:eastAsia="Times New Roman" w:hAnsiTheme="minorHAnsi" w:cstheme="minorHAnsi"/>
          <w:bCs/>
          <w:sz w:val="22"/>
          <w:szCs w:val="22"/>
        </w:rPr>
      </w:pPr>
    </w:p>
    <w:p w14:paraId="53724524" w14:textId="3DA16BA6" w:rsidR="006B37AC" w:rsidRDefault="006B37AC" w:rsidP="00AE4D90">
      <w:pPr>
        <w:spacing w:line="276" w:lineRule="auto"/>
        <w:ind w:left="1440"/>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 xml:space="preserve">For any figure or table that ends up in a publication, report, or presentation at </w:t>
      </w:r>
      <w:r w:rsidR="002C0EE4">
        <w:rPr>
          <w:rFonts w:asciiTheme="minorHAnsi" w:eastAsia="Times New Roman" w:hAnsiTheme="minorHAnsi" w:cstheme="minorHAnsi"/>
          <w:bCs/>
          <w:sz w:val="22"/>
          <w:szCs w:val="22"/>
        </w:rPr>
        <w:t xml:space="preserve">a </w:t>
      </w:r>
      <w:r w:rsidRPr="006B37AC">
        <w:rPr>
          <w:rFonts w:asciiTheme="minorHAnsi" w:eastAsia="Times New Roman" w:hAnsiTheme="minorHAnsi" w:cstheme="minorHAnsi"/>
          <w:bCs/>
          <w:sz w:val="22"/>
          <w:szCs w:val="22"/>
        </w:rPr>
        <w:t xml:space="preserve">meeting, the underlying data and a stand-alone piece of code should be available to regenerate the figure. </w:t>
      </w:r>
      <w:r w:rsidR="002C0EE4">
        <w:rPr>
          <w:rFonts w:asciiTheme="minorHAnsi" w:eastAsia="Times New Roman" w:hAnsiTheme="minorHAnsi" w:cstheme="minorHAnsi"/>
          <w:bCs/>
          <w:sz w:val="22"/>
          <w:szCs w:val="22"/>
        </w:rPr>
        <w:t>This</w:t>
      </w:r>
      <w:r w:rsidRPr="006B37AC">
        <w:rPr>
          <w:rFonts w:asciiTheme="minorHAnsi" w:eastAsia="Times New Roman" w:hAnsiTheme="minorHAnsi" w:cstheme="minorHAnsi"/>
          <w:bCs/>
          <w:sz w:val="22"/>
          <w:szCs w:val="22"/>
        </w:rPr>
        <w:t xml:space="preserve"> also allows easy modification of a figure and retriev</w:t>
      </w:r>
      <w:r w:rsidR="002C0EE4">
        <w:rPr>
          <w:rFonts w:asciiTheme="minorHAnsi" w:eastAsia="Times New Roman" w:hAnsiTheme="minorHAnsi" w:cstheme="minorHAnsi"/>
          <w:bCs/>
          <w:sz w:val="22"/>
          <w:szCs w:val="22"/>
        </w:rPr>
        <w:t>al</w:t>
      </w:r>
      <w:r w:rsidRPr="006B37AC">
        <w:rPr>
          <w:rFonts w:asciiTheme="minorHAnsi" w:eastAsia="Times New Roman" w:hAnsiTheme="minorHAnsi" w:cstheme="minorHAnsi"/>
          <w:bCs/>
          <w:sz w:val="22"/>
          <w:szCs w:val="22"/>
        </w:rPr>
        <w:t xml:space="preserve"> </w:t>
      </w:r>
      <w:r w:rsidR="002C0EE4">
        <w:rPr>
          <w:rFonts w:asciiTheme="minorHAnsi" w:eastAsia="Times New Roman" w:hAnsiTheme="minorHAnsi" w:cstheme="minorHAnsi"/>
          <w:bCs/>
          <w:sz w:val="22"/>
          <w:szCs w:val="22"/>
        </w:rPr>
        <w:t xml:space="preserve">of </w:t>
      </w:r>
      <w:r w:rsidRPr="006B37AC">
        <w:rPr>
          <w:rFonts w:asciiTheme="minorHAnsi" w:eastAsia="Times New Roman" w:hAnsiTheme="minorHAnsi" w:cstheme="minorHAnsi"/>
          <w:bCs/>
          <w:sz w:val="22"/>
          <w:szCs w:val="22"/>
        </w:rPr>
        <w:t xml:space="preserve">the data </w:t>
      </w:r>
      <w:r w:rsidR="002C0EE4">
        <w:rPr>
          <w:rFonts w:asciiTheme="minorHAnsi" w:eastAsia="Times New Roman" w:hAnsiTheme="minorHAnsi" w:cstheme="minorHAnsi"/>
          <w:bCs/>
          <w:sz w:val="22"/>
          <w:szCs w:val="22"/>
        </w:rPr>
        <w:t>corresponding to</w:t>
      </w:r>
      <w:r w:rsidR="002C0EE4" w:rsidRPr="006B37AC">
        <w:rPr>
          <w:rFonts w:asciiTheme="minorHAnsi" w:eastAsia="Times New Roman" w:hAnsiTheme="minorHAnsi" w:cstheme="minorHAnsi"/>
          <w:bCs/>
          <w:sz w:val="22"/>
          <w:szCs w:val="22"/>
        </w:rPr>
        <w:t xml:space="preserve"> </w:t>
      </w:r>
      <w:r w:rsidR="002C0EE4">
        <w:rPr>
          <w:rFonts w:asciiTheme="minorHAnsi" w:eastAsia="Times New Roman" w:hAnsiTheme="minorHAnsi" w:cstheme="minorHAnsi"/>
          <w:bCs/>
          <w:sz w:val="22"/>
          <w:szCs w:val="22"/>
        </w:rPr>
        <w:t>a</w:t>
      </w:r>
      <w:r w:rsidRPr="006B37AC">
        <w:rPr>
          <w:rFonts w:asciiTheme="minorHAnsi" w:eastAsia="Times New Roman" w:hAnsiTheme="minorHAnsi" w:cstheme="minorHAnsi"/>
          <w:bCs/>
          <w:sz w:val="22"/>
          <w:szCs w:val="22"/>
        </w:rPr>
        <w:t xml:space="preserve"> figure (instead of having to redo a complete analysis). Equally important, the data </w:t>
      </w:r>
      <w:r w:rsidR="002C0EE4">
        <w:rPr>
          <w:rFonts w:asciiTheme="minorHAnsi" w:eastAsia="Times New Roman" w:hAnsiTheme="minorHAnsi" w:cstheme="minorHAnsi"/>
          <w:bCs/>
          <w:sz w:val="22"/>
          <w:szCs w:val="22"/>
        </w:rPr>
        <w:t>corresponding to a</w:t>
      </w:r>
      <w:r w:rsidRPr="006B37AC">
        <w:rPr>
          <w:rFonts w:asciiTheme="minorHAnsi" w:eastAsia="Times New Roman" w:hAnsiTheme="minorHAnsi" w:cstheme="minorHAnsi"/>
          <w:bCs/>
          <w:sz w:val="22"/>
          <w:szCs w:val="22"/>
        </w:rPr>
        <w:t xml:space="preserve"> figure can be further analyzed or inspected</w:t>
      </w:r>
      <w:r>
        <w:rPr>
          <w:rFonts w:asciiTheme="minorHAnsi" w:eastAsia="Times New Roman" w:hAnsiTheme="minorHAnsi" w:cstheme="minorHAnsi"/>
          <w:bCs/>
          <w:sz w:val="22"/>
          <w:szCs w:val="22"/>
        </w:rPr>
        <w:t>.</w:t>
      </w:r>
    </w:p>
    <w:p w14:paraId="1BEBD669" w14:textId="77777777" w:rsidR="006B37AC" w:rsidRPr="006B37AC" w:rsidRDefault="006B37AC" w:rsidP="00AE4D90">
      <w:pPr>
        <w:spacing w:line="276" w:lineRule="auto"/>
        <w:ind w:left="1440"/>
        <w:rPr>
          <w:rFonts w:asciiTheme="minorHAnsi" w:eastAsia="Times New Roman" w:hAnsiTheme="minorHAnsi" w:cstheme="minorHAnsi"/>
          <w:bCs/>
          <w:sz w:val="22"/>
          <w:szCs w:val="22"/>
        </w:rPr>
      </w:pPr>
    </w:p>
    <w:p w14:paraId="6B6E9479" w14:textId="408ADCD1" w:rsidR="00810D10" w:rsidRDefault="00810D10" w:rsidP="00AE4D90">
      <w:pPr>
        <w:spacing w:line="276" w:lineRule="auto"/>
        <w:ind w:left="1440"/>
        <w:rPr>
          <w:rFonts w:asciiTheme="minorHAnsi" w:eastAsia="Times New Roman" w:hAnsiTheme="minorHAnsi" w:cstheme="minorHAnsi"/>
          <w:b/>
          <w:sz w:val="22"/>
          <w:szCs w:val="22"/>
        </w:rPr>
      </w:pPr>
      <w:r>
        <w:rPr>
          <w:rFonts w:asciiTheme="minorHAnsi" w:eastAsia="Times New Roman" w:hAnsiTheme="minorHAnsi" w:cstheme="minorHAnsi"/>
          <w:b/>
          <w:sz w:val="22"/>
          <w:szCs w:val="22"/>
        </w:rPr>
        <w:t>\Processing \NameOfComputation</w:t>
      </w:r>
      <w:r w:rsidR="000214DB">
        <w:rPr>
          <w:rFonts w:asciiTheme="minorHAnsi" w:eastAsia="Times New Roman" w:hAnsiTheme="minorHAnsi" w:cstheme="minorHAnsi"/>
          <w:b/>
          <w:sz w:val="22"/>
          <w:szCs w:val="22"/>
        </w:rPr>
        <w:t>_1</w:t>
      </w:r>
      <w:r>
        <w:rPr>
          <w:rFonts w:asciiTheme="minorHAnsi" w:eastAsia="Times New Roman" w:hAnsiTheme="minorHAnsi" w:cstheme="minorHAnsi"/>
          <w:b/>
          <w:sz w:val="22"/>
          <w:szCs w:val="22"/>
        </w:rPr>
        <w:t>\Settings</w:t>
      </w:r>
    </w:p>
    <w:p w14:paraId="1A93DB62" w14:textId="74ABA009" w:rsidR="00810D10" w:rsidRPr="006B37AC" w:rsidRDefault="006B37AC" w:rsidP="006B37AC">
      <w:pPr>
        <w:spacing w:line="276" w:lineRule="auto"/>
        <w:ind w:left="1440"/>
        <w:rPr>
          <w:rFonts w:asciiTheme="minorHAnsi" w:eastAsia="Times New Roman" w:hAnsiTheme="minorHAnsi" w:cstheme="minorHAnsi"/>
          <w:bCs/>
          <w:sz w:val="22"/>
          <w:szCs w:val="22"/>
        </w:rPr>
      </w:pPr>
      <w:r w:rsidRPr="006B37AC">
        <w:rPr>
          <w:rFonts w:asciiTheme="minorHAnsi" w:eastAsia="Times New Roman" w:hAnsiTheme="minorHAnsi" w:cstheme="minorHAnsi"/>
          <w:bCs/>
          <w:sz w:val="22"/>
          <w:szCs w:val="22"/>
        </w:rPr>
        <w:t xml:space="preserve">This file/sub-directory concerns settings/parameters for the algorithms </w:t>
      </w:r>
      <w:r w:rsidR="002C0EE4">
        <w:rPr>
          <w:rFonts w:asciiTheme="minorHAnsi" w:eastAsia="Times New Roman" w:hAnsiTheme="minorHAnsi" w:cstheme="minorHAnsi"/>
          <w:bCs/>
          <w:sz w:val="22"/>
          <w:szCs w:val="22"/>
        </w:rPr>
        <w:t>that</w:t>
      </w:r>
      <w:r w:rsidRPr="006B37AC">
        <w:rPr>
          <w:rFonts w:asciiTheme="minorHAnsi" w:eastAsia="Times New Roman" w:hAnsiTheme="minorHAnsi" w:cstheme="minorHAnsi"/>
          <w:bCs/>
          <w:sz w:val="22"/>
          <w:szCs w:val="22"/>
        </w:rPr>
        <w:t xml:space="preserve"> have </w:t>
      </w:r>
      <w:r w:rsidR="002C0EE4">
        <w:rPr>
          <w:rFonts w:asciiTheme="minorHAnsi" w:eastAsia="Times New Roman" w:hAnsiTheme="minorHAnsi" w:cstheme="minorHAnsi"/>
          <w:bCs/>
          <w:sz w:val="22"/>
          <w:szCs w:val="22"/>
        </w:rPr>
        <w:t xml:space="preserve">been </w:t>
      </w:r>
      <w:r w:rsidRPr="006B37AC">
        <w:rPr>
          <w:rFonts w:asciiTheme="minorHAnsi" w:eastAsia="Times New Roman" w:hAnsiTheme="minorHAnsi" w:cstheme="minorHAnsi"/>
          <w:bCs/>
          <w:sz w:val="22"/>
          <w:szCs w:val="22"/>
        </w:rPr>
        <w:t>developed. For settings related to the computing environment</w:t>
      </w:r>
      <w:r w:rsidR="002C0EE4">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w:t>
      </w:r>
      <w:r w:rsidRPr="006B37AC">
        <w:rPr>
          <w:rFonts w:asciiTheme="minorHAnsi" w:eastAsia="Times New Roman" w:hAnsiTheme="minorHAnsi" w:cstheme="minorHAnsi"/>
          <w:bCs/>
          <w:sz w:val="22"/>
          <w:szCs w:val="22"/>
        </w:rPr>
        <w:t>see \0_SoftwareEnvironment for further instructions.</w:t>
      </w:r>
    </w:p>
    <w:p w14:paraId="16B01288" w14:textId="77777777" w:rsidR="00810D10" w:rsidRDefault="00810D10" w:rsidP="00810D10">
      <w:pPr>
        <w:spacing w:line="276" w:lineRule="auto"/>
        <w:rPr>
          <w:rFonts w:asciiTheme="minorHAnsi" w:eastAsia="Times New Roman" w:hAnsiTheme="minorHAnsi" w:cstheme="minorHAnsi"/>
          <w:b/>
          <w:sz w:val="22"/>
          <w:szCs w:val="22"/>
        </w:rPr>
      </w:pPr>
    </w:p>
    <w:p w14:paraId="6E30C22C" w14:textId="75D6A12E" w:rsidR="00AC39DD" w:rsidRDefault="00AC39DD" w:rsidP="00115EC4">
      <w:pPr>
        <w:spacing w:line="276" w:lineRule="auto"/>
        <w:rPr>
          <w:rFonts w:asciiTheme="minorHAnsi" w:eastAsia="Times New Roman" w:hAnsiTheme="minorHAnsi" w:cstheme="minorHAnsi"/>
          <w:b/>
          <w:sz w:val="22"/>
          <w:szCs w:val="22"/>
        </w:rPr>
      </w:pPr>
      <w:r w:rsidRPr="00AC39DD">
        <w:rPr>
          <w:rFonts w:asciiTheme="minorHAnsi" w:eastAsia="Times New Roman" w:hAnsiTheme="minorHAnsi" w:cstheme="minorHAnsi"/>
          <w:b/>
          <w:sz w:val="22"/>
          <w:szCs w:val="22"/>
        </w:rPr>
        <w:t>\ProjectDocumentation</w:t>
      </w:r>
    </w:p>
    <w:p w14:paraId="04363D79" w14:textId="790EDC3A" w:rsidR="00AC39DD" w:rsidRPr="00AC39DD" w:rsidRDefault="00AC39DD" w:rsidP="00AC39DD">
      <w:pPr>
        <w:spacing w:line="276" w:lineRule="auto"/>
        <w:rPr>
          <w:rFonts w:asciiTheme="minorHAnsi" w:eastAsia="Times New Roman" w:hAnsiTheme="minorHAnsi" w:cstheme="minorHAnsi"/>
          <w:bCs/>
          <w:sz w:val="22"/>
          <w:szCs w:val="22"/>
        </w:rPr>
      </w:pPr>
      <w:r w:rsidRPr="00AC39DD">
        <w:rPr>
          <w:rFonts w:asciiTheme="minorHAnsi" w:eastAsia="Times New Roman" w:hAnsiTheme="minorHAnsi" w:cstheme="minorHAnsi"/>
          <w:bCs/>
          <w:sz w:val="22"/>
          <w:szCs w:val="22"/>
        </w:rPr>
        <w:t>This subdirectory contains (background) information about any part of the project.</w:t>
      </w:r>
      <w:r>
        <w:rPr>
          <w:rFonts w:asciiTheme="minorHAnsi" w:eastAsia="Times New Roman" w:hAnsiTheme="minorHAnsi" w:cstheme="minorHAnsi"/>
          <w:bCs/>
          <w:sz w:val="22"/>
          <w:szCs w:val="22"/>
        </w:rPr>
        <w:t xml:space="preserve"> However, </w:t>
      </w:r>
      <w:r w:rsidR="000214DB">
        <w:rPr>
          <w:rFonts w:asciiTheme="minorHAnsi" w:eastAsia="Times New Roman" w:hAnsiTheme="minorHAnsi" w:cstheme="minorHAnsi"/>
          <w:bCs/>
          <w:sz w:val="22"/>
          <w:szCs w:val="22"/>
        </w:rPr>
        <w:t>a</w:t>
      </w:r>
      <w:r w:rsidR="000214DB" w:rsidRPr="00AC39DD">
        <w:rPr>
          <w:rFonts w:asciiTheme="minorHAnsi" w:eastAsia="Times New Roman" w:hAnsiTheme="minorHAnsi" w:cstheme="minorHAnsi"/>
          <w:bCs/>
          <w:sz w:val="22"/>
          <w:szCs w:val="22"/>
        </w:rPr>
        <w:t>s a rule</w:t>
      </w:r>
      <w:r w:rsidRPr="00AC39DD">
        <w:rPr>
          <w:rFonts w:asciiTheme="minorHAnsi" w:eastAsia="Times New Roman" w:hAnsiTheme="minorHAnsi" w:cstheme="minorHAnsi"/>
          <w:bCs/>
          <w:sz w:val="22"/>
          <w:szCs w:val="22"/>
        </w:rPr>
        <w:t xml:space="preserve">, documentation should be close to </w:t>
      </w:r>
      <w:r w:rsidR="002C0EE4">
        <w:rPr>
          <w:rFonts w:asciiTheme="minorHAnsi" w:eastAsia="Times New Roman" w:hAnsiTheme="minorHAnsi" w:cstheme="minorHAnsi"/>
          <w:bCs/>
          <w:sz w:val="22"/>
          <w:szCs w:val="22"/>
        </w:rPr>
        <w:t xml:space="preserve">the </w:t>
      </w:r>
      <w:r w:rsidRPr="00AC39DD">
        <w:rPr>
          <w:rFonts w:asciiTheme="minorHAnsi" w:eastAsia="Times New Roman" w:hAnsiTheme="minorHAnsi" w:cstheme="minorHAnsi"/>
          <w:bCs/>
          <w:sz w:val="22"/>
          <w:szCs w:val="22"/>
        </w:rPr>
        <w:t>component</w:t>
      </w:r>
      <w:r>
        <w:rPr>
          <w:rFonts w:asciiTheme="minorHAnsi" w:eastAsia="Times New Roman" w:hAnsiTheme="minorHAnsi" w:cstheme="minorHAnsi"/>
          <w:bCs/>
          <w:sz w:val="22"/>
          <w:szCs w:val="22"/>
        </w:rPr>
        <w:t xml:space="preserve"> (e.g., data, code)</w:t>
      </w:r>
      <w:r w:rsidRPr="00AC39DD">
        <w:rPr>
          <w:rFonts w:asciiTheme="minorHAnsi" w:eastAsia="Times New Roman" w:hAnsiTheme="minorHAnsi" w:cstheme="minorHAnsi"/>
          <w:bCs/>
          <w:sz w:val="22"/>
          <w:szCs w:val="22"/>
        </w:rPr>
        <w:t xml:space="preserve"> that is described. For example, the documentation </w:t>
      </w:r>
      <w:r>
        <w:rPr>
          <w:rFonts w:asciiTheme="minorHAnsi" w:eastAsia="Times New Roman" w:hAnsiTheme="minorHAnsi" w:cstheme="minorHAnsi"/>
          <w:bCs/>
          <w:sz w:val="22"/>
          <w:szCs w:val="22"/>
        </w:rPr>
        <w:t>about</w:t>
      </w:r>
      <w:r w:rsidRPr="00AC39DD">
        <w:rPr>
          <w:rFonts w:asciiTheme="minorHAnsi" w:eastAsia="Times New Roman" w:hAnsiTheme="minorHAnsi" w:cstheme="minorHAnsi"/>
          <w:bCs/>
          <w:sz w:val="22"/>
          <w:szCs w:val="22"/>
        </w:rPr>
        <w:t xml:space="preserve"> the data should be in the \Data directory. However, </w:t>
      </w:r>
      <w:r>
        <w:rPr>
          <w:rFonts w:asciiTheme="minorHAnsi" w:eastAsia="Times New Roman" w:hAnsiTheme="minorHAnsi" w:cstheme="minorHAnsi"/>
          <w:bCs/>
          <w:sz w:val="22"/>
          <w:szCs w:val="22"/>
        </w:rPr>
        <w:t xml:space="preserve">more </w:t>
      </w:r>
      <w:r w:rsidRPr="00AC39DD">
        <w:rPr>
          <w:rFonts w:asciiTheme="minorHAnsi" w:eastAsia="Times New Roman" w:hAnsiTheme="minorHAnsi" w:cstheme="minorHAnsi"/>
          <w:bCs/>
          <w:sz w:val="22"/>
          <w:szCs w:val="22"/>
        </w:rPr>
        <w:t>general information can be placed in the sub-directories in \ProjectDocumentation.</w:t>
      </w:r>
    </w:p>
    <w:p w14:paraId="611C80F6" w14:textId="77777777" w:rsidR="00AC39DD" w:rsidRDefault="00AC39DD" w:rsidP="00115EC4">
      <w:pPr>
        <w:spacing w:line="276" w:lineRule="auto"/>
        <w:rPr>
          <w:rFonts w:asciiTheme="minorHAnsi" w:eastAsia="Times New Roman" w:hAnsiTheme="minorHAnsi" w:cstheme="minorHAnsi"/>
          <w:b/>
          <w:sz w:val="22"/>
          <w:szCs w:val="22"/>
        </w:rPr>
      </w:pPr>
    </w:p>
    <w:p w14:paraId="5B687258" w14:textId="35480EE3" w:rsidR="00AC39DD" w:rsidRPr="00AC39DD" w:rsidRDefault="00AC39DD" w:rsidP="00810D10">
      <w:pPr>
        <w:spacing w:line="276" w:lineRule="auto"/>
        <w:ind w:left="720"/>
        <w:rPr>
          <w:rFonts w:asciiTheme="minorHAnsi" w:eastAsia="Times New Roman" w:hAnsiTheme="minorHAnsi" w:cstheme="minorHAnsi"/>
          <w:b/>
          <w:sz w:val="22"/>
          <w:szCs w:val="22"/>
        </w:rPr>
      </w:pPr>
      <w:r w:rsidRPr="00AC39DD">
        <w:rPr>
          <w:rFonts w:asciiTheme="minorHAnsi" w:eastAsia="Times New Roman" w:hAnsiTheme="minorHAnsi" w:cstheme="minorHAnsi"/>
          <w:b/>
          <w:sz w:val="22"/>
          <w:szCs w:val="22"/>
        </w:rPr>
        <w:t>\ProjectDocumentation\BackgroundDocumentation</w:t>
      </w:r>
    </w:p>
    <w:p w14:paraId="116B249C" w14:textId="191C7712" w:rsidR="00AC39DD" w:rsidRDefault="00AC39DD" w:rsidP="00810D10">
      <w:pPr>
        <w:spacing w:line="276" w:lineRule="auto"/>
        <w:ind w:left="720"/>
        <w:rPr>
          <w:rFonts w:asciiTheme="minorHAnsi" w:eastAsia="Times New Roman" w:hAnsiTheme="minorHAnsi" w:cstheme="minorHAnsi"/>
          <w:bCs/>
          <w:sz w:val="22"/>
          <w:szCs w:val="22"/>
        </w:rPr>
      </w:pPr>
      <w:r w:rsidRPr="00AC39DD">
        <w:rPr>
          <w:rFonts w:asciiTheme="minorHAnsi" w:eastAsia="Times New Roman" w:hAnsiTheme="minorHAnsi" w:cstheme="minorHAnsi"/>
          <w:bCs/>
          <w:sz w:val="22"/>
          <w:szCs w:val="22"/>
        </w:rPr>
        <w:t>Documents relevant as project background documentation. For example</w:t>
      </w:r>
      <w:r w:rsidR="002C0EE4">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the p</w:t>
      </w:r>
      <w:r w:rsidRPr="00AC39DD">
        <w:rPr>
          <w:rFonts w:asciiTheme="minorHAnsi" w:eastAsia="Times New Roman" w:hAnsiTheme="minorHAnsi" w:cstheme="minorHAnsi"/>
          <w:bCs/>
          <w:sz w:val="22"/>
          <w:szCs w:val="22"/>
        </w:rPr>
        <w:t>roject proposal</w:t>
      </w:r>
      <w:r>
        <w:rPr>
          <w:rFonts w:asciiTheme="minorHAnsi" w:eastAsia="Times New Roman" w:hAnsiTheme="minorHAnsi" w:cstheme="minorHAnsi"/>
          <w:bCs/>
          <w:sz w:val="22"/>
          <w:szCs w:val="22"/>
        </w:rPr>
        <w:t>, p</w:t>
      </w:r>
      <w:r w:rsidRPr="00AC39DD">
        <w:rPr>
          <w:rFonts w:asciiTheme="minorHAnsi" w:eastAsia="Times New Roman" w:hAnsiTheme="minorHAnsi" w:cstheme="minorHAnsi"/>
          <w:bCs/>
          <w:sz w:val="22"/>
          <w:szCs w:val="22"/>
        </w:rPr>
        <w:t>resentations from collaborators or peers</w:t>
      </w:r>
      <w:r w:rsidR="00810D10">
        <w:rPr>
          <w:rFonts w:asciiTheme="minorHAnsi" w:eastAsia="Times New Roman" w:hAnsiTheme="minorHAnsi" w:cstheme="minorHAnsi"/>
          <w:bCs/>
          <w:sz w:val="22"/>
          <w:szCs w:val="22"/>
        </w:rPr>
        <w:t xml:space="preserve"> (thus, not from the project team)</w:t>
      </w:r>
      <w:r>
        <w:rPr>
          <w:rFonts w:asciiTheme="minorHAnsi" w:eastAsia="Times New Roman" w:hAnsiTheme="minorHAnsi" w:cstheme="minorHAnsi"/>
          <w:bCs/>
          <w:sz w:val="22"/>
          <w:szCs w:val="22"/>
        </w:rPr>
        <w:t xml:space="preserve">, </w:t>
      </w:r>
      <w:r w:rsidR="002C0EE4">
        <w:rPr>
          <w:rFonts w:asciiTheme="minorHAnsi" w:eastAsia="Times New Roman" w:hAnsiTheme="minorHAnsi" w:cstheme="minorHAnsi"/>
          <w:bCs/>
          <w:sz w:val="22"/>
          <w:szCs w:val="22"/>
        </w:rPr>
        <w:t>and</w:t>
      </w:r>
      <w:r>
        <w:rPr>
          <w:rFonts w:asciiTheme="minorHAnsi" w:eastAsia="Times New Roman" w:hAnsiTheme="minorHAnsi" w:cstheme="minorHAnsi"/>
          <w:bCs/>
          <w:sz w:val="22"/>
          <w:szCs w:val="22"/>
        </w:rPr>
        <w:t xml:space="preserve"> r</w:t>
      </w:r>
      <w:r w:rsidRPr="00AC39DD">
        <w:rPr>
          <w:rFonts w:asciiTheme="minorHAnsi" w:eastAsia="Times New Roman" w:hAnsiTheme="minorHAnsi" w:cstheme="minorHAnsi"/>
          <w:bCs/>
          <w:sz w:val="22"/>
          <w:szCs w:val="22"/>
        </w:rPr>
        <w:t>elevant tutorials about applied methodology</w:t>
      </w:r>
      <w:r>
        <w:rPr>
          <w:rFonts w:asciiTheme="minorHAnsi" w:eastAsia="Times New Roman" w:hAnsiTheme="minorHAnsi" w:cstheme="minorHAnsi"/>
          <w:bCs/>
          <w:sz w:val="22"/>
          <w:szCs w:val="22"/>
        </w:rPr>
        <w:t>.</w:t>
      </w:r>
    </w:p>
    <w:p w14:paraId="2E209FB2" w14:textId="77777777" w:rsidR="00AC39DD" w:rsidRDefault="00AC39DD" w:rsidP="00810D10">
      <w:pPr>
        <w:spacing w:line="276" w:lineRule="auto"/>
        <w:ind w:left="720"/>
        <w:rPr>
          <w:rFonts w:asciiTheme="minorHAnsi" w:eastAsia="Times New Roman" w:hAnsiTheme="minorHAnsi" w:cstheme="minorHAnsi"/>
          <w:bCs/>
          <w:sz w:val="22"/>
          <w:szCs w:val="22"/>
        </w:rPr>
      </w:pPr>
    </w:p>
    <w:p w14:paraId="03A968A4" w14:textId="0F7B264D" w:rsidR="00AC39DD" w:rsidRPr="00AC39DD" w:rsidRDefault="00AC39DD" w:rsidP="00810D10">
      <w:pPr>
        <w:spacing w:line="276" w:lineRule="auto"/>
        <w:ind w:left="720"/>
        <w:rPr>
          <w:rFonts w:asciiTheme="minorHAnsi" w:eastAsia="Times New Roman" w:hAnsiTheme="minorHAnsi" w:cstheme="minorHAnsi"/>
          <w:b/>
          <w:sz w:val="22"/>
          <w:szCs w:val="22"/>
        </w:rPr>
      </w:pPr>
      <w:r w:rsidRPr="00AC39DD">
        <w:rPr>
          <w:rFonts w:asciiTheme="minorHAnsi" w:eastAsia="Times New Roman" w:hAnsiTheme="minorHAnsi" w:cstheme="minorHAnsi"/>
          <w:b/>
          <w:sz w:val="22"/>
          <w:szCs w:val="22"/>
        </w:rPr>
        <w:t>\ProjectDocumentation\Literature</w:t>
      </w:r>
    </w:p>
    <w:p w14:paraId="6FEB67C2" w14:textId="54746010" w:rsidR="00AC39DD" w:rsidRPr="00AC39DD" w:rsidRDefault="00AC39DD" w:rsidP="00810D10">
      <w:pPr>
        <w:spacing w:line="276" w:lineRule="auto"/>
        <w:ind w:left="720"/>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w:t>
      </w:r>
      <w:r w:rsidRPr="00AC39DD">
        <w:rPr>
          <w:rFonts w:asciiTheme="minorHAnsi" w:eastAsia="Times New Roman" w:hAnsiTheme="minorHAnsi" w:cstheme="minorHAnsi"/>
          <w:bCs/>
          <w:sz w:val="22"/>
          <w:szCs w:val="22"/>
        </w:rPr>
        <w:t>his subdirectory should contain relevant scientific literature (</w:t>
      </w:r>
      <w:r>
        <w:rPr>
          <w:rFonts w:asciiTheme="minorHAnsi" w:eastAsia="Times New Roman" w:hAnsiTheme="minorHAnsi" w:cstheme="minorHAnsi"/>
          <w:bCs/>
          <w:sz w:val="22"/>
          <w:szCs w:val="22"/>
        </w:rPr>
        <w:t xml:space="preserve">e.g., </w:t>
      </w:r>
      <w:r w:rsidR="002C0EE4">
        <w:rPr>
          <w:rFonts w:asciiTheme="minorHAnsi" w:eastAsia="Times New Roman" w:hAnsiTheme="minorHAnsi" w:cstheme="minorHAnsi"/>
          <w:bCs/>
          <w:sz w:val="22"/>
          <w:szCs w:val="22"/>
        </w:rPr>
        <w:t>PDF</w:t>
      </w:r>
      <w:r w:rsidRPr="00AC39DD">
        <w:rPr>
          <w:rFonts w:asciiTheme="minorHAnsi" w:eastAsia="Times New Roman" w:hAnsiTheme="minorHAnsi" w:cstheme="minorHAnsi"/>
          <w:bCs/>
          <w:sz w:val="22"/>
          <w:szCs w:val="22"/>
        </w:rPr>
        <w:t xml:space="preserve"> files) </w:t>
      </w:r>
      <w:r>
        <w:rPr>
          <w:rFonts w:asciiTheme="minorHAnsi" w:eastAsia="Times New Roman" w:hAnsiTheme="minorHAnsi" w:cstheme="minorHAnsi"/>
          <w:bCs/>
          <w:sz w:val="22"/>
          <w:szCs w:val="22"/>
        </w:rPr>
        <w:t>obtained from</w:t>
      </w:r>
      <w:r w:rsidRPr="00AC39DD">
        <w:rPr>
          <w:rFonts w:asciiTheme="minorHAnsi" w:eastAsia="Times New Roman" w:hAnsiTheme="minorHAnsi" w:cstheme="minorHAnsi"/>
          <w:bCs/>
          <w:sz w:val="22"/>
          <w:szCs w:val="22"/>
        </w:rPr>
        <w:t xml:space="preserve"> PubMed, </w:t>
      </w:r>
      <w:r w:rsidR="002C0EE4">
        <w:rPr>
          <w:rFonts w:asciiTheme="minorHAnsi" w:eastAsia="Times New Roman" w:hAnsiTheme="minorHAnsi" w:cstheme="minorHAnsi"/>
          <w:bCs/>
          <w:sz w:val="22"/>
          <w:szCs w:val="22"/>
        </w:rPr>
        <w:t>b</w:t>
      </w:r>
      <w:r w:rsidRPr="00AC39DD">
        <w:rPr>
          <w:rFonts w:asciiTheme="minorHAnsi" w:eastAsia="Times New Roman" w:hAnsiTheme="minorHAnsi" w:cstheme="minorHAnsi"/>
          <w:bCs/>
          <w:sz w:val="22"/>
          <w:szCs w:val="22"/>
        </w:rPr>
        <w:t>ioRxiv, etc</w:t>
      </w:r>
      <w:r>
        <w:rPr>
          <w:rFonts w:asciiTheme="minorHAnsi" w:eastAsia="Times New Roman" w:hAnsiTheme="minorHAnsi" w:cstheme="minorHAnsi"/>
          <w:bCs/>
          <w:sz w:val="22"/>
          <w:szCs w:val="22"/>
        </w:rPr>
        <w:t xml:space="preserve">. </w:t>
      </w:r>
      <w:r w:rsidR="00810D10">
        <w:rPr>
          <w:rFonts w:asciiTheme="minorHAnsi" w:eastAsia="Times New Roman" w:hAnsiTheme="minorHAnsi" w:cstheme="minorHAnsi"/>
          <w:bCs/>
          <w:sz w:val="22"/>
          <w:szCs w:val="22"/>
        </w:rPr>
        <w:t xml:space="preserve">The </w:t>
      </w:r>
      <w:r w:rsidR="002C0EE4">
        <w:rPr>
          <w:rFonts w:asciiTheme="minorHAnsi" w:eastAsia="Times New Roman" w:hAnsiTheme="minorHAnsi" w:cstheme="minorHAnsi"/>
          <w:bCs/>
          <w:sz w:val="22"/>
          <w:szCs w:val="22"/>
        </w:rPr>
        <w:t>PDF</w:t>
      </w:r>
      <w:r w:rsidR="00810D10" w:rsidRPr="00810D10">
        <w:rPr>
          <w:rFonts w:asciiTheme="minorHAnsi" w:eastAsia="Times New Roman" w:hAnsiTheme="minorHAnsi" w:cstheme="minorHAnsi"/>
          <w:bCs/>
          <w:sz w:val="22"/>
          <w:szCs w:val="22"/>
        </w:rPr>
        <w:t xml:space="preserve"> files </w:t>
      </w:r>
      <w:r w:rsidR="00810D10">
        <w:rPr>
          <w:rFonts w:asciiTheme="minorHAnsi" w:eastAsia="Times New Roman" w:hAnsiTheme="minorHAnsi" w:cstheme="minorHAnsi"/>
          <w:bCs/>
          <w:sz w:val="22"/>
          <w:szCs w:val="22"/>
        </w:rPr>
        <w:t xml:space="preserve">should </w:t>
      </w:r>
      <w:r w:rsidR="002C0EE4">
        <w:rPr>
          <w:rFonts w:asciiTheme="minorHAnsi" w:eastAsia="Times New Roman" w:hAnsiTheme="minorHAnsi" w:cstheme="minorHAnsi"/>
          <w:bCs/>
          <w:sz w:val="22"/>
          <w:szCs w:val="22"/>
        </w:rPr>
        <w:t>follow the naming convention</w:t>
      </w:r>
      <w:r w:rsidR="000214DB">
        <w:rPr>
          <w:rFonts w:asciiTheme="minorHAnsi" w:eastAsia="Times New Roman" w:hAnsiTheme="minorHAnsi" w:cstheme="minorHAnsi"/>
          <w:bCs/>
          <w:sz w:val="22"/>
          <w:szCs w:val="22"/>
        </w:rPr>
        <w:t xml:space="preserve"> </w:t>
      </w:r>
      <w:r w:rsidR="00810D10" w:rsidRPr="00810D10">
        <w:rPr>
          <w:rFonts w:asciiTheme="minorHAnsi" w:eastAsia="Times New Roman" w:hAnsiTheme="minorHAnsi" w:cstheme="minorHAnsi"/>
          <w:bCs/>
          <w:sz w:val="22"/>
          <w:szCs w:val="22"/>
        </w:rPr>
        <w:t>Author-Year-Journal (or similar) to allow easy retrieval during project discussions.</w:t>
      </w:r>
      <w:r>
        <w:rPr>
          <w:rFonts w:asciiTheme="minorHAnsi" w:eastAsia="Times New Roman" w:hAnsiTheme="minorHAnsi" w:cstheme="minorHAnsi"/>
          <w:bCs/>
          <w:sz w:val="22"/>
          <w:szCs w:val="22"/>
        </w:rPr>
        <w:t xml:space="preserve"> In addition, it should contain the reference manager (e.g., EndNote, Mendeley, Bib</w:t>
      </w:r>
      <w:r w:rsidR="002C0EE4">
        <w:rPr>
          <w:rFonts w:asciiTheme="minorHAnsi" w:eastAsia="Times New Roman" w:hAnsiTheme="minorHAnsi" w:cstheme="minorHAnsi"/>
          <w:bCs/>
          <w:sz w:val="22"/>
          <w:szCs w:val="22"/>
        </w:rPr>
        <w:t>T</w:t>
      </w:r>
      <w:r>
        <w:rPr>
          <w:rFonts w:asciiTheme="minorHAnsi" w:eastAsia="Times New Roman" w:hAnsiTheme="minorHAnsi" w:cstheme="minorHAnsi"/>
          <w:bCs/>
          <w:sz w:val="22"/>
          <w:szCs w:val="22"/>
        </w:rPr>
        <w:t>e</w:t>
      </w:r>
      <w:r w:rsidR="002C0EE4">
        <w:rPr>
          <w:rFonts w:asciiTheme="minorHAnsi" w:eastAsia="Times New Roman" w:hAnsiTheme="minorHAnsi" w:cstheme="minorHAnsi"/>
          <w:bCs/>
          <w:sz w:val="22"/>
          <w:szCs w:val="22"/>
        </w:rPr>
        <w:t>X</w:t>
      </w:r>
      <w:r>
        <w:rPr>
          <w:rFonts w:asciiTheme="minorHAnsi" w:eastAsia="Times New Roman" w:hAnsiTheme="minorHAnsi" w:cstheme="minorHAnsi"/>
          <w:bCs/>
          <w:sz w:val="22"/>
          <w:szCs w:val="22"/>
        </w:rPr>
        <w:t xml:space="preserve">) file and an export to the standardized RIS format. </w:t>
      </w:r>
      <w:r w:rsidR="00810D10">
        <w:rPr>
          <w:rFonts w:asciiTheme="minorHAnsi" w:eastAsia="Times New Roman" w:hAnsiTheme="minorHAnsi" w:cstheme="minorHAnsi"/>
          <w:bCs/>
          <w:sz w:val="22"/>
          <w:szCs w:val="22"/>
        </w:rPr>
        <w:t xml:space="preserve">The README file in this sub-directory should briefly describe the relevance of each paper (e.g., </w:t>
      </w:r>
      <w:r w:rsidR="000214DB">
        <w:rPr>
          <w:rFonts w:asciiTheme="minorHAnsi" w:eastAsia="Times New Roman" w:hAnsiTheme="minorHAnsi" w:cstheme="minorHAnsi"/>
          <w:bCs/>
          <w:sz w:val="22"/>
          <w:szCs w:val="22"/>
        </w:rPr>
        <w:t>specific information relevant for the computational analyses</w:t>
      </w:r>
      <w:r w:rsidR="00810D10">
        <w:rPr>
          <w:rFonts w:asciiTheme="minorHAnsi" w:eastAsia="Times New Roman" w:hAnsiTheme="minorHAnsi" w:cstheme="minorHAnsi"/>
          <w:bCs/>
          <w:sz w:val="22"/>
          <w:szCs w:val="22"/>
        </w:rPr>
        <w:t xml:space="preserve">). </w:t>
      </w:r>
    </w:p>
    <w:p w14:paraId="34F878E2" w14:textId="77777777" w:rsidR="00AC39DD" w:rsidRDefault="00AC39DD" w:rsidP="00810D10">
      <w:pPr>
        <w:spacing w:line="276" w:lineRule="auto"/>
        <w:ind w:left="720"/>
        <w:rPr>
          <w:rFonts w:asciiTheme="minorHAnsi" w:eastAsia="Times New Roman" w:hAnsiTheme="minorHAnsi" w:cstheme="minorHAnsi"/>
          <w:bCs/>
          <w:sz w:val="22"/>
          <w:szCs w:val="22"/>
        </w:rPr>
      </w:pPr>
    </w:p>
    <w:p w14:paraId="3D4FE5AA" w14:textId="1D37D825" w:rsidR="00810D10" w:rsidRPr="00810D10" w:rsidRDefault="00810D10" w:rsidP="00810D10">
      <w:pPr>
        <w:spacing w:line="276" w:lineRule="auto"/>
        <w:ind w:left="720"/>
        <w:rPr>
          <w:rFonts w:asciiTheme="minorHAnsi" w:eastAsia="Times New Roman" w:hAnsiTheme="minorHAnsi" w:cstheme="minorHAnsi"/>
          <w:b/>
          <w:sz w:val="22"/>
          <w:szCs w:val="22"/>
        </w:rPr>
      </w:pPr>
      <w:r w:rsidRPr="00810D10">
        <w:rPr>
          <w:rFonts w:asciiTheme="minorHAnsi" w:eastAsia="Times New Roman" w:hAnsiTheme="minorHAnsi" w:cstheme="minorHAnsi"/>
          <w:b/>
          <w:sz w:val="22"/>
          <w:szCs w:val="22"/>
        </w:rPr>
        <w:t>\ProjectDocumentation\MyPresentations.</w:t>
      </w:r>
    </w:p>
    <w:p w14:paraId="2A0CE2D7" w14:textId="7E20EE84" w:rsidR="00810D10" w:rsidRPr="00AC39DD" w:rsidRDefault="00810D10" w:rsidP="00810D10">
      <w:pPr>
        <w:spacing w:line="276" w:lineRule="auto"/>
        <w:ind w:left="720"/>
        <w:rPr>
          <w:rFonts w:asciiTheme="minorHAnsi" w:eastAsia="Times New Roman" w:hAnsiTheme="minorHAnsi" w:cstheme="minorHAnsi"/>
          <w:bCs/>
          <w:sz w:val="22"/>
          <w:szCs w:val="22"/>
        </w:rPr>
      </w:pPr>
      <w:r w:rsidRPr="00810D10">
        <w:rPr>
          <w:rFonts w:asciiTheme="minorHAnsi" w:eastAsia="Times New Roman" w:hAnsiTheme="minorHAnsi" w:cstheme="minorHAnsi"/>
          <w:bCs/>
          <w:sz w:val="22"/>
          <w:szCs w:val="22"/>
        </w:rPr>
        <w:t xml:space="preserve">This sub-directory contains oral or poster presentations (and abstracts) given by the project team during meetings (e.g., </w:t>
      </w:r>
      <w:r w:rsidR="006F4492">
        <w:rPr>
          <w:rFonts w:asciiTheme="minorHAnsi" w:eastAsia="Times New Roman" w:hAnsiTheme="minorHAnsi" w:cstheme="minorHAnsi"/>
          <w:bCs/>
          <w:sz w:val="22"/>
          <w:szCs w:val="22"/>
        </w:rPr>
        <w:t xml:space="preserve">at </w:t>
      </w:r>
      <w:r w:rsidRPr="00810D10">
        <w:rPr>
          <w:rFonts w:asciiTheme="minorHAnsi" w:eastAsia="Times New Roman" w:hAnsiTheme="minorHAnsi" w:cstheme="minorHAnsi"/>
          <w:bCs/>
          <w:sz w:val="22"/>
          <w:szCs w:val="22"/>
        </w:rPr>
        <w:t>progress meetings, seminars, conferences).</w:t>
      </w:r>
    </w:p>
    <w:p w14:paraId="647142D6" w14:textId="77777777" w:rsidR="00810D10" w:rsidRPr="00810D10" w:rsidRDefault="00810D10" w:rsidP="00810D10">
      <w:pPr>
        <w:pStyle w:val="ListParagraph"/>
        <w:spacing w:line="276" w:lineRule="auto"/>
        <w:jc w:val="both"/>
        <w:rPr>
          <w:rFonts w:asciiTheme="minorHAnsi" w:eastAsia="Times New Roman" w:hAnsiTheme="minorHAnsi" w:cstheme="minorHAnsi"/>
          <w:bCs/>
          <w:sz w:val="22"/>
          <w:szCs w:val="22"/>
        </w:rPr>
      </w:pPr>
    </w:p>
    <w:p w14:paraId="2533D484" w14:textId="4F3EBAEA" w:rsidR="00810D10" w:rsidRPr="00810D10" w:rsidRDefault="00152FCC" w:rsidP="00810D10">
      <w:pPr>
        <w:spacing w:line="276" w:lineRule="auto"/>
        <w:rPr>
          <w:rFonts w:asciiTheme="minorHAnsi" w:eastAsia="Times New Roman" w:hAnsiTheme="minorHAnsi" w:cstheme="minorHAnsi"/>
          <w:b/>
          <w:sz w:val="22"/>
          <w:szCs w:val="22"/>
        </w:rPr>
      </w:pPr>
      <w:r w:rsidRPr="00810D10">
        <w:rPr>
          <w:rFonts w:asciiTheme="minorHAnsi" w:eastAsia="Times New Roman" w:hAnsiTheme="minorHAnsi" w:cstheme="minorHAnsi"/>
          <w:b/>
          <w:sz w:val="22"/>
          <w:szCs w:val="22"/>
        </w:rPr>
        <w:t>\Sharing</w:t>
      </w:r>
    </w:p>
    <w:p w14:paraId="24FCE6F9" w14:textId="00F2B076" w:rsidR="00810D10" w:rsidRPr="00810D10" w:rsidRDefault="00810D10" w:rsidP="00810D10">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i/>
          <w:iCs/>
          <w:sz w:val="22"/>
          <w:szCs w:val="22"/>
        </w:rPr>
        <w:t>Rationale.</w:t>
      </w:r>
      <w:r w:rsidRPr="00810D10">
        <w:rPr>
          <w:rFonts w:asciiTheme="minorHAnsi" w:eastAsia="Times New Roman" w:hAnsiTheme="minorHAnsi" w:cstheme="minorHAnsi"/>
          <w:bCs/>
          <w:sz w:val="22"/>
          <w:szCs w:val="22"/>
        </w:rPr>
        <w:t xml:space="preserve"> In general, the complete file system structure (FSS) and its contents should be shared unmodified with peers that aim at reproducing the computational analysis. However, in specific cases it might be desirable to share only parts of the </w:t>
      </w:r>
      <w:r w:rsidR="003210C2">
        <w:rPr>
          <w:rFonts w:asciiTheme="minorHAnsi" w:eastAsia="Times New Roman" w:hAnsiTheme="minorHAnsi" w:cstheme="minorHAnsi"/>
          <w:bCs/>
          <w:sz w:val="22"/>
          <w:szCs w:val="22"/>
        </w:rPr>
        <w:t>s</w:t>
      </w:r>
      <w:r w:rsidRPr="00810D10">
        <w:rPr>
          <w:rFonts w:asciiTheme="minorHAnsi" w:eastAsia="Times New Roman" w:hAnsiTheme="minorHAnsi" w:cstheme="minorHAnsi"/>
          <w:bCs/>
          <w:sz w:val="22"/>
          <w:szCs w:val="22"/>
        </w:rPr>
        <w:t xml:space="preserve">FSS and/or restructure the </w:t>
      </w:r>
      <w:r w:rsidR="003210C2">
        <w:rPr>
          <w:rFonts w:asciiTheme="minorHAnsi" w:eastAsia="Times New Roman" w:hAnsiTheme="minorHAnsi" w:cstheme="minorHAnsi"/>
          <w:bCs/>
          <w:sz w:val="22"/>
          <w:szCs w:val="22"/>
        </w:rPr>
        <w:t>s</w:t>
      </w:r>
      <w:r w:rsidRPr="00810D10">
        <w:rPr>
          <w:rFonts w:asciiTheme="minorHAnsi" w:eastAsia="Times New Roman" w:hAnsiTheme="minorHAnsi" w:cstheme="minorHAnsi"/>
          <w:bCs/>
          <w:sz w:val="22"/>
          <w:szCs w:val="22"/>
        </w:rPr>
        <w:t xml:space="preserve">FSS. The reduced and/or restructured </w:t>
      </w:r>
      <w:r w:rsidR="003210C2">
        <w:rPr>
          <w:rFonts w:asciiTheme="minorHAnsi" w:eastAsia="Times New Roman" w:hAnsiTheme="minorHAnsi" w:cstheme="minorHAnsi"/>
          <w:bCs/>
          <w:sz w:val="22"/>
          <w:szCs w:val="22"/>
        </w:rPr>
        <w:t>s</w:t>
      </w:r>
      <w:r w:rsidRPr="00810D10">
        <w:rPr>
          <w:rFonts w:asciiTheme="minorHAnsi" w:eastAsia="Times New Roman" w:hAnsiTheme="minorHAnsi" w:cstheme="minorHAnsi"/>
          <w:bCs/>
          <w:sz w:val="22"/>
          <w:szCs w:val="22"/>
        </w:rPr>
        <w:t xml:space="preserve">FSS is then stored (as a compressed file) in the </w:t>
      </w:r>
      <w:r w:rsidR="000214DB">
        <w:rPr>
          <w:rFonts w:asciiTheme="minorHAnsi" w:eastAsia="Times New Roman" w:hAnsiTheme="minorHAnsi" w:cstheme="minorHAnsi"/>
          <w:bCs/>
          <w:sz w:val="22"/>
          <w:szCs w:val="22"/>
        </w:rPr>
        <w:t>\</w:t>
      </w:r>
      <w:r w:rsidRPr="00810D10">
        <w:rPr>
          <w:rFonts w:asciiTheme="minorHAnsi" w:eastAsia="Times New Roman" w:hAnsiTheme="minorHAnsi" w:cstheme="minorHAnsi"/>
          <w:bCs/>
          <w:sz w:val="22"/>
          <w:szCs w:val="22"/>
        </w:rPr>
        <w:t xml:space="preserve">Sharing directory.  This file should at least indicate what </w:t>
      </w:r>
      <w:r w:rsidR="0083180C">
        <w:rPr>
          <w:rFonts w:asciiTheme="minorHAnsi" w:eastAsia="Times New Roman" w:hAnsiTheme="minorHAnsi" w:cstheme="minorHAnsi"/>
          <w:bCs/>
          <w:sz w:val="22"/>
          <w:szCs w:val="22"/>
        </w:rPr>
        <w:t>one</w:t>
      </w:r>
      <w:r w:rsidRPr="00810D10">
        <w:rPr>
          <w:rFonts w:asciiTheme="minorHAnsi" w:eastAsia="Times New Roman" w:hAnsiTheme="minorHAnsi" w:cstheme="minorHAnsi"/>
          <w:bCs/>
          <w:sz w:val="22"/>
          <w:szCs w:val="22"/>
        </w:rPr>
        <w:t xml:space="preserve"> did (not) share and how/why the </w:t>
      </w:r>
      <w:r w:rsidR="003210C2">
        <w:rPr>
          <w:rFonts w:asciiTheme="minorHAnsi" w:eastAsia="Times New Roman" w:hAnsiTheme="minorHAnsi" w:cstheme="minorHAnsi"/>
          <w:bCs/>
          <w:sz w:val="22"/>
          <w:szCs w:val="22"/>
        </w:rPr>
        <w:t>s</w:t>
      </w:r>
      <w:r w:rsidRPr="00810D10">
        <w:rPr>
          <w:rFonts w:asciiTheme="minorHAnsi" w:eastAsia="Times New Roman" w:hAnsiTheme="minorHAnsi" w:cstheme="minorHAnsi"/>
          <w:bCs/>
          <w:sz w:val="22"/>
          <w:szCs w:val="22"/>
        </w:rPr>
        <w:t>FSS</w:t>
      </w:r>
      <w:r w:rsidR="0083180C">
        <w:rPr>
          <w:rFonts w:asciiTheme="minorHAnsi" w:eastAsia="Times New Roman" w:hAnsiTheme="minorHAnsi" w:cstheme="minorHAnsi"/>
          <w:bCs/>
          <w:sz w:val="22"/>
          <w:szCs w:val="22"/>
        </w:rPr>
        <w:t xml:space="preserve"> </w:t>
      </w:r>
      <w:r w:rsidR="000214DB">
        <w:rPr>
          <w:rFonts w:asciiTheme="minorHAnsi" w:eastAsia="Times New Roman" w:hAnsiTheme="minorHAnsi" w:cstheme="minorHAnsi"/>
          <w:bCs/>
          <w:sz w:val="22"/>
          <w:szCs w:val="22"/>
        </w:rPr>
        <w:t xml:space="preserve">was </w:t>
      </w:r>
      <w:r w:rsidR="000214DB" w:rsidRPr="00810D10">
        <w:rPr>
          <w:rFonts w:asciiTheme="minorHAnsi" w:eastAsia="Times New Roman" w:hAnsiTheme="minorHAnsi" w:cstheme="minorHAnsi"/>
          <w:bCs/>
          <w:sz w:val="22"/>
          <w:szCs w:val="22"/>
        </w:rPr>
        <w:t>restructured</w:t>
      </w:r>
      <w:r w:rsidRPr="00810D10">
        <w:rPr>
          <w:rFonts w:asciiTheme="minorHAnsi" w:eastAsia="Times New Roman" w:hAnsiTheme="minorHAnsi" w:cstheme="minorHAnsi"/>
          <w:bCs/>
          <w:sz w:val="22"/>
          <w:szCs w:val="22"/>
        </w:rPr>
        <w:t>. In addition, document when and w</w:t>
      </w:r>
      <w:r w:rsidR="0083180C">
        <w:rPr>
          <w:rFonts w:asciiTheme="minorHAnsi" w:eastAsia="Times New Roman" w:hAnsiTheme="minorHAnsi" w:cstheme="minorHAnsi"/>
          <w:bCs/>
          <w:sz w:val="22"/>
          <w:szCs w:val="22"/>
        </w:rPr>
        <w:t>ith whom this directory was shared</w:t>
      </w:r>
      <w:r w:rsidRPr="00810D10">
        <w:rPr>
          <w:rFonts w:asciiTheme="minorHAnsi" w:eastAsia="Times New Roman" w:hAnsiTheme="minorHAnsi" w:cstheme="minorHAnsi"/>
          <w:bCs/>
          <w:sz w:val="22"/>
          <w:szCs w:val="22"/>
        </w:rPr>
        <w:t>.</w:t>
      </w:r>
    </w:p>
    <w:p w14:paraId="15359828" w14:textId="77777777" w:rsidR="00810D10" w:rsidRPr="00810D10" w:rsidRDefault="00810D10" w:rsidP="00810D10">
      <w:pPr>
        <w:spacing w:line="276" w:lineRule="auto"/>
        <w:rPr>
          <w:rFonts w:asciiTheme="minorHAnsi" w:eastAsia="Times New Roman" w:hAnsiTheme="minorHAnsi" w:cstheme="minorHAnsi"/>
          <w:bCs/>
          <w:sz w:val="22"/>
          <w:szCs w:val="22"/>
        </w:rPr>
      </w:pPr>
    </w:p>
    <w:p w14:paraId="441AE4C3" w14:textId="3F5D2170" w:rsidR="00810D10" w:rsidRPr="00810D10" w:rsidRDefault="00810D10" w:rsidP="00810D10">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i/>
          <w:iCs/>
          <w:sz w:val="22"/>
          <w:szCs w:val="22"/>
        </w:rPr>
        <w:t>Typical use</w:t>
      </w:r>
      <w:r w:rsidRPr="00810D10">
        <w:rPr>
          <w:rFonts w:asciiTheme="minorHAnsi" w:eastAsia="Times New Roman" w:hAnsiTheme="minorHAnsi" w:cstheme="minorHAnsi"/>
          <w:bCs/>
          <w:sz w:val="22"/>
          <w:szCs w:val="22"/>
        </w:rPr>
        <w:t xml:space="preserve">. A typical use of the \Sharing directory is for support projects in which computational analyses </w:t>
      </w:r>
      <w:r w:rsidR="00B04737">
        <w:rPr>
          <w:rFonts w:asciiTheme="minorHAnsi" w:eastAsia="Times New Roman" w:hAnsiTheme="minorHAnsi" w:cstheme="minorHAnsi"/>
          <w:bCs/>
          <w:sz w:val="22"/>
          <w:szCs w:val="22"/>
        </w:rPr>
        <w:t>a</w:t>
      </w:r>
      <w:r w:rsidR="00B04737" w:rsidRPr="00810D10">
        <w:rPr>
          <w:rFonts w:asciiTheme="minorHAnsi" w:eastAsia="Times New Roman" w:hAnsiTheme="minorHAnsi" w:cstheme="minorHAnsi"/>
          <w:bCs/>
          <w:sz w:val="22"/>
          <w:szCs w:val="22"/>
        </w:rPr>
        <w:t xml:space="preserve">re </w:t>
      </w:r>
      <w:r w:rsidRPr="00810D10">
        <w:rPr>
          <w:rFonts w:asciiTheme="minorHAnsi" w:eastAsia="Times New Roman" w:hAnsiTheme="minorHAnsi" w:cstheme="minorHAnsi"/>
          <w:bCs/>
          <w:sz w:val="22"/>
          <w:szCs w:val="22"/>
        </w:rPr>
        <w:t xml:space="preserve">performed for other researchers as a service (e.g., biomedical, clinical researchers). These researchers might only be interested in the final results (figures and tables) and not in the code that produced these results. That is, they will not aim to repeat the analyses. In such </w:t>
      </w:r>
      <w:r w:rsidR="00B04737">
        <w:rPr>
          <w:rFonts w:asciiTheme="minorHAnsi" w:eastAsia="Times New Roman" w:hAnsiTheme="minorHAnsi" w:cstheme="minorHAnsi"/>
          <w:bCs/>
          <w:sz w:val="22"/>
          <w:szCs w:val="22"/>
        </w:rPr>
        <w:t xml:space="preserve">a </w:t>
      </w:r>
      <w:r w:rsidRPr="00810D10">
        <w:rPr>
          <w:rFonts w:asciiTheme="minorHAnsi" w:eastAsia="Times New Roman" w:hAnsiTheme="minorHAnsi" w:cstheme="minorHAnsi"/>
          <w:bCs/>
          <w:sz w:val="22"/>
          <w:szCs w:val="22"/>
        </w:rPr>
        <w:t xml:space="preserve">situation, the results and tables can be shared in a (flat) structure that is more convenient for them to browse and use, and that leaves out all code and background documentation. </w:t>
      </w:r>
    </w:p>
    <w:p w14:paraId="56C6E973" w14:textId="77777777" w:rsidR="00810D10" w:rsidRPr="00810D10" w:rsidRDefault="00810D10" w:rsidP="00810D10">
      <w:pPr>
        <w:spacing w:line="276" w:lineRule="auto"/>
        <w:rPr>
          <w:rFonts w:asciiTheme="minorHAnsi" w:eastAsia="Times New Roman" w:hAnsiTheme="minorHAnsi" w:cstheme="minorHAnsi"/>
          <w:bCs/>
          <w:sz w:val="22"/>
          <w:szCs w:val="22"/>
        </w:rPr>
      </w:pPr>
    </w:p>
    <w:p w14:paraId="4AE32569" w14:textId="2659E9E6" w:rsidR="00317EB3" w:rsidRDefault="00810D10" w:rsidP="00810D10">
      <w:pPr>
        <w:spacing w:line="276" w:lineRule="auto"/>
        <w:rPr>
          <w:rFonts w:asciiTheme="minorHAnsi" w:eastAsia="Times New Roman" w:hAnsiTheme="minorHAnsi" w:cstheme="minorHAnsi"/>
          <w:bCs/>
          <w:sz w:val="22"/>
          <w:szCs w:val="22"/>
        </w:rPr>
      </w:pPr>
      <w:r w:rsidRPr="00810D10">
        <w:rPr>
          <w:rFonts w:asciiTheme="minorHAnsi" w:eastAsia="Times New Roman" w:hAnsiTheme="minorHAnsi" w:cstheme="minorHAnsi"/>
          <w:bCs/>
          <w:i/>
          <w:iCs/>
          <w:sz w:val="22"/>
          <w:szCs w:val="22"/>
        </w:rPr>
        <w:t>Restrictions.</w:t>
      </w:r>
      <w:r w:rsidRPr="00810D10">
        <w:rPr>
          <w:rFonts w:asciiTheme="minorHAnsi" w:eastAsia="Times New Roman" w:hAnsiTheme="minorHAnsi" w:cstheme="minorHAnsi"/>
          <w:bCs/>
          <w:sz w:val="22"/>
          <w:szCs w:val="22"/>
        </w:rPr>
        <w:t xml:space="preserve"> Sharing an </w:t>
      </w:r>
      <w:r w:rsidR="003210C2">
        <w:rPr>
          <w:rFonts w:asciiTheme="minorHAnsi" w:eastAsia="Times New Roman" w:hAnsiTheme="minorHAnsi" w:cstheme="minorHAnsi"/>
          <w:bCs/>
          <w:sz w:val="22"/>
          <w:szCs w:val="22"/>
        </w:rPr>
        <w:t>s</w:t>
      </w:r>
      <w:r w:rsidRPr="00810D10">
        <w:rPr>
          <w:rFonts w:asciiTheme="minorHAnsi" w:eastAsia="Times New Roman" w:hAnsiTheme="minorHAnsi" w:cstheme="minorHAnsi"/>
          <w:bCs/>
          <w:sz w:val="22"/>
          <w:szCs w:val="22"/>
        </w:rPr>
        <w:t xml:space="preserve">FSS with an (external) colleague may be restricted due to, for example, copyright on </w:t>
      </w:r>
      <w:r w:rsidR="00B04737">
        <w:rPr>
          <w:rFonts w:asciiTheme="minorHAnsi" w:eastAsia="Times New Roman" w:hAnsiTheme="minorHAnsi" w:cstheme="minorHAnsi"/>
          <w:bCs/>
          <w:sz w:val="22"/>
          <w:szCs w:val="22"/>
        </w:rPr>
        <w:t>PDF</w:t>
      </w:r>
      <w:r w:rsidRPr="00810D10">
        <w:rPr>
          <w:rFonts w:asciiTheme="minorHAnsi" w:eastAsia="Times New Roman" w:hAnsiTheme="minorHAnsi" w:cstheme="minorHAnsi"/>
          <w:bCs/>
          <w:sz w:val="22"/>
          <w:szCs w:val="22"/>
        </w:rPr>
        <w:t xml:space="preserve"> files of papers, sensitive/private information (in </w:t>
      </w:r>
      <w:r w:rsidR="00B04737">
        <w:rPr>
          <w:rFonts w:asciiTheme="minorHAnsi" w:eastAsia="Times New Roman" w:hAnsiTheme="minorHAnsi" w:cstheme="minorHAnsi"/>
          <w:bCs/>
          <w:sz w:val="22"/>
          <w:szCs w:val="22"/>
        </w:rPr>
        <w:t>L</w:t>
      </w:r>
      <w:r w:rsidRPr="00810D10">
        <w:rPr>
          <w:rFonts w:asciiTheme="minorHAnsi" w:eastAsia="Times New Roman" w:hAnsiTheme="minorHAnsi" w:cstheme="minorHAnsi"/>
          <w:bCs/>
          <w:sz w:val="22"/>
          <w:szCs w:val="22"/>
        </w:rPr>
        <w:t>ab</w:t>
      </w:r>
      <w:r w:rsidR="00B04737">
        <w:rPr>
          <w:rFonts w:asciiTheme="minorHAnsi" w:eastAsia="Times New Roman" w:hAnsiTheme="minorHAnsi" w:cstheme="minorHAnsi"/>
          <w:bCs/>
          <w:sz w:val="22"/>
          <w:szCs w:val="22"/>
        </w:rPr>
        <w:t>J</w:t>
      </w:r>
      <w:r w:rsidRPr="00810D10">
        <w:rPr>
          <w:rFonts w:asciiTheme="minorHAnsi" w:eastAsia="Times New Roman" w:hAnsiTheme="minorHAnsi" w:cstheme="minorHAnsi"/>
          <w:bCs/>
          <w:sz w:val="22"/>
          <w:szCs w:val="22"/>
        </w:rPr>
        <w:t xml:space="preserve">ournal.docx), non-open-access of data, etc. Make sure </w:t>
      </w:r>
      <w:r w:rsidR="00B04737">
        <w:rPr>
          <w:rFonts w:asciiTheme="minorHAnsi" w:eastAsia="Times New Roman" w:hAnsiTheme="minorHAnsi" w:cstheme="minorHAnsi"/>
          <w:bCs/>
          <w:sz w:val="22"/>
          <w:szCs w:val="22"/>
        </w:rPr>
        <w:t>to</w:t>
      </w:r>
      <w:r w:rsidRPr="00810D10">
        <w:rPr>
          <w:rFonts w:asciiTheme="minorHAnsi" w:eastAsia="Times New Roman" w:hAnsiTheme="minorHAnsi" w:cstheme="minorHAnsi"/>
          <w:bCs/>
          <w:sz w:val="22"/>
          <w:szCs w:val="22"/>
        </w:rPr>
        <w:t xml:space="preserve"> remove such information from \Sharing</w:t>
      </w:r>
      <w:r w:rsidR="00B04737">
        <w:rPr>
          <w:rFonts w:asciiTheme="minorHAnsi" w:eastAsia="Times New Roman" w:hAnsiTheme="minorHAnsi" w:cstheme="minorHAnsi"/>
          <w:bCs/>
          <w:sz w:val="22"/>
          <w:szCs w:val="22"/>
        </w:rPr>
        <w:t>.</w:t>
      </w:r>
    </w:p>
    <w:p w14:paraId="099C6FCF" w14:textId="77777777" w:rsidR="00810D10" w:rsidRDefault="00810D10" w:rsidP="00DE6305">
      <w:pPr>
        <w:spacing w:line="276" w:lineRule="auto"/>
        <w:rPr>
          <w:rFonts w:asciiTheme="minorHAnsi" w:eastAsia="Times New Roman" w:hAnsiTheme="minorHAnsi" w:cstheme="minorHAnsi"/>
          <w:bCs/>
          <w:sz w:val="22"/>
          <w:szCs w:val="22"/>
        </w:rPr>
      </w:pPr>
    </w:p>
    <w:p w14:paraId="3E6541A1" w14:textId="77777777" w:rsidR="00810D10" w:rsidRDefault="00810D10" w:rsidP="00DE6305">
      <w:pPr>
        <w:spacing w:line="276" w:lineRule="auto"/>
        <w:rPr>
          <w:rFonts w:asciiTheme="minorHAnsi" w:eastAsia="Times New Roman" w:hAnsiTheme="minorHAnsi" w:cstheme="minorHAnsi"/>
          <w:bCs/>
          <w:sz w:val="22"/>
          <w:szCs w:val="22"/>
        </w:rPr>
      </w:pPr>
    </w:p>
    <w:p w14:paraId="33527D81" w14:textId="5F3E9527" w:rsidR="00810D10" w:rsidRDefault="00D54ED9" w:rsidP="00DE6305">
      <w:pPr>
        <w:spacing w:line="276" w:lineRule="auto"/>
        <w:rPr>
          <w:rFonts w:asciiTheme="minorHAnsi" w:eastAsia="Times New Roman" w:hAnsiTheme="minorHAnsi" w:cstheme="minorHAnsi"/>
          <w:b/>
          <w:sz w:val="28"/>
          <w:szCs w:val="28"/>
        </w:rPr>
      </w:pPr>
      <w:r>
        <w:rPr>
          <w:rFonts w:asciiTheme="minorHAnsi" w:eastAsia="Times New Roman" w:hAnsiTheme="minorHAnsi" w:cstheme="minorHAnsi"/>
          <w:b/>
          <w:sz w:val="28"/>
          <w:szCs w:val="28"/>
        </w:rPr>
        <w:t>Description of the sFSS p</w:t>
      </w:r>
      <w:r w:rsidR="00810D10" w:rsidRPr="00810D10">
        <w:rPr>
          <w:rFonts w:asciiTheme="minorHAnsi" w:eastAsia="Times New Roman" w:hAnsiTheme="minorHAnsi" w:cstheme="minorHAnsi"/>
          <w:b/>
          <w:sz w:val="28"/>
          <w:szCs w:val="28"/>
        </w:rPr>
        <w:t>re-defined files</w:t>
      </w:r>
    </w:p>
    <w:p w14:paraId="798B1360" w14:textId="77777777" w:rsidR="00B977FF" w:rsidRDefault="00B977FF" w:rsidP="00DE6305">
      <w:pPr>
        <w:spacing w:line="276" w:lineRule="auto"/>
        <w:rPr>
          <w:rFonts w:asciiTheme="minorHAnsi" w:eastAsia="Times New Roman" w:hAnsiTheme="minorHAnsi" w:cstheme="minorHAnsi"/>
          <w:b/>
          <w:sz w:val="22"/>
          <w:szCs w:val="22"/>
        </w:rPr>
      </w:pPr>
    </w:p>
    <w:p w14:paraId="27C3D364" w14:textId="7F9466A0" w:rsidR="00B977FF" w:rsidRDefault="00B977FF" w:rsidP="00DE6305">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00_README-FIRST.{md, txt}, 0_README.md / README.md</w:t>
      </w:r>
    </w:p>
    <w:p w14:paraId="3F70EDCC" w14:textId="03615252" w:rsidR="00B977FF" w:rsidRDefault="00B977FF" w:rsidP="00DE6305">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Throughout the sFSS there are README files that explain the content of the sub-directories and provide instructions and a template to guide documentation of the project. Most of these files are so-called Markdown files that can be opened in any text editor</w:t>
      </w:r>
      <w:r w:rsidR="00885B94">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but require a Markdown viewer (e.g., Notepad++, Typora) to show the </w:t>
      </w:r>
      <w:r w:rsidR="00885B94">
        <w:rPr>
          <w:rFonts w:asciiTheme="minorHAnsi" w:eastAsia="Times New Roman" w:hAnsiTheme="minorHAnsi" w:cstheme="minorHAnsi"/>
          <w:bCs/>
          <w:sz w:val="22"/>
          <w:szCs w:val="22"/>
        </w:rPr>
        <w:t>resulting document</w:t>
      </w:r>
      <w:r>
        <w:rPr>
          <w:rFonts w:asciiTheme="minorHAnsi" w:eastAsia="Times New Roman" w:hAnsiTheme="minorHAnsi" w:cstheme="minorHAnsi"/>
          <w:bCs/>
          <w:sz w:val="22"/>
          <w:szCs w:val="22"/>
        </w:rPr>
        <w:t xml:space="preserve">. </w:t>
      </w:r>
    </w:p>
    <w:p w14:paraId="1609E026" w14:textId="77777777" w:rsidR="00B977FF" w:rsidRDefault="00B977FF" w:rsidP="00DE6305">
      <w:pPr>
        <w:spacing w:line="276" w:lineRule="auto"/>
        <w:rPr>
          <w:rFonts w:asciiTheme="minorHAnsi" w:eastAsia="Times New Roman" w:hAnsiTheme="minorHAnsi" w:cstheme="minorHAnsi"/>
          <w:bCs/>
          <w:sz w:val="22"/>
          <w:szCs w:val="22"/>
        </w:rPr>
      </w:pPr>
    </w:p>
    <w:p w14:paraId="1F2E0CDE" w14:textId="0E1A7AF9" w:rsidR="00B977FF" w:rsidRPr="00B977FF" w:rsidRDefault="00B977FF" w:rsidP="00DE6305">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To facilitate first-time users</w:t>
      </w:r>
      <w:r w:rsidR="00B90F80">
        <w:rPr>
          <w:rFonts w:asciiTheme="minorHAnsi" w:eastAsia="Times New Roman" w:hAnsiTheme="minorHAnsi" w:cstheme="minorHAnsi"/>
          <w:bCs/>
          <w:sz w:val="22"/>
          <w:szCs w:val="22"/>
        </w:rPr>
        <w:t>,</w:t>
      </w:r>
      <w:r>
        <w:rPr>
          <w:rFonts w:asciiTheme="minorHAnsi" w:eastAsia="Times New Roman" w:hAnsiTheme="minorHAnsi" w:cstheme="minorHAnsi"/>
          <w:bCs/>
          <w:sz w:val="22"/>
          <w:szCs w:val="22"/>
        </w:rPr>
        <w:t xml:space="preserve"> the 00_README-FIRST file is also provided as a text file that contains instructions w.r.t. the Markdown files. </w:t>
      </w:r>
    </w:p>
    <w:p w14:paraId="32EA1F96" w14:textId="0318E1E8" w:rsidR="00B977FF" w:rsidRDefault="00B977FF" w:rsidP="00DE6305">
      <w:pPr>
        <w:spacing w:line="276" w:lineRule="auto"/>
        <w:rPr>
          <w:rFonts w:asciiTheme="minorHAnsi" w:eastAsia="Times New Roman" w:hAnsiTheme="minorHAnsi" w:cstheme="minorHAnsi"/>
          <w:bCs/>
          <w:sz w:val="22"/>
          <w:szCs w:val="22"/>
        </w:rPr>
      </w:pPr>
    </w:p>
    <w:p w14:paraId="408AB28F" w14:textId="1CF6ED23" w:rsidR="00B977FF" w:rsidRDefault="00B90F80" w:rsidP="00DE6305">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Each</w:t>
      </w:r>
      <w:r w:rsidR="00B977FF">
        <w:rPr>
          <w:rFonts w:asciiTheme="minorHAnsi" w:eastAsia="Times New Roman" w:hAnsiTheme="minorHAnsi" w:cstheme="minorHAnsi"/>
          <w:bCs/>
          <w:sz w:val="22"/>
          <w:szCs w:val="22"/>
        </w:rPr>
        <w:t xml:space="preserve"> </w:t>
      </w:r>
      <w:r>
        <w:rPr>
          <w:rFonts w:asciiTheme="minorHAnsi" w:eastAsia="Times New Roman" w:hAnsiTheme="minorHAnsi" w:cstheme="minorHAnsi"/>
          <w:bCs/>
          <w:sz w:val="22"/>
          <w:szCs w:val="22"/>
        </w:rPr>
        <w:t>*</w:t>
      </w:r>
      <w:r w:rsidR="00B977FF">
        <w:rPr>
          <w:rFonts w:asciiTheme="minorHAnsi" w:eastAsia="Times New Roman" w:hAnsiTheme="minorHAnsi" w:cstheme="minorHAnsi"/>
          <w:bCs/>
          <w:sz w:val="22"/>
          <w:szCs w:val="22"/>
        </w:rPr>
        <w:t>_README file start</w:t>
      </w:r>
      <w:r>
        <w:rPr>
          <w:rFonts w:asciiTheme="minorHAnsi" w:eastAsia="Times New Roman" w:hAnsiTheme="minorHAnsi" w:cstheme="minorHAnsi"/>
          <w:bCs/>
          <w:sz w:val="22"/>
          <w:szCs w:val="22"/>
        </w:rPr>
        <w:t>s</w:t>
      </w:r>
      <w:r w:rsidR="00B977FF">
        <w:rPr>
          <w:rFonts w:asciiTheme="minorHAnsi" w:eastAsia="Times New Roman" w:hAnsiTheme="minorHAnsi" w:cstheme="minorHAnsi"/>
          <w:bCs/>
          <w:sz w:val="22"/>
          <w:szCs w:val="22"/>
        </w:rPr>
        <w:t xml:space="preserve"> with </w:t>
      </w:r>
      <w:r>
        <w:rPr>
          <w:rFonts w:asciiTheme="minorHAnsi" w:eastAsia="Times New Roman" w:hAnsiTheme="minorHAnsi" w:cstheme="minorHAnsi"/>
          <w:bCs/>
          <w:sz w:val="22"/>
          <w:szCs w:val="22"/>
        </w:rPr>
        <w:t>a</w:t>
      </w:r>
      <w:r w:rsidR="00B977FF">
        <w:rPr>
          <w:rFonts w:asciiTheme="minorHAnsi" w:eastAsia="Times New Roman" w:hAnsiTheme="minorHAnsi" w:cstheme="minorHAnsi"/>
          <w:bCs/>
          <w:sz w:val="22"/>
          <w:szCs w:val="22"/>
        </w:rPr>
        <w:t xml:space="preserve"> ‘0_’  or ‘00_’ prefix to ensure it appears at the top of the file list. The only exception is the README.md file in the /Processing directory</w:t>
      </w:r>
      <w:r>
        <w:rPr>
          <w:rFonts w:asciiTheme="minorHAnsi" w:eastAsia="Times New Roman" w:hAnsiTheme="minorHAnsi" w:cstheme="minorHAnsi"/>
          <w:bCs/>
          <w:sz w:val="22"/>
          <w:szCs w:val="22"/>
        </w:rPr>
        <w:t>,</w:t>
      </w:r>
      <w:r w:rsidR="00B977FF">
        <w:rPr>
          <w:rFonts w:asciiTheme="minorHAnsi" w:eastAsia="Times New Roman" w:hAnsiTheme="minorHAnsi" w:cstheme="minorHAnsi"/>
          <w:bCs/>
          <w:sz w:val="22"/>
          <w:szCs w:val="22"/>
        </w:rPr>
        <w:t xml:space="preserve"> which is the default GitHub README file that should not contain a prefix. Because the sFSS (and not GitHub) is the entry point for a project, the GitHub README.md file does not necessarily have to contain a project description. However, you may want to copy the information from 0_PROJECT.md (see below) into this README.md file. More importantly, it should provide a</w:t>
      </w:r>
      <w:r>
        <w:rPr>
          <w:rFonts w:asciiTheme="minorHAnsi" w:eastAsia="Times New Roman" w:hAnsiTheme="minorHAnsi" w:cstheme="minorHAnsi"/>
          <w:bCs/>
          <w:sz w:val="22"/>
          <w:szCs w:val="22"/>
        </w:rPr>
        <w:t>n</w:t>
      </w:r>
      <w:r w:rsidR="00B977FF">
        <w:rPr>
          <w:rFonts w:asciiTheme="minorHAnsi" w:eastAsia="Times New Roman" w:hAnsiTheme="minorHAnsi" w:cstheme="minorHAnsi"/>
          <w:bCs/>
          <w:sz w:val="22"/>
          <w:szCs w:val="22"/>
        </w:rPr>
        <w:t xml:space="preserve"> explanation of the code in the </w:t>
      </w:r>
      <w:r>
        <w:rPr>
          <w:rFonts w:asciiTheme="minorHAnsi" w:eastAsia="Times New Roman" w:hAnsiTheme="minorHAnsi" w:cstheme="minorHAnsi"/>
          <w:bCs/>
          <w:sz w:val="22"/>
          <w:szCs w:val="22"/>
        </w:rPr>
        <w:t>P</w:t>
      </w:r>
      <w:r w:rsidR="00B977FF">
        <w:rPr>
          <w:rFonts w:asciiTheme="minorHAnsi" w:eastAsia="Times New Roman" w:hAnsiTheme="minorHAnsi" w:cstheme="minorHAnsi"/>
          <w:bCs/>
          <w:sz w:val="22"/>
          <w:szCs w:val="22"/>
        </w:rPr>
        <w:t xml:space="preserve">rocessing directory and instructions about its execution. </w:t>
      </w:r>
    </w:p>
    <w:p w14:paraId="14123696" w14:textId="77777777" w:rsidR="00B977FF" w:rsidRPr="00B977FF" w:rsidRDefault="00B977FF" w:rsidP="00DE6305">
      <w:pPr>
        <w:spacing w:line="276" w:lineRule="auto"/>
        <w:rPr>
          <w:rFonts w:asciiTheme="minorHAnsi" w:eastAsia="Times New Roman" w:hAnsiTheme="minorHAnsi" w:cstheme="minorHAnsi"/>
          <w:bCs/>
          <w:sz w:val="22"/>
          <w:szCs w:val="22"/>
        </w:rPr>
      </w:pPr>
    </w:p>
    <w:p w14:paraId="4301B29C" w14:textId="77777777"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0_PROJECT.md</w:t>
      </w:r>
    </w:p>
    <w:p w14:paraId="259DF722" w14:textId="27BF0B11"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Short description of project, contact person, and project team</w:t>
      </w:r>
      <w:r>
        <w:rPr>
          <w:rFonts w:asciiTheme="minorHAnsi" w:eastAsia="Times New Roman" w:hAnsiTheme="minorHAnsi" w:cstheme="minorHAnsi"/>
          <w:bCs/>
          <w:sz w:val="22"/>
          <w:szCs w:val="22"/>
        </w:rPr>
        <w:t xml:space="preserve">. This file is used by the </w:t>
      </w:r>
      <w:r w:rsidR="003210C2">
        <w:rPr>
          <w:rFonts w:asciiTheme="minorHAnsi" w:eastAsia="Times New Roman" w:hAnsiTheme="minorHAnsi" w:cstheme="minorHAnsi"/>
          <w:bCs/>
          <w:sz w:val="22"/>
          <w:szCs w:val="22"/>
        </w:rPr>
        <w:t>s</w:t>
      </w:r>
      <w:r>
        <w:rPr>
          <w:rFonts w:asciiTheme="minorHAnsi" w:eastAsia="Times New Roman" w:hAnsiTheme="minorHAnsi" w:cstheme="minorHAnsi"/>
          <w:bCs/>
          <w:sz w:val="22"/>
          <w:szCs w:val="22"/>
        </w:rPr>
        <w:t>FSS Navigator.</w:t>
      </w:r>
    </w:p>
    <w:p w14:paraId="381E9EE1" w14:textId="77777777" w:rsidR="00B977FF" w:rsidRPr="00B977FF" w:rsidRDefault="00B977FF" w:rsidP="00B977FF">
      <w:pPr>
        <w:spacing w:line="276" w:lineRule="auto"/>
        <w:rPr>
          <w:rFonts w:asciiTheme="minorHAnsi" w:eastAsia="Times New Roman" w:hAnsiTheme="minorHAnsi" w:cstheme="minorHAnsi"/>
          <w:b/>
          <w:sz w:val="22"/>
          <w:szCs w:val="22"/>
        </w:rPr>
      </w:pPr>
    </w:p>
    <w:p w14:paraId="5E071DB4" w14:textId="77777777"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0_GETTINGSTARTED.txt. </w:t>
      </w:r>
    </w:p>
    <w:p w14:paraId="09C1FB2D" w14:textId="7CD07542"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Template document (plain text format). </w:t>
      </w:r>
      <w:r w:rsidR="00B90F80">
        <w:rPr>
          <w:rFonts w:asciiTheme="minorHAnsi" w:eastAsia="Times New Roman" w:hAnsiTheme="minorHAnsi" w:cstheme="minorHAnsi"/>
          <w:bCs/>
          <w:sz w:val="22"/>
          <w:szCs w:val="22"/>
        </w:rPr>
        <w:t>One can c</w:t>
      </w:r>
      <w:r w:rsidRPr="00B977FF">
        <w:rPr>
          <w:rFonts w:asciiTheme="minorHAnsi" w:eastAsia="Times New Roman" w:hAnsiTheme="minorHAnsi" w:cstheme="minorHAnsi"/>
          <w:bCs/>
          <w:sz w:val="22"/>
          <w:szCs w:val="22"/>
        </w:rPr>
        <w:t xml:space="preserve">opy this file to </w:t>
      </w:r>
      <w:r w:rsidR="00B90F80">
        <w:rPr>
          <w:rFonts w:asciiTheme="minorHAnsi" w:eastAsia="Times New Roman" w:hAnsiTheme="minorHAnsi" w:cstheme="minorHAnsi"/>
          <w:bCs/>
          <w:sz w:val="22"/>
          <w:szCs w:val="22"/>
        </w:rPr>
        <w:t>one’s</w:t>
      </w:r>
      <w:r w:rsidR="00B90F80" w:rsidRPr="00B977FF">
        <w:rPr>
          <w:rFonts w:asciiTheme="minorHAnsi" w:eastAsia="Times New Roman" w:hAnsiTheme="minorHAnsi" w:cstheme="minorHAnsi"/>
          <w:bCs/>
          <w:sz w:val="22"/>
          <w:szCs w:val="22"/>
        </w:rPr>
        <w:t xml:space="preserve"> </w:t>
      </w:r>
      <w:r w:rsidRPr="00B977FF">
        <w:rPr>
          <w:rFonts w:asciiTheme="minorHAnsi" w:eastAsia="Times New Roman" w:hAnsiTheme="minorHAnsi" w:cstheme="minorHAnsi"/>
          <w:bCs/>
          <w:sz w:val="22"/>
          <w:szCs w:val="22"/>
        </w:rPr>
        <w:t>favorite editor to add content.</w:t>
      </w:r>
    </w:p>
    <w:p w14:paraId="71CDB43A" w14:textId="1C35491E" w:rsidR="00B977FF" w:rsidRPr="00B977FF" w:rsidRDefault="00B977FF" w:rsidP="00B977FF">
      <w:pPr>
        <w:spacing w:line="276" w:lineRule="auto"/>
        <w:rPr>
          <w:rFonts w:asciiTheme="minorHAnsi" w:eastAsia="Times New Roman" w:hAnsiTheme="minorHAnsi" w:cstheme="minorHAnsi"/>
          <w:bCs/>
          <w:sz w:val="22"/>
          <w:szCs w:val="22"/>
        </w:rPr>
      </w:pPr>
      <w:r>
        <w:rPr>
          <w:rFonts w:asciiTheme="minorHAnsi" w:eastAsia="Times New Roman" w:hAnsiTheme="minorHAnsi" w:cstheme="minorHAnsi"/>
          <w:bCs/>
          <w:sz w:val="22"/>
          <w:szCs w:val="22"/>
        </w:rPr>
        <w:t>Examples:</w:t>
      </w:r>
    </w:p>
    <w:p w14:paraId="2DADBB4D" w14:textId="3F9A7D66" w:rsidR="00B977FF" w:rsidRPr="00B977FF" w:rsidRDefault="00B977FF" w:rsidP="00B977FF">
      <w:pPr>
        <w:pStyle w:val="ListParagraph"/>
        <w:numPr>
          <w:ilvl w:val="0"/>
          <w:numId w:val="23"/>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0_GETTINGSTARTED.docx. </w:t>
      </w:r>
      <w:r w:rsidRPr="00B977FF">
        <w:rPr>
          <w:rFonts w:asciiTheme="minorHAnsi" w:eastAsia="Times New Roman" w:hAnsiTheme="minorHAnsi" w:cstheme="minorHAnsi"/>
          <w:bCs/>
          <w:sz w:val="22"/>
          <w:szCs w:val="22"/>
        </w:rPr>
        <w:t xml:space="preserve">Template document (Microsoft Word format </w:t>
      </w:r>
      <w:r w:rsidR="00B90F80">
        <w:rPr>
          <w:rFonts w:asciiTheme="minorHAnsi" w:eastAsia="Times New Roman" w:hAnsiTheme="minorHAnsi" w:cstheme="minorHAnsi"/>
          <w:bCs/>
          <w:sz w:val="22"/>
          <w:szCs w:val="22"/>
        </w:rPr>
        <w:t>containing an example of how</w:t>
      </w:r>
      <w:r w:rsidRPr="00B977FF">
        <w:rPr>
          <w:rFonts w:asciiTheme="minorHAnsi" w:eastAsia="Times New Roman" w:hAnsiTheme="minorHAnsi" w:cstheme="minorHAnsi"/>
          <w:bCs/>
          <w:sz w:val="22"/>
          <w:szCs w:val="22"/>
        </w:rPr>
        <w:t xml:space="preserve"> to include links). The </w:t>
      </w:r>
      <w:r w:rsidR="00B90F80">
        <w:rPr>
          <w:rFonts w:asciiTheme="minorHAnsi" w:eastAsia="Times New Roman" w:hAnsiTheme="minorHAnsi" w:cstheme="minorHAnsi"/>
          <w:bCs/>
          <w:sz w:val="22"/>
          <w:szCs w:val="22"/>
        </w:rPr>
        <w:t>DOCX</w:t>
      </w:r>
      <w:r w:rsidRPr="00B977FF">
        <w:rPr>
          <w:rFonts w:asciiTheme="minorHAnsi" w:eastAsia="Times New Roman" w:hAnsiTheme="minorHAnsi" w:cstheme="minorHAnsi"/>
          <w:bCs/>
          <w:sz w:val="22"/>
          <w:szCs w:val="22"/>
        </w:rPr>
        <w:t xml:space="preserve"> file can be saved as </w:t>
      </w:r>
      <w:r w:rsidR="00B90F80">
        <w:rPr>
          <w:rFonts w:asciiTheme="minorHAnsi" w:eastAsia="Times New Roman" w:hAnsiTheme="minorHAnsi" w:cstheme="minorHAnsi"/>
          <w:bCs/>
          <w:sz w:val="22"/>
          <w:szCs w:val="22"/>
        </w:rPr>
        <w:t>HTML</w:t>
      </w:r>
      <w:r w:rsidRPr="00B977FF">
        <w:rPr>
          <w:rFonts w:asciiTheme="minorHAnsi" w:eastAsia="Times New Roman" w:hAnsiTheme="minorHAnsi" w:cstheme="minorHAnsi"/>
          <w:bCs/>
          <w:sz w:val="22"/>
          <w:szCs w:val="22"/>
        </w:rPr>
        <w:t xml:space="preserve"> (make sure </w:t>
      </w:r>
      <w:r w:rsidR="00B90F80">
        <w:rPr>
          <w:rFonts w:asciiTheme="minorHAnsi" w:eastAsia="Times New Roman" w:hAnsiTheme="minorHAnsi" w:cstheme="minorHAnsi"/>
          <w:bCs/>
          <w:sz w:val="22"/>
          <w:szCs w:val="22"/>
        </w:rPr>
        <w:t>to</w:t>
      </w:r>
      <w:r w:rsidRPr="00B977FF">
        <w:rPr>
          <w:rFonts w:asciiTheme="minorHAnsi" w:eastAsia="Times New Roman" w:hAnsiTheme="minorHAnsi" w:cstheme="minorHAnsi"/>
          <w:bCs/>
          <w:sz w:val="22"/>
          <w:szCs w:val="22"/>
        </w:rPr>
        <w:t xml:space="preserve"> use </w:t>
      </w:r>
      <w:r w:rsidR="00B90F80">
        <w:rPr>
          <w:rFonts w:asciiTheme="minorHAnsi" w:eastAsia="Times New Roman" w:hAnsiTheme="minorHAnsi" w:cstheme="minorHAnsi"/>
          <w:bCs/>
          <w:sz w:val="22"/>
          <w:szCs w:val="22"/>
        </w:rPr>
        <w:t>U</w:t>
      </w:r>
      <w:r w:rsidR="001F3B26">
        <w:rPr>
          <w:rFonts w:asciiTheme="minorHAnsi" w:eastAsia="Times New Roman" w:hAnsiTheme="minorHAnsi" w:cstheme="minorHAnsi"/>
          <w:bCs/>
          <w:sz w:val="22"/>
          <w:szCs w:val="22"/>
        </w:rPr>
        <w:t>T</w:t>
      </w:r>
      <w:r w:rsidR="00B90F80">
        <w:rPr>
          <w:rFonts w:asciiTheme="minorHAnsi" w:eastAsia="Times New Roman" w:hAnsiTheme="minorHAnsi" w:cstheme="minorHAnsi"/>
          <w:bCs/>
          <w:sz w:val="22"/>
          <w:szCs w:val="22"/>
        </w:rPr>
        <w:t>F</w:t>
      </w:r>
      <w:r w:rsidRPr="00B977FF">
        <w:rPr>
          <w:rFonts w:asciiTheme="minorHAnsi" w:eastAsia="Times New Roman" w:hAnsiTheme="minorHAnsi" w:cstheme="minorHAnsi"/>
          <w:bCs/>
          <w:sz w:val="22"/>
          <w:szCs w:val="22"/>
        </w:rPr>
        <w:t>-8 encoding).</w:t>
      </w:r>
    </w:p>
    <w:p w14:paraId="33CCAE4B" w14:textId="6E2E1650" w:rsidR="00B977FF" w:rsidRPr="00B977FF" w:rsidRDefault="00B977FF" w:rsidP="00B977FF">
      <w:pPr>
        <w:pStyle w:val="ListParagraph"/>
        <w:numPr>
          <w:ilvl w:val="0"/>
          <w:numId w:val="23"/>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0_GETTINGSTARTED.tex. </w:t>
      </w:r>
      <w:r w:rsidRPr="00B977FF">
        <w:rPr>
          <w:rFonts w:asciiTheme="minorHAnsi" w:eastAsia="Times New Roman" w:hAnsiTheme="minorHAnsi" w:cstheme="minorHAnsi"/>
          <w:bCs/>
          <w:sz w:val="22"/>
          <w:szCs w:val="22"/>
        </w:rPr>
        <w:t>Template document (LaTe</w:t>
      </w:r>
      <w:r w:rsidR="00B90F80">
        <w:rPr>
          <w:rFonts w:asciiTheme="minorHAnsi" w:eastAsia="Times New Roman" w:hAnsiTheme="minorHAnsi" w:cstheme="minorHAnsi"/>
          <w:bCs/>
          <w:sz w:val="22"/>
          <w:szCs w:val="22"/>
        </w:rPr>
        <w:t>X</w:t>
      </w:r>
      <w:r w:rsidRPr="00B977FF">
        <w:rPr>
          <w:rFonts w:asciiTheme="minorHAnsi" w:eastAsia="Times New Roman" w:hAnsiTheme="minorHAnsi" w:cstheme="minorHAnsi"/>
          <w:bCs/>
          <w:sz w:val="22"/>
          <w:szCs w:val="22"/>
        </w:rPr>
        <w:t xml:space="preserve"> format</w:t>
      </w:r>
      <w:r w:rsidR="0094249D">
        <w:rPr>
          <w:rFonts w:asciiTheme="minorHAnsi" w:eastAsia="Times New Roman" w:hAnsiTheme="minorHAnsi" w:cstheme="minorHAnsi"/>
          <w:bCs/>
          <w:sz w:val="22"/>
          <w:szCs w:val="22"/>
        </w:rPr>
        <w:t xml:space="preserve"> containing an example of </w:t>
      </w:r>
      <w:r w:rsidRPr="00B977FF">
        <w:rPr>
          <w:rFonts w:asciiTheme="minorHAnsi" w:eastAsia="Times New Roman" w:hAnsiTheme="minorHAnsi" w:cstheme="minorHAnsi"/>
          <w:bCs/>
          <w:sz w:val="22"/>
          <w:szCs w:val="22"/>
        </w:rPr>
        <w:t>how to include links). The LaTe</w:t>
      </w:r>
      <w:r w:rsidR="0094249D">
        <w:rPr>
          <w:rFonts w:asciiTheme="minorHAnsi" w:eastAsia="Times New Roman" w:hAnsiTheme="minorHAnsi" w:cstheme="minorHAnsi"/>
          <w:bCs/>
          <w:sz w:val="22"/>
          <w:szCs w:val="22"/>
        </w:rPr>
        <w:t>X</w:t>
      </w:r>
      <w:r w:rsidRPr="00B977FF">
        <w:rPr>
          <w:rFonts w:asciiTheme="minorHAnsi" w:eastAsia="Times New Roman" w:hAnsiTheme="minorHAnsi" w:cstheme="minorHAnsi"/>
          <w:bCs/>
          <w:sz w:val="22"/>
          <w:szCs w:val="22"/>
        </w:rPr>
        <w:t xml:space="preserve"> file can be converted</w:t>
      </w:r>
      <w:r w:rsidR="0094249D">
        <w:rPr>
          <w:rFonts w:asciiTheme="minorHAnsi" w:eastAsia="Times New Roman" w:hAnsiTheme="minorHAnsi" w:cstheme="minorHAnsi"/>
          <w:bCs/>
          <w:sz w:val="22"/>
          <w:szCs w:val="22"/>
        </w:rPr>
        <w:t xml:space="preserve"> to HTML</w:t>
      </w:r>
      <w:r w:rsidRPr="00B977FF">
        <w:rPr>
          <w:rFonts w:asciiTheme="minorHAnsi" w:eastAsia="Times New Roman" w:hAnsiTheme="minorHAnsi" w:cstheme="minorHAnsi"/>
          <w:bCs/>
          <w:sz w:val="22"/>
          <w:szCs w:val="22"/>
        </w:rPr>
        <w:t xml:space="preserve"> with </w:t>
      </w:r>
      <w:r w:rsidR="0094249D">
        <w:rPr>
          <w:rFonts w:asciiTheme="minorHAnsi" w:eastAsia="Times New Roman" w:hAnsiTheme="minorHAnsi" w:cstheme="minorHAnsi"/>
          <w:bCs/>
          <w:sz w:val="22"/>
          <w:szCs w:val="22"/>
        </w:rPr>
        <w:t>p</w:t>
      </w:r>
      <w:r w:rsidRPr="00B977FF">
        <w:rPr>
          <w:rFonts w:asciiTheme="minorHAnsi" w:eastAsia="Times New Roman" w:hAnsiTheme="minorHAnsi" w:cstheme="minorHAnsi"/>
          <w:bCs/>
          <w:sz w:val="22"/>
          <w:szCs w:val="22"/>
        </w:rPr>
        <w:t>andoc</w:t>
      </w:r>
      <w:r w:rsidR="0094249D">
        <w:rPr>
          <w:rFonts w:asciiTheme="minorHAnsi" w:eastAsia="Times New Roman" w:hAnsiTheme="minorHAnsi" w:cstheme="minorHAnsi"/>
          <w:bCs/>
          <w:sz w:val="22"/>
          <w:szCs w:val="22"/>
        </w:rPr>
        <w:t xml:space="preserve"> </w:t>
      </w:r>
      <w:r w:rsidRPr="00B977FF">
        <w:rPr>
          <w:rFonts w:asciiTheme="minorHAnsi" w:eastAsia="Times New Roman" w:hAnsiTheme="minorHAnsi" w:cstheme="minorHAnsi"/>
          <w:bCs/>
          <w:sz w:val="22"/>
          <w:szCs w:val="22"/>
        </w:rPr>
        <w:t>(https://pandoc.org/index.html).</w:t>
      </w:r>
    </w:p>
    <w:p w14:paraId="1D1DBC6E" w14:textId="05052353" w:rsidR="00B977FF" w:rsidRPr="00B977FF" w:rsidRDefault="00B977FF" w:rsidP="00B977FF">
      <w:pPr>
        <w:pStyle w:val="ListParagraph"/>
        <w:numPr>
          <w:ilvl w:val="0"/>
          <w:numId w:val="23"/>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lastRenderedPageBreak/>
        <w:t xml:space="preserve">0_GETTINGSTARTED.html. </w:t>
      </w:r>
      <w:r w:rsidRPr="00B977FF">
        <w:rPr>
          <w:rFonts w:asciiTheme="minorHAnsi" w:eastAsia="Times New Roman" w:hAnsiTheme="minorHAnsi" w:cstheme="minorHAnsi"/>
          <w:bCs/>
          <w:sz w:val="22"/>
          <w:szCs w:val="22"/>
        </w:rPr>
        <w:t xml:space="preserve">Example of exported </w:t>
      </w:r>
      <w:r w:rsidR="0094249D">
        <w:rPr>
          <w:rFonts w:asciiTheme="minorHAnsi" w:eastAsia="Times New Roman" w:hAnsiTheme="minorHAnsi" w:cstheme="minorHAnsi"/>
          <w:bCs/>
          <w:sz w:val="22"/>
          <w:szCs w:val="22"/>
        </w:rPr>
        <w:t>HTML</w:t>
      </w:r>
      <w:r w:rsidRPr="00B977FF">
        <w:rPr>
          <w:rFonts w:asciiTheme="minorHAnsi" w:eastAsia="Times New Roman" w:hAnsiTheme="minorHAnsi" w:cstheme="minorHAnsi"/>
          <w:bCs/>
          <w:sz w:val="22"/>
          <w:szCs w:val="22"/>
        </w:rPr>
        <w:t xml:space="preserve"> file used by the </w:t>
      </w:r>
      <w:r w:rsidR="003210C2">
        <w:rPr>
          <w:rFonts w:asciiTheme="minorHAnsi" w:eastAsia="Times New Roman" w:hAnsiTheme="minorHAnsi" w:cstheme="minorHAnsi"/>
          <w:bCs/>
          <w:sz w:val="22"/>
          <w:szCs w:val="22"/>
        </w:rPr>
        <w:t>s</w:t>
      </w:r>
      <w:r w:rsidRPr="00B977FF">
        <w:rPr>
          <w:rFonts w:asciiTheme="minorHAnsi" w:eastAsia="Times New Roman" w:hAnsiTheme="minorHAnsi" w:cstheme="minorHAnsi"/>
          <w:bCs/>
          <w:sz w:val="22"/>
          <w:szCs w:val="22"/>
        </w:rPr>
        <w:t xml:space="preserve">FSS </w:t>
      </w:r>
      <w:r w:rsidR="003210C2">
        <w:rPr>
          <w:rFonts w:asciiTheme="minorHAnsi" w:eastAsia="Times New Roman" w:hAnsiTheme="minorHAnsi" w:cstheme="minorHAnsi"/>
          <w:bCs/>
          <w:sz w:val="22"/>
          <w:szCs w:val="22"/>
        </w:rPr>
        <w:t>N</w:t>
      </w:r>
      <w:r w:rsidRPr="00B977FF">
        <w:rPr>
          <w:rFonts w:asciiTheme="minorHAnsi" w:eastAsia="Times New Roman" w:hAnsiTheme="minorHAnsi" w:cstheme="minorHAnsi"/>
          <w:bCs/>
          <w:sz w:val="22"/>
          <w:szCs w:val="22"/>
        </w:rPr>
        <w:t>avigator.</w:t>
      </w:r>
    </w:p>
    <w:p w14:paraId="18D28914" w14:textId="77777777" w:rsidR="00B977FF" w:rsidRDefault="00B977FF" w:rsidP="00B977FF">
      <w:pPr>
        <w:spacing w:line="276" w:lineRule="auto"/>
        <w:rPr>
          <w:rFonts w:asciiTheme="minorHAnsi" w:eastAsia="Times New Roman" w:hAnsiTheme="minorHAnsi" w:cstheme="minorHAnsi"/>
          <w:b/>
          <w:sz w:val="22"/>
          <w:szCs w:val="22"/>
        </w:rPr>
      </w:pPr>
    </w:p>
    <w:p w14:paraId="5FE171D2" w14:textId="49F9FE33" w:rsidR="00B977FF" w:rsidRPr="00B977FF" w:rsidRDefault="00B977FF" w:rsidP="00B977FF">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Cs/>
          <w:sz w:val="22"/>
          <w:szCs w:val="22"/>
        </w:rPr>
        <w:t xml:space="preserve">The main use of the GETTINGSTARTED files is to guide a first-time user of a finished project to the most important aspects (e.g., results, code) of the project before he/she </w:t>
      </w:r>
      <w:r w:rsidR="003210C2">
        <w:rPr>
          <w:rFonts w:asciiTheme="minorHAnsi" w:eastAsia="Times New Roman" w:hAnsiTheme="minorHAnsi" w:cstheme="minorHAnsi"/>
          <w:bCs/>
          <w:sz w:val="22"/>
          <w:szCs w:val="22"/>
        </w:rPr>
        <w:t xml:space="preserve">manually </w:t>
      </w:r>
      <w:r>
        <w:rPr>
          <w:rFonts w:asciiTheme="minorHAnsi" w:eastAsia="Times New Roman" w:hAnsiTheme="minorHAnsi" w:cstheme="minorHAnsi"/>
          <w:bCs/>
          <w:sz w:val="22"/>
          <w:szCs w:val="22"/>
        </w:rPr>
        <w:t xml:space="preserve">explores </w:t>
      </w:r>
      <w:r w:rsidR="003210C2">
        <w:rPr>
          <w:rFonts w:asciiTheme="minorHAnsi" w:eastAsia="Times New Roman" w:hAnsiTheme="minorHAnsi" w:cstheme="minorHAnsi"/>
          <w:bCs/>
          <w:sz w:val="22"/>
          <w:szCs w:val="22"/>
        </w:rPr>
        <w:t xml:space="preserve">other? </w:t>
      </w:r>
      <w:r>
        <w:rPr>
          <w:rFonts w:asciiTheme="minorHAnsi" w:eastAsia="Times New Roman" w:hAnsiTheme="minorHAnsi" w:cstheme="minorHAnsi"/>
          <w:bCs/>
          <w:sz w:val="22"/>
          <w:szCs w:val="22"/>
        </w:rPr>
        <w:t xml:space="preserve">information contained in the sFSS. The GETTINGSTARTED files provide links to the relevant sub-directories and files. ‘Getting started’ templates are provided in different file formats, which can be converted to </w:t>
      </w:r>
      <w:r w:rsidR="003210C2">
        <w:rPr>
          <w:rFonts w:asciiTheme="minorHAnsi" w:eastAsia="Times New Roman" w:hAnsiTheme="minorHAnsi" w:cstheme="minorHAnsi"/>
          <w:bCs/>
          <w:sz w:val="22"/>
          <w:szCs w:val="22"/>
        </w:rPr>
        <w:t>HTML</w:t>
      </w:r>
      <w:r>
        <w:rPr>
          <w:rFonts w:asciiTheme="minorHAnsi" w:eastAsia="Times New Roman" w:hAnsiTheme="minorHAnsi" w:cstheme="minorHAnsi"/>
          <w:bCs/>
          <w:sz w:val="22"/>
          <w:szCs w:val="22"/>
        </w:rPr>
        <w:t xml:space="preserve"> once finished. The 0_PROJECT.md and 0_GETTINGSTARTED.html files are used by the </w:t>
      </w:r>
      <w:r w:rsidR="003210C2">
        <w:rPr>
          <w:rFonts w:asciiTheme="minorHAnsi" w:eastAsia="Times New Roman" w:hAnsiTheme="minorHAnsi" w:cstheme="minorHAnsi"/>
          <w:bCs/>
          <w:sz w:val="22"/>
          <w:szCs w:val="22"/>
        </w:rPr>
        <w:t>s</w:t>
      </w:r>
      <w:r>
        <w:rPr>
          <w:rFonts w:asciiTheme="minorHAnsi" w:eastAsia="Times New Roman" w:hAnsiTheme="minorHAnsi" w:cstheme="minorHAnsi"/>
          <w:bCs/>
          <w:sz w:val="22"/>
          <w:szCs w:val="22"/>
        </w:rPr>
        <w:t>FSS Navigator</w:t>
      </w:r>
    </w:p>
    <w:p w14:paraId="184A29B2" w14:textId="77777777" w:rsidR="00B977FF" w:rsidRPr="00B977FF" w:rsidRDefault="00B977FF" w:rsidP="00B977FF">
      <w:pPr>
        <w:spacing w:line="276" w:lineRule="auto"/>
        <w:rPr>
          <w:rFonts w:asciiTheme="minorHAnsi" w:eastAsia="Times New Roman" w:hAnsiTheme="minorHAnsi" w:cstheme="minorHAnsi"/>
          <w:b/>
          <w:sz w:val="22"/>
          <w:szCs w:val="22"/>
        </w:rPr>
      </w:pPr>
    </w:p>
    <w:p w14:paraId="702E424A" w14:textId="77777777" w:rsidR="00B977FF" w:rsidRP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Help files</w:t>
      </w:r>
    </w:p>
    <w:p w14:paraId="3C39FBF8" w14:textId="77777777" w:rsidR="00B977FF" w:rsidRPr="00B977FF" w:rsidRDefault="00B977FF" w:rsidP="00B977FF">
      <w:pPr>
        <w:pStyle w:val="ListParagraph"/>
        <w:numPr>
          <w:ilvl w:val="0"/>
          <w:numId w:val="27"/>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1_Step-by-Step-ENCORE-Guide.{pdf, docx}. </w:t>
      </w:r>
    </w:p>
    <w:p w14:paraId="7E9CB24A" w14:textId="5812AB9C" w:rsidR="00B977FF" w:rsidRPr="00B977FF" w:rsidRDefault="00B977FF" w:rsidP="00B977FF">
      <w:pPr>
        <w:spacing w:line="276" w:lineRule="auto"/>
        <w:ind w:left="720"/>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User guide </w:t>
      </w:r>
      <w:r w:rsidR="003210C2">
        <w:rPr>
          <w:rFonts w:asciiTheme="minorHAnsi" w:eastAsia="Times New Roman" w:hAnsiTheme="minorHAnsi" w:cstheme="minorHAnsi"/>
          <w:bCs/>
          <w:sz w:val="22"/>
          <w:szCs w:val="22"/>
        </w:rPr>
        <w:t>for</w:t>
      </w:r>
      <w:r w:rsidRPr="00B977FF">
        <w:rPr>
          <w:rFonts w:asciiTheme="minorHAnsi" w:eastAsia="Times New Roman" w:hAnsiTheme="minorHAnsi" w:cstheme="minorHAnsi"/>
          <w:bCs/>
          <w:sz w:val="22"/>
          <w:szCs w:val="22"/>
        </w:rPr>
        <w:t xml:space="preserve"> ENCORE</w:t>
      </w:r>
      <w:r w:rsidR="003210C2">
        <w:rPr>
          <w:rFonts w:asciiTheme="minorHAnsi" w:eastAsia="Times New Roman" w:hAnsiTheme="minorHAnsi" w:cstheme="minorHAnsi"/>
          <w:bCs/>
          <w:sz w:val="22"/>
          <w:szCs w:val="22"/>
        </w:rPr>
        <w:t xml:space="preserve">, </w:t>
      </w:r>
      <w:r w:rsidR="005D01AE">
        <w:rPr>
          <w:rFonts w:asciiTheme="minorHAnsi" w:eastAsia="Times New Roman" w:hAnsiTheme="minorHAnsi" w:cstheme="minorHAnsi"/>
          <w:bCs/>
          <w:sz w:val="22"/>
          <w:szCs w:val="22"/>
        </w:rPr>
        <w:t xml:space="preserve">describing </w:t>
      </w:r>
      <w:r w:rsidRPr="00B977FF">
        <w:rPr>
          <w:rFonts w:asciiTheme="minorHAnsi" w:eastAsia="Times New Roman" w:hAnsiTheme="minorHAnsi" w:cstheme="minorHAnsi"/>
          <w:bCs/>
          <w:sz w:val="22"/>
          <w:szCs w:val="22"/>
        </w:rPr>
        <w:t xml:space="preserve">the </w:t>
      </w:r>
      <w:r w:rsidR="003210C2">
        <w:rPr>
          <w:rFonts w:asciiTheme="minorHAnsi" w:eastAsia="Times New Roman" w:hAnsiTheme="minorHAnsi" w:cstheme="minorHAnsi"/>
          <w:bCs/>
          <w:sz w:val="22"/>
          <w:szCs w:val="22"/>
        </w:rPr>
        <w:t xml:space="preserve">standardized </w:t>
      </w:r>
      <w:r w:rsidRPr="00B977FF">
        <w:rPr>
          <w:rFonts w:asciiTheme="minorHAnsi" w:eastAsia="Times New Roman" w:hAnsiTheme="minorHAnsi" w:cstheme="minorHAnsi"/>
          <w:bCs/>
          <w:sz w:val="22"/>
          <w:szCs w:val="22"/>
        </w:rPr>
        <w:t>File System Structure (</w:t>
      </w:r>
      <w:r w:rsidR="003210C2">
        <w:rPr>
          <w:rFonts w:asciiTheme="minorHAnsi" w:eastAsia="Times New Roman" w:hAnsiTheme="minorHAnsi" w:cstheme="minorHAnsi"/>
          <w:bCs/>
          <w:sz w:val="22"/>
          <w:szCs w:val="22"/>
        </w:rPr>
        <w:t>s</w:t>
      </w:r>
      <w:r w:rsidRPr="00B977FF">
        <w:rPr>
          <w:rFonts w:asciiTheme="minorHAnsi" w:eastAsia="Times New Roman" w:hAnsiTheme="minorHAnsi" w:cstheme="minorHAnsi"/>
          <w:bCs/>
          <w:sz w:val="22"/>
          <w:szCs w:val="22"/>
        </w:rPr>
        <w:t xml:space="preserve">FSS) and </w:t>
      </w:r>
      <w:r w:rsidR="005D01AE">
        <w:rPr>
          <w:rFonts w:asciiTheme="minorHAnsi" w:eastAsia="Times New Roman" w:hAnsiTheme="minorHAnsi" w:cstheme="minorHAnsi"/>
          <w:bCs/>
          <w:sz w:val="22"/>
          <w:szCs w:val="22"/>
        </w:rPr>
        <w:t>how to set</w:t>
      </w:r>
      <w:r w:rsidRPr="00B977FF">
        <w:rPr>
          <w:rFonts w:asciiTheme="minorHAnsi" w:eastAsia="Times New Roman" w:hAnsiTheme="minorHAnsi" w:cstheme="minorHAnsi"/>
          <w:bCs/>
          <w:sz w:val="22"/>
          <w:szCs w:val="22"/>
        </w:rPr>
        <w:t xml:space="preserve"> up a corresponding GitHub repository.</w:t>
      </w:r>
    </w:p>
    <w:p w14:paraId="164838A2" w14:textId="77777777" w:rsidR="00B977FF" w:rsidRPr="00B977FF" w:rsidRDefault="00B977FF" w:rsidP="00B977FF">
      <w:pPr>
        <w:spacing w:line="276" w:lineRule="auto"/>
        <w:rPr>
          <w:rFonts w:asciiTheme="minorHAnsi" w:eastAsia="Times New Roman" w:hAnsiTheme="minorHAnsi" w:cstheme="minorHAnsi"/>
          <w:b/>
          <w:sz w:val="22"/>
          <w:szCs w:val="22"/>
        </w:rPr>
      </w:pPr>
    </w:p>
    <w:p w14:paraId="6BB156D2" w14:textId="77777777" w:rsidR="00B977FF" w:rsidRP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General</w:t>
      </w:r>
    </w:p>
    <w:p w14:paraId="22F79F33" w14:textId="29F015CD" w:rsidR="00B977FF" w:rsidRPr="00B977FF" w:rsidRDefault="00B977FF" w:rsidP="00B977FF">
      <w:pPr>
        <w:pStyle w:val="ListParagraph"/>
        <w:numPr>
          <w:ilvl w:val="0"/>
          <w:numId w:val="26"/>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2_CITATION.{md,txt}. </w:t>
      </w:r>
      <w:r w:rsidRPr="00B977FF">
        <w:rPr>
          <w:rFonts w:asciiTheme="minorHAnsi" w:eastAsia="Times New Roman" w:hAnsiTheme="minorHAnsi" w:cstheme="minorHAnsi"/>
          <w:b/>
          <w:sz w:val="22"/>
          <w:szCs w:val="22"/>
        </w:rPr>
        <w:tab/>
      </w:r>
      <w:r w:rsidRPr="00B977FF">
        <w:rPr>
          <w:rFonts w:asciiTheme="minorHAnsi" w:eastAsia="Times New Roman" w:hAnsiTheme="minorHAnsi" w:cstheme="minorHAnsi"/>
          <w:bCs/>
          <w:sz w:val="22"/>
          <w:szCs w:val="22"/>
        </w:rPr>
        <w:t xml:space="preserve">How to cite ENCORE and the </w:t>
      </w:r>
      <w:r w:rsidR="003210C2">
        <w:rPr>
          <w:rFonts w:asciiTheme="minorHAnsi" w:eastAsia="Times New Roman" w:hAnsiTheme="minorHAnsi" w:cstheme="minorHAnsi"/>
          <w:bCs/>
          <w:sz w:val="22"/>
          <w:szCs w:val="22"/>
        </w:rPr>
        <w:t>s</w:t>
      </w:r>
      <w:r w:rsidRPr="00B977FF">
        <w:rPr>
          <w:rFonts w:asciiTheme="minorHAnsi" w:eastAsia="Times New Roman" w:hAnsiTheme="minorHAnsi" w:cstheme="minorHAnsi"/>
          <w:bCs/>
          <w:sz w:val="22"/>
          <w:szCs w:val="22"/>
        </w:rPr>
        <w:t>FSS Navigator</w:t>
      </w:r>
    </w:p>
    <w:p w14:paraId="10A32B91" w14:textId="05D2A874" w:rsidR="00B977FF" w:rsidRPr="00B977FF" w:rsidRDefault="00B977FF" w:rsidP="00B977FF">
      <w:pPr>
        <w:pStyle w:val="ListParagraph"/>
        <w:numPr>
          <w:ilvl w:val="0"/>
          <w:numId w:val="26"/>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.FSSignore. </w:t>
      </w:r>
      <w:r w:rsidRPr="00B977FF">
        <w:rPr>
          <w:rFonts w:asciiTheme="minorHAnsi" w:eastAsia="Times New Roman" w:hAnsiTheme="minorHAnsi" w:cstheme="minorHAnsi"/>
          <w:bCs/>
          <w:sz w:val="22"/>
          <w:szCs w:val="22"/>
        </w:rPr>
        <w:t>Currently not used but to be used with an application that selects all files needed for sharing.</w:t>
      </w:r>
    </w:p>
    <w:p w14:paraId="3D29C76E" w14:textId="77777777" w:rsidR="00B977FF" w:rsidRPr="00B977FF" w:rsidRDefault="00B977FF" w:rsidP="00B977FF">
      <w:pPr>
        <w:spacing w:line="276" w:lineRule="auto"/>
        <w:rPr>
          <w:rFonts w:asciiTheme="minorHAnsi" w:eastAsia="Times New Roman" w:hAnsiTheme="minorHAnsi" w:cstheme="minorHAnsi"/>
          <w:b/>
          <w:sz w:val="22"/>
          <w:szCs w:val="22"/>
        </w:rPr>
      </w:pPr>
    </w:p>
    <w:p w14:paraId="06D4AE11" w14:textId="20A25764" w:rsidR="00B977FF" w:rsidRPr="00B977FF" w:rsidRDefault="003210C2" w:rsidP="00B977FF">
      <w:pPr>
        <w:spacing w:line="276" w:lineRule="auto"/>
        <w:rPr>
          <w:rFonts w:asciiTheme="minorHAnsi" w:eastAsia="Times New Roman" w:hAnsiTheme="minorHAnsi" w:cstheme="minorHAnsi"/>
          <w:b/>
          <w:sz w:val="22"/>
          <w:szCs w:val="22"/>
        </w:rPr>
      </w:pPr>
      <w:r>
        <w:rPr>
          <w:rFonts w:asciiTheme="minorHAnsi" w:eastAsia="Times New Roman" w:hAnsiTheme="minorHAnsi" w:cstheme="minorHAnsi"/>
          <w:b/>
          <w:sz w:val="22"/>
          <w:szCs w:val="22"/>
        </w:rPr>
        <w:t>s</w:t>
      </w:r>
      <w:r w:rsidR="00B977FF" w:rsidRPr="00B977FF">
        <w:rPr>
          <w:rFonts w:asciiTheme="minorHAnsi" w:eastAsia="Times New Roman" w:hAnsiTheme="minorHAnsi" w:cstheme="minorHAnsi"/>
          <w:b/>
          <w:sz w:val="22"/>
          <w:szCs w:val="22"/>
        </w:rPr>
        <w:t>FSS Navigator</w:t>
      </w:r>
    </w:p>
    <w:p w14:paraId="1614BEDE" w14:textId="77777777" w:rsidR="00700290" w:rsidRPr="00B977FF" w:rsidRDefault="00700290" w:rsidP="00700290">
      <w:pPr>
        <w:pStyle w:val="ListParagraph"/>
        <w:numPr>
          <w:ilvl w:val="0"/>
          <w:numId w:val="24"/>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Navigate.py. </w:t>
      </w:r>
      <w:r w:rsidRPr="00B977FF">
        <w:rPr>
          <w:rFonts w:asciiTheme="minorHAnsi" w:eastAsia="Times New Roman" w:hAnsiTheme="minorHAnsi" w:cstheme="minorHAnsi"/>
          <w:bCs/>
          <w:sz w:val="22"/>
          <w:szCs w:val="22"/>
        </w:rPr>
        <w:t xml:space="preserve">Standalone Python 3 script to generate Navigate.html </w:t>
      </w:r>
      <w:r>
        <w:rPr>
          <w:rFonts w:asciiTheme="minorHAnsi" w:eastAsia="Times New Roman" w:hAnsiTheme="minorHAnsi" w:cstheme="minorHAnsi"/>
          <w:bCs/>
          <w:sz w:val="22"/>
          <w:szCs w:val="22"/>
        </w:rPr>
        <w:t>used for</w:t>
      </w:r>
      <w:r w:rsidRPr="00B977FF">
        <w:rPr>
          <w:rFonts w:asciiTheme="minorHAnsi" w:eastAsia="Times New Roman" w:hAnsiTheme="minorHAnsi" w:cstheme="minorHAnsi"/>
          <w:bCs/>
          <w:sz w:val="22"/>
          <w:szCs w:val="22"/>
        </w:rPr>
        <w:t xml:space="preserve"> navigat</w:t>
      </w:r>
      <w:r>
        <w:rPr>
          <w:rFonts w:asciiTheme="minorHAnsi" w:eastAsia="Times New Roman" w:hAnsiTheme="minorHAnsi" w:cstheme="minorHAnsi"/>
          <w:bCs/>
          <w:sz w:val="22"/>
          <w:szCs w:val="22"/>
        </w:rPr>
        <w:t>ing</w:t>
      </w:r>
      <w:r w:rsidRPr="00B977FF">
        <w:rPr>
          <w:rFonts w:asciiTheme="minorHAnsi" w:eastAsia="Times New Roman" w:hAnsiTheme="minorHAnsi" w:cstheme="minorHAnsi"/>
          <w:bCs/>
          <w:sz w:val="22"/>
          <w:szCs w:val="22"/>
        </w:rPr>
        <w:t xml:space="preserve"> the </w:t>
      </w:r>
      <w:r>
        <w:rPr>
          <w:rFonts w:asciiTheme="minorHAnsi" w:eastAsia="Times New Roman" w:hAnsiTheme="minorHAnsi" w:cstheme="minorHAnsi"/>
          <w:bCs/>
          <w:sz w:val="22"/>
          <w:szCs w:val="22"/>
        </w:rPr>
        <w:t>s</w:t>
      </w:r>
      <w:r w:rsidRPr="00B977FF">
        <w:rPr>
          <w:rFonts w:asciiTheme="minorHAnsi" w:eastAsia="Times New Roman" w:hAnsiTheme="minorHAnsi" w:cstheme="minorHAnsi"/>
          <w:bCs/>
          <w:sz w:val="22"/>
          <w:szCs w:val="22"/>
        </w:rPr>
        <w:t>FSS. Can be run from the command line (Navigate.py -h)</w:t>
      </w:r>
    </w:p>
    <w:p w14:paraId="34EAF55C" w14:textId="77777777" w:rsidR="00700290" w:rsidRPr="00B977FF" w:rsidRDefault="00700290" w:rsidP="00700290">
      <w:pPr>
        <w:pStyle w:val="ListParagraph"/>
        <w:numPr>
          <w:ilvl w:val="0"/>
          <w:numId w:val="24"/>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Navigate_U.sh. </w:t>
      </w:r>
      <w:r w:rsidRPr="00B977FF">
        <w:rPr>
          <w:rFonts w:asciiTheme="minorHAnsi" w:eastAsia="Times New Roman" w:hAnsiTheme="minorHAnsi" w:cstheme="minorHAnsi"/>
          <w:bCs/>
          <w:sz w:val="22"/>
          <w:szCs w:val="22"/>
        </w:rPr>
        <w:t>Shell script to run Navigate on Unix/Linux systems. Change the first line (#!/usr/bin/Python) if necessary. Make executable using chmod +x</w:t>
      </w:r>
    </w:p>
    <w:p w14:paraId="66205D7A" w14:textId="1558CE22" w:rsidR="00B977FF" w:rsidRPr="00B977FF" w:rsidRDefault="00B977FF" w:rsidP="00B977FF">
      <w:pPr>
        <w:pStyle w:val="ListParagraph"/>
        <w:numPr>
          <w:ilvl w:val="0"/>
          <w:numId w:val="24"/>
        </w:num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Navigate.html. </w:t>
      </w:r>
      <w:r w:rsidRPr="00B977FF">
        <w:rPr>
          <w:rFonts w:asciiTheme="minorHAnsi" w:eastAsia="Times New Roman" w:hAnsiTheme="minorHAnsi" w:cstheme="minorHAnsi"/>
          <w:bCs/>
          <w:sz w:val="22"/>
          <w:szCs w:val="22"/>
        </w:rPr>
        <w:t xml:space="preserve">Open in </w:t>
      </w:r>
      <w:r w:rsidR="005D01AE">
        <w:rPr>
          <w:rFonts w:asciiTheme="minorHAnsi" w:eastAsia="Times New Roman" w:hAnsiTheme="minorHAnsi" w:cstheme="minorHAnsi"/>
          <w:bCs/>
          <w:sz w:val="22"/>
          <w:szCs w:val="22"/>
        </w:rPr>
        <w:t>a</w:t>
      </w:r>
      <w:r w:rsidR="005D01AE" w:rsidRPr="00B977FF">
        <w:rPr>
          <w:rFonts w:asciiTheme="minorHAnsi" w:eastAsia="Times New Roman" w:hAnsiTheme="minorHAnsi" w:cstheme="minorHAnsi"/>
          <w:bCs/>
          <w:sz w:val="22"/>
          <w:szCs w:val="22"/>
        </w:rPr>
        <w:t xml:space="preserve"> </w:t>
      </w:r>
      <w:r w:rsidRPr="00B977FF">
        <w:rPr>
          <w:rFonts w:asciiTheme="minorHAnsi" w:eastAsia="Times New Roman" w:hAnsiTheme="minorHAnsi" w:cstheme="minorHAnsi"/>
          <w:bCs/>
          <w:sz w:val="22"/>
          <w:szCs w:val="22"/>
        </w:rPr>
        <w:t>browser to navigate the standardized file system.</w:t>
      </w:r>
      <w:r w:rsidR="00700290">
        <w:rPr>
          <w:rFonts w:asciiTheme="minorHAnsi" w:eastAsia="Times New Roman" w:hAnsiTheme="minorHAnsi" w:cstheme="minorHAnsi"/>
          <w:bCs/>
          <w:sz w:val="22"/>
          <w:szCs w:val="22"/>
        </w:rPr>
        <w:t xml:space="preserve"> This file is created after running Navigate.py. </w:t>
      </w:r>
    </w:p>
    <w:p w14:paraId="0CDB03A4" w14:textId="77777777" w:rsidR="00B977FF" w:rsidRDefault="00B977FF" w:rsidP="00B977FF">
      <w:pPr>
        <w:spacing w:line="276" w:lineRule="auto"/>
        <w:rPr>
          <w:rFonts w:asciiTheme="minorHAnsi" w:eastAsia="Times New Roman" w:hAnsiTheme="minorHAnsi" w:cstheme="minorHAnsi"/>
          <w:b/>
          <w:sz w:val="22"/>
          <w:szCs w:val="22"/>
        </w:rPr>
      </w:pPr>
    </w:p>
    <w:p w14:paraId="3D55A13C" w14:textId="18F0A0E2"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There are also executables available for Windows and </w:t>
      </w:r>
      <w:r w:rsidR="005D01AE">
        <w:rPr>
          <w:rFonts w:asciiTheme="minorHAnsi" w:eastAsia="Times New Roman" w:hAnsiTheme="minorHAnsi" w:cstheme="minorHAnsi"/>
          <w:bCs/>
          <w:sz w:val="22"/>
          <w:szCs w:val="22"/>
        </w:rPr>
        <w:t>m</w:t>
      </w:r>
      <w:r w:rsidRPr="00B977FF">
        <w:rPr>
          <w:rFonts w:asciiTheme="minorHAnsi" w:eastAsia="Times New Roman" w:hAnsiTheme="minorHAnsi" w:cstheme="minorHAnsi"/>
          <w:bCs/>
          <w:sz w:val="22"/>
          <w:szCs w:val="22"/>
        </w:rPr>
        <w:t xml:space="preserve">acOS. These are available from the </w:t>
      </w:r>
      <w:r w:rsidR="00700290">
        <w:rPr>
          <w:rFonts w:asciiTheme="minorHAnsi" w:eastAsia="Times New Roman" w:hAnsiTheme="minorHAnsi" w:cstheme="minorHAnsi"/>
          <w:bCs/>
          <w:sz w:val="22"/>
          <w:szCs w:val="22"/>
        </w:rPr>
        <w:t xml:space="preserve">latest </w:t>
      </w:r>
      <w:r w:rsidRPr="00B977FF">
        <w:rPr>
          <w:rFonts w:asciiTheme="minorHAnsi" w:eastAsia="Times New Roman" w:hAnsiTheme="minorHAnsi" w:cstheme="minorHAnsi"/>
          <w:bCs/>
          <w:sz w:val="22"/>
          <w:szCs w:val="22"/>
        </w:rPr>
        <w:t>GitHub release and from Zenodo (DOI: https://doi.org/10.5281/zenodo.7985655):</w:t>
      </w:r>
    </w:p>
    <w:p w14:paraId="19173E9C" w14:textId="559D2F05" w:rsidR="00B977FF" w:rsidRPr="00B977FF" w:rsidRDefault="00B977FF" w:rsidP="00B977FF">
      <w:pPr>
        <w:pStyle w:val="ListParagraph"/>
        <w:numPr>
          <w:ilvl w:val="0"/>
          <w:numId w:val="25"/>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Navigate_W.exe. </w:t>
      </w:r>
      <w:r w:rsidRPr="00B977FF">
        <w:rPr>
          <w:rFonts w:asciiTheme="minorHAnsi" w:eastAsia="Times New Roman" w:hAnsiTheme="minorHAnsi" w:cstheme="minorHAnsi"/>
          <w:bCs/>
          <w:sz w:val="22"/>
          <w:szCs w:val="22"/>
        </w:rPr>
        <w:t>Windows executable if</w:t>
      </w:r>
      <w:r w:rsidR="005D01AE">
        <w:rPr>
          <w:rFonts w:asciiTheme="minorHAnsi" w:eastAsia="Times New Roman" w:hAnsiTheme="minorHAnsi" w:cstheme="minorHAnsi"/>
          <w:bCs/>
          <w:sz w:val="22"/>
          <w:szCs w:val="22"/>
        </w:rPr>
        <w:t xml:space="preserve"> one</w:t>
      </w:r>
      <w:r w:rsidRPr="00B977FF">
        <w:rPr>
          <w:rFonts w:asciiTheme="minorHAnsi" w:eastAsia="Times New Roman" w:hAnsiTheme="minorHAnsi" w:cstheme="minorHAnsi"/>
          <w:bCs/>
          <w:sz w:val="22"/>
          <w:szCs w:val="22"/>
        </w:rPr>
        <w:t xml:space="preserve"> do</w:t>
      </w:r>
      <w:r w:rsidR="005D01AE">
        <w:rPr>
          <w:rFonts w:asciiTheme="minorHAnsi" w:eastAsia="Times New Roman" w:hAnsiTheme="minorHAnsi" w:cstheme="minorHAnsi"/>
          <w:bCs/>
          <w:sz w:val="22"/>
          <w:szCs w:val="22"/>
        </w:rPr>
        <w:t>es</w:t>
      </w:r>
      <w:r w:rsidRPr="00B977FF">
        <w:rPr>
          <w:rFonts w:asciiTheme="minorHAnsi" w:eastAsia="Times New Roman" w:hAnsiTheme="minorHAnsi" w:cstheme="minorHAnsi"/>
          <w:bCs/>
          <w:sz w:val="22"/>
          <w:szCs w:val="22"/>
        </w:rPr>
        <w:t>n't have Python installed (Navigate.exe -h).</w:t>
      </w:r>
    </w:p>
    <w:p w14:paraId="2BC9A8E9" w14:textId="489B0113" w:rsidR="00B977FF" w:rsidRPr="00B977FF" w:rsidRDefault="00B977FF" w:rsidP="00B977FF">
      <w:pPr>
        <w:pStyle w:val="ListParagraph"/>
        <w:numPr>
          <w:ilvl w:val="0"/>
          <w:numId w:val="25"/>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Navigate_M. </w:t>
      </w:r>
      <w:r w:rsidRPr="00B977FF">
        <w:rPr>
          <w:rFonts w:asciiTheme="minorHAnsi" w:eastAsia="Times New Roman" w:hAnsiTheme="minorHAnsi" w:cstheme="minorHAnsi"/>
          <w:bCs/>
          <w:sz w:val="22"/>
          <w:szCs w:val="22"/>
        </w:rPr>
        <w:t>MacOS executable (macOS 13.3.1 (Ventura), Apple M1)</w:t>
      </w:r>
    </w:p>
    <w:p w14:paraId="7261BBFF" w14:textId="0A21C35D" w:rsidR="00B977FF" w:rsidRPr="00B977FF" w:rsidRDefault="00B977FF" w:rsidP="00B977FF">
      <w:pPr>
        <w:pStyle w:val="ListParagraph"/>
        <w:numPr>
          <w:ilvl w:val="0"/>
          <w:numId w:val="25"/>
        </w:num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
          <w:sz w:val="22"/>
          <w:szCs w:val="22"/>
        </w:rPr>
        <w:t xml:space="preserve">Navigate_MacIntel. </w:t>
      </w:r>
      <w:r w:rsidRPr="00B977FF">
        <w:rPr>
          <w:rFonts w:asciiTheme="minorHAnsi" w:eastAsia="Times New Roman" w:hAnsiTheme="minorHAnsi" w:cstheme="minorHAnsi"/>
          <w:bCs/>
          <w:sz w:val="22"/>
          <w:szCs w:val="22"/>
        </w:rPr>
        <w:t>MacOS executable (macOS 10.13.6 (High Sierra), Intel Core i5)</w:t>
      </w:r>
    </w:p>
    <w:p w14:paraId="2A761F2C" w14:textId="77777777" w:rsidR="00B977FF" w:rsidRPr="00B977FF" w:rsidRDefault="00B977FF" w:rsidP="00B977FF">
      <w:pPr>
        <w:spacing w:line="276" w:lineRule="auto"/>
        <w:rPr>
          <w:rFonts w:asciiTheme="minorHAnsi" w:eastAsia="Times New Roman" w:hAnsiTheme="minorHAnsi" w:cstheme="minorHAnsi"/>
          <w:b/>
          <w:sz w:val="22"/>
          <w:szCs w:val="22"/>
        </w:rPr>
      </w:pPr>
    </w:p>
    <w:p w14:paraId="0028A52F" w14:textId="77777777"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 xml:space="preserve">Test_Navigate_Module.py. </w:t>
      </w:r>
    </w:p>
    <w:p w14:paraId="1096A671" w14:textId="06308201" w:rsidR="00B977FF" w:rsidRPr="00B977FF" w:rsidRDefault="00B977FF"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Python script to show how to use Navigate.py as </w:t>
      </w:r>
      <w:r w:rsidR="005D01AE">
        <w:rPr>
          <w:rFonts w:asciiTheme="minorHAnsi" w:eastAsia="Times New Roman" w:hAnsiTheme="minorHAnsi" w:cstheme="minorHAnsi"/>
          <w:bCs/>
          <w:sz w:val="22"/>
          <w:szCs w:val="22"/>
        </w:rPr>
        <w:t xml:space="preserve">a </w:t>
      </w:r>
      <w:r w:rsidRPr="00B977FF">
        <w:rPr>
          <w:rFonts w:asciiTheme="minorHAnsi" w:eastAsia="Times New Roman" w:hAnsiTheme="minorHAnsi" w:cstheme="minorHAnsi"/>
          <w:bCs/>
          <w:sz w:val="22"/>
          <w:szCs w:val="22"/>
        </w:rPr>
        <w:t xml:space="preserve">module in other Python scripts. This may help to keep Navigate.html </w:t>
      </w:r>
      <w:r w:rsidR="001A1654" w:rsidRPr="00B977FF">
        <w:rPr>
          <w:rFonts w:asciiTheme="minorHAnsi" w:eastAsia="Times New Roman" w:hAnsiTheme="minorHAnsi" w:cstheme="minorHAnsi"/>
          <w:bCs/>
          <w:sz w:val="22"/>
          <w:szCs w:val="22"/>
        </w:rPr>
        <w:t>up to date</w:t>
      </w:r>
      <w:r w:rsidRPr="00B977FF">
        <w:rPr>
          <w:rFonts w:asciiTheme="minorHAnsi" w:eastAsia="Times New Roman" w:hAnsiTheme="minorHAnsi" w:cstheme="minorHAnsi"/>
          <w:bCs/>
          <w:sz w:val="22"/>
          <w:szCs w:val="22"/>
        </w:rPr>
        <w:t xml:space="preserve"> without manually executing Navigate.py.</w:t>
      </w:r>
    </w:p>
    <w:p w14:paraId="5F89F7B8" w14:textId="77777777" w:rsidR="00B977FF" w:rsidRDefault="00B977FF" w:rsidP="00B977FF">
      <w:pPr>
        <w:spacing w:line="276" w:lineRule="auto"/>
        <w:rPr>
          <w:rFonts w:asciiTheme="minorHAnsi" w:eastAsia="Times New Roman" w:hAnsiTheme="minorHAnsi" w:cstheme="minorHAnsi"/>
          <w:b/>
          <w:sz w:val="22"/>
          <w:szCs w:val="22"/>
        </w:rPr>
      </w:pPr>
    </w:p>
    <w:p w14:paraId="5AC054F6" w14:textId="44A38FB1"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
          <w:sz w:val="22"/>
          <w:szCs w:val="22"/>
        </w:rPr>
        <w:t>Navigat</w:t>
      </w:r>
      <w:r w:rsidR="001A1654">
        <w:rPr>
          <w:rFonts w:asciiTheme="minorHAnsi" w:eastAsia="Times New Roman" w:hAnsiTheme="minorHAnsi" w:cstheme="minorHAnsi"/>
          <w:b/>
          <w:sz w:val="22"/>
          <w:szCs w:val="22"/>
        </w:rPr>
        <w:t>ion</w:t>
      </w:r>
      <w:r w:rsidRPr="00B977FF">
        <w:rPr>
          <w:rFonts w:asciiTheme="minorHAnsi" w:eastAsia="Times New Roman" w:hAnsiTheme="minorHAnsi" w:cstheme="minorHAnsi"/>
          <w:b/>
          <w:sz w:val="22"/>
          <w:szCs w:val="22"/>
        </w:rPr>
        <w:t xml:space="preserve">.conf. </w:t>
      </w:r>
    </w:p>
    <w:p w14:paraId="39507032" w14:textId="2762DF89" w:rsidR="00B977FF" w:rsidRDefault="00B977FF" w:rsidP="00B977FF">
      <w:pPr>
        <w:spacing w:line="276" w:lineRule="auto"/>
        <w:rPr>
          <w:rFonts w:asciiTheme="minorHAnsi" w:eastAsia="Times New Roman" w:hAnsiTheme="minorHAnsi" w:cstheme="minorHAnsi"/>
          <w:b/>
          <w:sz w:val="22"/>
          <w:szCs w:val="22"/>
        </w:rPr>
      </w:pPr>
      <w:r w:rsidRPr="00B977FF">
        <w:rPr>
          <w:rFonts w:asciiTheme="minorHAnsi" w:eastAsia="Times New Roman" w:hAnsiTheme="minorHAnsi" w:cstheme="minorHAnsi"/>
          <w:bCs/>
          <w:sz w:val="22"/>
          <w:szCs w:val="22"/>
        </w:rPr>
        <w:t xml:space="preserve">Configuration file for </w:t>
      </w:r>
      <w:r>
        <w:rPr>
          <w:rFonts w:asciiTheme="minorHAnsi" w:eastAsia="Times New Roman" w:hAnsiTheme="minorHAnsi" w:cstheme="minorHAnsi"/>
          <w:bCs/>
          <w:sz w:val="22"/>
          <w:szCs w:val="22"/>
        </w:rPr>
        <w:t xml:space="preserve">the </w:t>
      </w:r>
      <w:r w:rsidR="003210C2">
        <w:rPr>
          <w:rFonts w:asciiTheme="minorHAnsi" w:eastAsia="Times New Roman" w:hAnsiTheme="minorHAnsi" w:cstheme="minorHAnsi"/>
          <w:bCs/>
          <w:sz w:val="22"/>
          <w:szCs w:val="22"/>
        </w:rPr>
        <w:t>s</w:t>
      </w:r>
      <w:r>
        <w:rPr>
          <w:rFonts w:asciiTheme="minorHAnsi" w:eastAsia="Times New Roman" w:hAnsiTheme="minorHAnsi" w:cstheme="minorHAnsi"/>
          <w:bCs/>
          <w:sz w:val="22"/>
          <w:szCs w:val="22"/>
        </w:rPr>
        <w:t xml:space="preserve">FSS </w:t>
      </w:r>
      <w:r w:rsidR="003210C2">
        <w:rPr>
          <w:rFonts w:asciiTheme="minorHAnsi" w:eastAsia="Times New Roman" w:hAnsiTheme="minorHAnsi" w:cstheme="minorHAnsi"/>
          <w:bCs/>
          <w:sz w:val="22"/>
          <w:szCs w:val="22"/>
        </w:rPr>
        <w:t>N</w:t>
      </w:r>
      <w:r>
        <w:rPr>
          <w:rFonts w:asciiTheme="minorHAnsi" w:eastAsia="Times New Roman" w:hAnsiTheme="minorHAnsi" w:cstheme="minorHAnsi"/>
          <w:bCs/>
          <w:sz w:val="22"/>
          <w:szCs w:val="22"/>
        </w:rPr>
        <w:t>avigator.</w:t>
      </w:r>
    </w:p>
    <w:p w14:paraId="205A15E0" w14:textId="77777777" w:rsidR="00B977FF" w:rsidRDefault="00B977FF" w:rsidP="00DE6305">
      <w:pPr>
        <w:spacing w:line="276" w:lineRule="auto"/>
        <w:rPr>
          <w:rFonts w:asciiTheme="minorHAnsi" w:eastAsia="Times New Roman" w:hAnsiTheme="minorHAnsi" w:cstheme="minorHAnsi"/>
          <w:b/>
          <w:sz w:val="22"/>
          <w:szCs w:val="22"/>
        </w:rPr>
      </w:pPr>
    </w:p>
    <w:p w14:paraId="09455865" w14:textId="6A534150" w:rsidR="00B977FF" w:rsidRPr="00010CE5" w:rsidRDefault="00B977FF" w:rsidP="00DE6305">
      <w:pPr>
        <w:spacing w:line="276" w:lineRule="auto"/>
        <w:rPr>
          <w:rFonts w:asciiTheme="minorHAnsi" w:eastAsia="Times New Roman" w:hAnsiTheme="minorHAnsi" w:cstheme="minorHAnsi"/>
          <w:b/>
          <w:sz w:val="22"/>
          <w:szCs w:val="22"/>
          <w:lang w:val="en-GB"/>
        </w:rPr>
      </w:pPr>
      <w:r w:rsidRPr="00010CE5">
        <w:rPr>
          <w:rFonts w:asciiTheme="minorHAnsi" w:eastAsia="Times New Roman" w:hAnsiTheme="minorHAnsi" w:cstheme="minorHAnsi"/>
          <w:b/>
          <w:sz w:val="22"/>
          <w:szCs w:val="22"/>
          <w:lang w:val="en-GB"/>
        </w:rPr>
        <w:t>\ProjectDocumentation\LabJournal.{docx,  md, tex, txt}.</w:t>
      </w:r>
    </w:p>
    <w:p w14:paraId="10CBACD1" w14:textId="7FF817C1" w:rsidR="00B977FF" w:rsidRDefault="00B977FF" w:rsidP="00DE6305">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Templates in different file f</w:t>
      </w:r>
      <w:r>
        <w:rPr>
          <w:rFonts w:asciiTheme="minorHAnsi" w:eastAsia="Times New Roman" w:hAnsiTheme="minorHAnsi" w:cstheme="minorHAnsi"/>
          <w:bCs/>
          <w:sz w:val="22"/>
          <w:szCs w:val="22"/>
          <w:lang w:val="en-GB"/>
        </w:rPr>
        <w:t xml:space="preserve">ormats for the lab journal. </w:t>
      </w:r>
    </w:p>
    <w:p w14:paraId="563C8802" w14:textId="77777777" w:rsidR="00B977FF" w:rsidRDefault="00B977FF" w:rsidP="00DE6305">
      <w:pPr>
        <w:spacing w:line="276" w:lineRule="auto"/>
        <w:rPr>
          <w:rFonts w:asciiTheme="minorHAnsi" w:eastAsia="Times New Roman" w:hAnsiTheme="minorHAnsi" w:cstheme="minorHAnsi"/>
          <w:bCs/>
          <w:sz w:val="22"/>
          <w:szCs w:val="22"/>
          <w:lang w:val="en-GB"/>
        </w:rPr>
      </w:pPr>
    </w:p>
    <w:p w14:paraId="7715351A" w14:textId="761F9700"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lastRenderedPageBreak/>
        <w:t xml:space="preserve">In general, </w:t>
      </w:r>
      <w:r>
        <w:rPr>
          <w:rFonts w:asciiTheme="minorHAnsi" w:eastAsia="Times New Roman" w:hAnsiTheme="minorHAnsi" w:cstheme="minorHAnsi"/>
          <w:bCs/>
          <w:sz w:val="22"/>
          <w:szCs w:val="22"/>
          <w:lang w:val="en-GB"/>
        </w:rPr>
        <w:t>any</w:t>
      </w:r>
      <w:r w:rsidRPr="00B977FF">
        <w:rPr>
          <w:rFonts w:asciiTheme="minorHAnsi" w:eastAsia="Times New Roman" w:hAnsiTheme="minorHAnsi" w:cstheme="minorHAnsi"/>
          <w:bCs/>
          <w:sz w:val="22"/>
          <w:szCs w:val="22"/>
          <w:lang w:val="en-GB"/>
        </w:rPr>
        <w:t xml:space="preserve"> documentation</w:t>
      </w:r>
      <w:r>
        <w:rPr>
          <w:rFonts w:asciiTheme="minorHAnsi" w:eastAsia="Times New Roman" w:hAnsiTheme="minorHAnsi" w:cstheme="minorHAnsi"/>
          <w:bCs/>
          <w:sz w:val="22"/>
          <w:szCs w:val="22"/>
          <w:lang w:val="en-GB"/>
        </w:rPr>
        <w:t xml:space="preserve"> should be kept in</w:t>
      </w:r>
      <w:r w:rsidRPr="00B977FF">
        <w:rPr>
          <w:rFonts w:asciiTheme="minorHAnsi" w:eastAsia="Times New Roman" w:hAnsiTheme="minorHAnsi" w:cstheme="minorHAnsi"/>
          <w:bCs/>
          <w:sz w:val="22"/>
          <w:szCs w:val="22"/>
          <w:lang w:val="en-GB"/>
        </w:rPr>
        <w:t xml:space="preserve"> the sub-directory</w:t>
      </w:r>
      <w:r w:rsidR="001A1654">
        <w:rPr>
          <w:rFonts w:asciiTheme="minorHAnsi" w:eastAsia="Times New Roman" w:hAnsiTheme="minorHAnsi" w:cstheme="minorHAnsi"/>
          <w:bCs/>
          <w:sz w:val="22"/>
          <w:szCs w:val="22"/>
          <w:lang w:val="en-GB"/>
        </w:rPr>
        <w:t xml:space="preserve"> that it describes</w:t>
      </w:r>
      <w:r w:rsidRPr="00B977FF">
        <w:rPr>
          <w:rFonts w:asciiTheme="minorHAnsi" w:eastAsia="Times New Roman" w:hAnsiTheme="minorHAnsi" w:cstheme="minorHAnsi"/>
          <w:bCs/>
          <w:sz w:val="22"/>
          <w:szCs w:val="22"/>
          <w:lang w:val="en-GB"/>
        </w:rPr>
        <w:t>. Thus, use the 0_README.md and/or additional (e.g., PowerPoint) files to document the data, software, and results</w:t>
      </w:r>
      <w:r>
        <w:rPr>
          <w:rFonts w:asciiTheme="minorHAnsi" w:eastAsia="Times New Roman" w:hAnsiTheme="minorHAnsi" w:cstheme="minorHAnsi"/>
          <w:bCs/>
          <w:sz w:val="22"/>
          <w:szCs w:val="22"/>
          <w:lang w:val="en-GB"/>
        </w:rPr>
        <w:t xml:space="preserve"> in their respective directories.</w:t>
      </w:r>
    </w:p>
    <w:p w14:paraId="03A310EC"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21CCE58F" w14:textId="5A865A62"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Th</w:t>
      </w:r>
      <w:r>
        <w:rPr>
          <w:rFonts w:asciiTheme="minorHAnsi" w:eastAsia="Times New Roman" w:hAnsiTheme="minorHAnsi" w:cstheme="minorHAnsi"/>
          <w:bCs/>
          <w:sz w:val="22"/>
          <w:szCs w:val="22"/>
          <w:lang w:val="en-GB"/>
        </w:rPr>
        <w:t>e</w:t>
      </w:r>
      <w:r w:rsidRPr="00B977FF">
        <w:rPr>
          <w:rFonts w:asciiTheme="minorHAnsi" w:eastAsia="Times New Roman" w:hAnsiTheme="minorHAnsi" w:cstheme="minorHAnsi"/>
          <w:bCs/>
          <w:sz w:val="22"/>
          <w:szCs w:val="22"/>
          <w:lang w:val="en-GB"/>
        </w:rPr>
        <w:t xml:space="preserve"> lab journal </w:t>
      </w:r>
      <w:r w:rsidR="00B052AC">
        <w:rPr>
          <w:rFonts w:asciiTheme="minorHAnsi" w:eastAsia="Times New Roman" w:hAnsiTheme="minorHAnsi" w:cstheme="minorHAnsi"/>
          <w:bCs/>
          <w:sz w:val="22"/>
          <w:szCs w:val="22"/>
          <w:lang w:val="en-GB"/>
        </w:rPr>
        <w:t>should</w:t>
      </w:r>
      <w:r w:rsidR="00B052AC" w:rsidRPr="00B977FF">
        <w:rPr>
          <w:rFonts w:asciiTheme="minorHAnsi" w:eastAsia="Times New Roman" w:hAnsiTheme="minorHAnsi" w:cstheme="minorHAnsi"/>
          <w:bCs/>
          <w:sz w:val="22"/>
          <w:szCs w:val="22"/>
          <w:lang w:val="en-GB"/>
        </w:rPr>
        <w:t xml:space="preserve"> </w:t>
      </w:r>
      <w:r w:rsidRPr="00B977FF">
        <w:rPr>
          <w:rFonts w:asciiTheme="minorHAnsi" w:eastAsia="Times New Roman" w:hAnsiTheme="minorHAnsi" w:cstheme="minorHAnsi"/>
          <w:bCs/>
          <w:sz w:val="22"/>
          <w:szCs w:val="22"/>
          <w:lang w:val="en-GB"/>
        </w:rPr>
        <w:t>contain more general documentation. For example,</w:t>
      </w:r>
    </w:p>
    <w:p w14:paraId="4C8F5ECA"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General information and concepts</w:t>
      </w:r>
    </w:p>
    <w:p w14:paraId="33343BEF"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Summaries of project discussions</w:t>
      </w:r>
    </w:p>
    <w:p w14:paraId="75EBFD6A"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Steps to be taken</w:t>
      </w:r>
    </w:p>
    <w:p w14:paraId="7965B12F"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New (future) research ideas</w:t>
      </w:r>
    </w:p>
    <w:p w14:paraId="4D4B44A5"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w:t>
      </w:r>
      <w:r w:rsidRPr="00B977FF">
        <w:rPr>
          <w:rFonts w:asciiTheme="minorHAnsi" w:eastAsia="Times New Roman" w:hAnsiTheme="minorHAnsi" w:cstheme="minorHAnsi"/>
          <w:bCs/>
          <w:sz w:val="22"/>
          <w:szCs w:val="22"/>
          <w:lang w:val="en-GB"/>
        </w:rPr>
        <w:tab/>
        <w:t xml:space="preserve">Pointers to the location of certain pieces of information </w:t>
      </w:r>
    </w:p>
    <w:p w14:paraId="5B954F6C"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0A14C824" w14:textId="1630F1A1"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 xml:space="preserve">In addition, it may also contain integrated parts of the various </w:t>
      </w:r>
      <w:r w:rsidR="006B5A95">
        <w:rPr>
          <w:rFonts w:asciiTheme="minorHAnsi" w:eastAsia="Times New Roman" w:hAnsiTheme="minorHAnsi" w:cstheme="minorHAnsi"/>
          <w:bCs/>
          <w:sz w:val="22"/>
          <w:szCs w:val="22"/>
          <w:lang w:val="en-GB"/>
        </w:rPr>
        <w:t>README</w:t>
      </w:r>
      <w:r w:rsidR="006B5A95" w:rsidRPr="00B977FF">
        <w:rPr>
          <w:rFonts w:asciiTheme="minorHAnsi" w:eastAsia="Times New Roman" w:hAnsiTheme="minorHAnsi" w:cstheme="minorHAnsi"/>
          <w:bCs/>
          <w:sz w:val="22"/>
          <w:szCs w:val="22"/>
          <w:lang w:val="en-GB"/>
        </w:rPr>
        <w:t xml:space="preserve"> </w:t>
      </w:r>
      <w:r w:rsidRPr="00B977FF">
        <w:rPr>
          <w:rFonts w:asciiTheme="minorHAnsi" w:eastAsia="Times New Roman" w:hAnsiTheme="minorHAnsi" w:cstheme="minorHAnsi"/>
          <w:bCs/>
          <w:sz w:val="22"/>
          <w:szCs w:val="22"/>
          <w:lang w:val="en-GB"/>
        </w:rPr>
        <w:t>files whenever useful (but keep it consistent with the source files). Include figures and tables when necessary.</w:t>
      </w:r>
    </w:p>
    <w:p w14:paraId="5A4EC1C0"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1A6BD731" w14:textId="4ED10ECA" w:rsidR="00B977FF" w:rsidRP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 xml:space="preserve">Although, strictly speaking, a lab journal is not </w:t>
      </w:r>
      <w:r w:rsidR="00BA7315">
        <w:rPr>
          <w:rFonts w:asciiTheme="minorHAnsi" w:eastAsia="Times New Roman" w:hAnsiTheme="minorHAnsi" w:cstheme="minorHAnsi"/>
          <w:bCs/>
          <w:sz w:val="22"/>
          <w:szCs w:val="22"/>
          <w:lang w:val="en-GB"/>
        </w:rPr>
        <w:t xml:space="preserve">intended </w:t>
      </w:r>
      <w:r w:rsidRPr="00B977FF">
        <w:rPr>
          <w:rFonts w:asciiTheme="minorHAnsi" w:eastAsia="Times New Roman" w:hAnsiTheme="minorHAnsi" w:cstheme="minorHAnsi"/>
          <w:bCs/>
          <w:sz w:val="22"/>
          <w:szCs w:val="22"/>
          <w:lang w:val="en-GB"/>
        </w:rPr>
        <w:t>for recording new/future ideas or prov</w:t>
      </w:r>
      <w:r w:rsidR="00BA7315">
        <w:rPr>
          <w:rFonts w:asciiTheme="minorHAnsi" w:eastAsia="Times New Roman" w:hAnsiTheme="minorHAnsi" w:cstheme="minorHAnsi"/>
          <w:bCs/>
          <w:sz w:val="22"/>
          <w:szCs w:val="22"/>
          <w:lang w:val="en-GB"/>
        </w:rPr>
        <w:t>id</w:t>
      </w:r>
      <w:r w:rsidRPr="00B977FF">
        <w:rPr>
          <w:rFonts w:asciiTheme="minorHAnsi" w:eastAsia="Times New Roman" w:hAnsiTheme="minorHAnsi" w:cstheme="minorHAnsi"/>
          <w:bCs/>
          <w:sz w:val="22"/>
          <w:szCs w:val="22"/>
          <w:lang w:val="en-GB"/>
        </w:rPr>
        <w:t xml:space="preserve">ing summaries of discussions, it is important for </w:t>
      </w:r>
      <w:r w:rsidR="00BA7315">
        <w:rPr>
          <w:rFonts w:asciiTheme="minorHAnsi" w:eastAsia="Times New Roman" w:hAnsiTheme="minorHAnsi" w:cstheme="minorHAnsi"/>
          <w:bCs/>
          <w:sz w:val="22"/>
          <w:szCs w:val="22"/>
          <w:lang w:val="en-GB"/>
        </w:rPr>
        <w:t xml:space="preserve">a research </w:t>
      </w:r>
      <w:r w:rsidRPr="00B977FF">
        <w:rPr>
          <w:rFonts w:asciiTheme="minorHAnsi" w:eastAsia="Times New Roman" w:hAnsiTheme="minorHAnsi" w:cstheme="minorHAnsi"/>
          <w:bCs/>
          <w:sz w:val="22"/>
          <w:szCs w:val="22"/>
          <w:lang w:val="en-GB"/>
        </w:rPr>
        <w:t xml:space="preserve">group to also have a record of this. Therefore, </w:t>
      </w:r>
      <w:r>
        <w:rPr>
          <w:rFonts w:asciiTheme="minorHAnsi" w:eastAsia="Times New Roman" w:hAnsiTheme="minorHAnsi" w:cstheme="minorHAnsi"/>
          <w:bCs/>
          <w:sz w:val="22"/>
          <w:szCs w:val="22"/>
          <w:lang w:val="en-GB"/>
        </w:rPr>
        <w:t>th</w:t>
      </w:r>
      <w:r w:rsidR="00BA7315">
        <w:rPr>
          <w:rFonts w:asciiTheme="minorHAnsi" w:eastAsia="Times New Roman" w:hAnsiTheme="minorHAnsi" w:cstheme="minorHAnsi"/>
          <w:bCs/>
          <w:sz w:val="22"/>
          <w:szCs w:val="22"/>
          <w:lang w:val="en-GB"/>
        </w:rPr>
        <w:t>ese</w:t>
      </w:r>
      <w:r>
        <w:rPr>
          <w:rFonts w:asciiTheme="minorHAnsi" w:eastAsia="Times New Roman" w:hAnsiTheme="minorHAnsi" w:cstheme="minorHAnsi"/>
          <w:bCs/>
          <w:sz w:val="22"/>
          <w:szCs w:val="22"/>
          <w:lang w:val="en-GB"/>
        </w:rPr>
        <w:t xml:space="preserve"> can also be included in the </w:t>
      </w:r>
      <w:r w:rsidRPr="00B977FF">
        <w:rPr>
          <w:rFonts w:asciiTheme="minorHAnsi" w:eastAsia="Times New Roman" w:hAnsiTheme="minorHAnsi" w:cstheme="minorHAnsi"/>
          <w:bCs/>
          <w:sz w:val="22"/>
          <w:szCs w:val="22"/>
          <w:lang w:val="en-GB"/>
        </w:rPr>
        <w:t>lab journal.</w:t>
      </w:r>
    </w:p>
    <w:p w14:paraId="362B309E" w14:textId="77777777" w:rsidR="00B977FF" w:rsidRPr="00B977FF" w:rsidRDefault="00B977FF" w:rsidP="00B977FF">
      <w:pPr>
        <w:spacing w:line="276" w:lineRule="auto"/>
        <w:rPr>
          <w:rFonts w:asciiTheme="minorHAnsi" w:eastAsia="Times New Roman" w:hAnsiTheme="minorHAnsi" w:cstheme="minorHAnsi"/>
          <w:bCs/>
          <w:sz w:val="22"/>
          <w:szCs w:val="22"/>
          <w:lang w:val="en-GB"/>
        </w:rPr>
      </w:pPr>
    </w:p>
    <w:p w14:paraId="3143A6B5" w14:textId="0CB99309" w:rsidR="00B977FF" w:rsidRDefault="00B977FF" w:rsidP="00B977FF">
      <w:pPr>
        <w:spacing w:line="276" w:lineRule="auto"/>
        <w:rPr>
          <w:rFonts w:asciiTheme="minorHAnsi" w:eastAsia="Times New Roman" w:hAnsiTheme="minorHAnsi" w:cstheme="minorHAnsi"/>
          <w:bCs/>
          <w:sz w:val="22"/>
          <w:szCs w:val="22"/>
          <w:lang w:val="en-GB"/>
        </w:rPr>
      </w:pPr>
      <w:r w:rsidRPr="00B977FF">
        <w:rPr>
          <w:rFonts w:asciiTheme="minorHAnsi" w:eastAsia="Times New Roman" w:hAnsiTheme="minorHAnsi" w:cstheme="minorHAnsi"/>
          <w:bCs/>
          <w:sz w:val="22"/>
          <w:szCs w:val="22"/>
          <w:lang w:val="en-GB"/>
        </w:rPr>
        <w:t xml:space="preserve">Parts </w:t>
      </w:r>
      <w:r>
        <w:rPr>
          <w:rFonts w:asciiTheme="minorHAnsi" w:eastAsia="Times New Roman" w:hAnsiTheme="minorHAnsi" w:cstheme="minorHAnsi"/>
          <w:bCs/>
          <w:sz w:val="22"/>
          <w:szCs w:val="22"/>
          <w:lang w:val="en-GB"/>
        </w:rPr>
        <w:t xml:space="preserve">of the lab journal </w:t>
      </w:r>
      <w:r w:rsidRPr="00B977FF">
        <w:rPr>
          <w:rFonts w:asciiTheme="minorHAnsi" w:eastAsia="Times New Roman" w:hAnsiTheme="minorHAnsi" w:cstheme="minorHAnsi"/>
          <w:bCs/>
          <w:sz w:val="22"/>
          <w:szCs w:val="22"/>
          <w:lang w:val="en-GB"/>
        </w:rPr>
        <w:t xml:space="preserve">that should not be shared with peers (e.g., new research ideas) should be clearly labelled with ‘Not for sharing’ such that </w:t>
      </w:r>
      <w:r w:rsidR="00BA7315">
        <w:rPr>
          <w:rFonts w:asciiTheme="minorHAnsi" w:eastAsia="Times New Roman" w:hAnsiTheme="minorHAnsi" w:cstheme="minorHAnsi"/>
          <w:bCs/>
          <w:sz w:val="22"/>
          <w:szCs w:val="22"/>
          <w:lang w:val="en-GB"/>
        </w:rPr>
        <w:t>one</w:t>
      </w:r>
      <w:r w:rsidRPr="00B977FF">
        <w:rPr>
          <w:rFonts w:asciiTheme="minorHAnsi" w:eastAsia="Times New Roman" w:hAnsiTheme="minorHAnsi" w:cstheme="minorHAnsi"/>
          <w:bCs/>
          <w:sz w:val="22"/>
          <w:szCs w:val="22"/>
          <w:lang w:val="en-GB"/>
        </w:rPr>
        <w:t xml:space="preserve"> can easily remove these parts. Alternatively, </w:t>
      </w:r>
      <w:r w:rsidR="00BA7315">
        <w:rPr>
          <w:rFonts w:asciiTheme="minorHAnsi" w:eastAsia="Times New Roman" w:hAnsiTheme="minorHAnsi" w:cstheme="minorHAnsi"/>
          <w:bCs/>
          <w:sz w:val="22"/>
          <w:szCs w:val="22"/>
          <w:lang w:val="en-GB"/>
        </w:rPr>
        <w:t>one</w:t>
      </w:r>
      <w:r w:rsidRPr="00B977FF">
        <w:rPr>
          <w:rFonts w:asciiTheme="minorHAnsi" w:eastAsia="Times New Roman" w:hAnsiTheme="minorHAnsi" w:cstheme="minorHAnsi"/>
          <w:bCs/>
          <w:sz w:val="22"/>
          <w:szCs w:val="22"/>
          <w:lang w:val="en-GB"/>
        </w:rPr>
        <w:t xml:space="preserve"> may maintain two separate documents.</w:t>
      </w:r>
      <w:r>
        <w:rPr>
          <w:rFonts w:asciiTheme="minorHAnsi" w:eastAsia="Times New Roman" w:hAnsiTheme="minorHAnsi" w:cstheme="minorHAnsi"/>
          <w:bCs/>
          <w:sz w:val="22"/>
          <w:szCs w:val="22"/>
          <w:lang w:val="en-GB"/>
        </w:rPr>
        <w:t xml:space="preserve"> </w:t>
      </w:r>
    </w:p>
    <w:p w14:paraId="2E800180" w14:textId="77777777" w:rsidR="00B977FF" w:rsidRDefault="00B977FF" w:rsidP="00B977FF">
      <w:pPr>
        <w:spacing w:line="276" w:lineRule="auto"/>
        <w:rPr>
          <w:rFonts w:asciiTheme="minorHAnsi" w:eastAsia="Times New Roman" w:hAnsiTheme="minorHAnsi" w:cstheme="minorHAnsi"/>
          <w:bCs/>
          <w:sz w:val="22"/>
          <w:szCs w:val="22"/>
          <w:lang w:val="en-GB"/>
        </w:rPr>
      </w:pPr>
    </w:p>
    <w:p w14:paraId="6F8A9017" w14:textId="4E51B0A9" w:rsidR="00B977FF" w:rsidRPr="00B977FF" w:rsidRDefault="00B977FF" w:rsidP="00B977FF">
      <w:pPr>
        <w:spacing w:line="276" w:lineRule="auto"/>
        <w:rPr>
          <w:rFonts w:asciiTheme="minorHAnsi" w:eastAsia="Times New Roman" w:hAnsiTheme="minorHAnsi" w:cstheme="minorHAnsi"/>
          <w:bCs/>
          <w:sz w:val="22"/>
          <w:szCs w:val="22"/>
          <w:lang w:val="en-GB"/>
        </w:rPr>
      </w:pPr>
      <w:r>
        <w:rPr>
          <w:rFonts w:asciiTheme="minorHAnsi" w:eastAsia="Times New Roman" w:hAnsiTheme="minorHAnsi" w:cstheme="minorHAnsi"/>
          <w:bCs/>
          <w:sz w:val="22"/>
          <w:szCs w:val="22"/>
          <w:lang w:val="en-GB"/>
        </w:rPr>
        <w:t>If necessary, ENCORE allows to maintain lab journals in multiple sub-directories. For example, one may decide to have a separate lab journal in ‘\Processing\NameOfComputation</w:t>
      </w:r>
      <w:r w:rsidR="001A1654">
        <w:rPr>
          <w:rFonts w:asciiTheme="minorHAnsi" w:eastAsia="Times New Roman" w:hAnsiTheme="minorHAnsi" w:cstheme="minorHAnsi"/>
          <w:bCs/>
          <w:sz w:val="22"/>
          <w:szCs w:val="22"/>
          <w:lang w:val="en-GB"/>
        </w:rPr>
        <w:t>_1</w:t>
      </w:r>
      <w:r>
        <w:rPr>
          <w:rFonts w:asciiTheme="minorHAnsi" w:eastAsia="Times New Roman" w:hAnsiTheme="minorHAnsi" w:cstheme="minorHAnsi"/>
          <w:bCs/>
          <w:sz w:val="22"/>
          <w:szCs w:val="22"/>
          <w:lang w:val="en-GB"/>
        </w:rPr>
        <w:t xml:space="preserve">’ for a specific part of the computational analysis. </w:t>
      </w:r>
    </w:p>
    <w:p w14:paraId="3B84FAF0" w14:textId="77777777" w:rsidR="00B977FF" w:rsidRDefault="00B977FF" w:rsidP="00B977FF">
      <w:pPr>
        <w:spacing w:line="276" w:lineRule="auto"/>
        <w:rPr>
          <w:rFonts w:asciiTheme="minorHAnsi" w:eastAsia="Times New Roman" w:hAnsiTheme="minorHAnsi" w:cstheme="minorHAnsi"/>
          <w:bCs/>
          <w:sz w:val="22"/>
          <w:szCs w:val="22"/>
        </w:rPr>
      </w:pPr>
    </w:p>
    <w:p w14:paraId="44FE7936" w14:textId="55CDDEDD" w:rsidR="00B977FF" w:rsidRPr="00904B78" w:rsidRDefault="00B977FF" w:rsidP="00B977FF">
      <w:pPr>
        <w:spacing w:line="276" w:lineRule="auto"/>
        <w:rPr>
          <w:rFonts w:asciiTheme="minorHAnsi" w:eastAsia="Times New Roman" w:hAnsiTheme="minorHAnsi" w:cstheme="minorHAnsi"/>
          <w:b/>
          <w:sz w:val="22"/>
          <w:szCs w:val="22"/>
        </w:rPr>
      </w:pPr>
      <w:r w:rsidRPr="00904B78">
        <w:rPr>
          <w:rFonts w:asciiTheme="minorHAnsi" w:eastAsia="Times New Roman" w:hAnsiTheme="minorHAnsi" w:cstheme="minorHAnsi"/>
          <w:b/>
          <w:sz w:val="22"/>
          <w:szCs w:val="22"/>
        </w:rPr>
        <w:t>\Processing\</w:t>
      </w:r>
      <w:r w:rsidR="00723B51" w:rsidRPr="00904B78">
        <w:rPr>
          <w:rFonts w:asciiTheme="minorHAnsi" w:eastAsia="Times New Roman" w:hAnsiTheme="minorHAnsi" w:cstheme="minorHAnsi"/>
          <w:b/>
          <w:sz w:val="22"/>
          <w:szCs w:val="22"/>
        </w:rPr>
        <w:t xml:space="preserve">github.txt. </w:t>
      </w:r>
    </w:p>
    <w:p w14:paraId="1DCD3162" w14:textId="13295368" w:rsidR="00723B51" w:rsidRDefault="00723B51" w:rsidP="00B977FF">
      <w:pPr>
        <w:spacing w:line="276" w:lineRule="auto"/>
        <w:rPr>
          <w:rFonts w:asciiTheme="minorHAnsi" w:eastAsia="Times New Roman" w:hAnsiTheme="minorHAnsi" w:cstheme="minorHAnsi"/>
          <w:bCs/>
          <w:sz w:val="22"/>
          <w:szCs w:val="22"/>
        </w:rPr>
      </w:pPr>
      <w:r w:rsidRPr="00B977FF">
        <w:rPr>
          <w:rFonts w:asciiTheme="minorHAnsi" w:eastAsia="Times New Roman" w:hAnsiTheme="minorHAnsi" w:cstheme="minorHAnsi"/>
          <w:bCs/>
          <w:sz w:val="22"/>
          <w:szCs w:val="22"/>
        </w:rPr>
        <w:t xml:space="preserve">Provides the URL to the corresponding </w:t>
      </w:r>
      <w:r w:rsidR="00B27281" w:rsidRPr="00B977FF">
        <w:rPr>
          <w:rFonts w:asciiTheme="minorHAnsi" w:eastAsia="Times New Roman" w:hAnsiTheme="minorHAnsi" w:cstheme="minorHAnsi"/>
          <w:bCs/>
          <w:sz w:val="22"/>
          <w:szCs w:val="22"/>
        </w:rPr>
        <w:t>GitHub</w:t>
      </w:r>
      <w:r w:rsidRPr="00B977FF">
        <w:rPr>
          <w:rFonts w:asciiTheme="minorHAnsi" w:eastAsia="Times New Roman" w:hAnsiTheme="minorHAnsi" w:cstheme="minorHAnsi"/>
          <w:bCs/>
          <w:sz w:val="22"/>
          <w:szCs w:val="22"/>
        </w:rPr>
        <w:t xml:space="preserve"> repository</w:t>
      </w:r>
      <w:r w:rsidR="00045673" w:rsidRPr="00B977FF">
        <w:rPr>
          <w:rFonts w:asciiTheme="minorHAnsi" w:eastAsia="Times New Roman" w:hAnsiTheme="minorHAnsi" w:cstheme="minorHAnsi"/>
          <w:bCs/>
          <w:sz w:val="22"/>
          <w:szCs w:val="22"/>
        </w:rPr>
        <w:t xml:space="preserve"> and any other relevant information about the repository</w:t>
      </w:r>
      <w:r w:rsidR="00B977FF">
        <w:rPr>
          <w:rFonts w:asciiTheme="minorHAnsi" w:eastAsia="Times New Roman" w:hAnsiTheme="minorHAnsi" w:cstheme="minorHAnsi"/>
          <w:bCs/>
          <w:sz w:val="22"/>
          <w:szCs w:val="22"/>
        </w:rPr>
        <w:t xml:space="preserve">. This file is used by the </w:t>
      </w:r>
      <w:ins w:id="2" w:author="P.D. Moerland" w:date="2024-02-17T21:49:00Z">
        <w:r w:rsidR="003210C2">
          <w:rPr>
            <w:rFonts w:asciiTheme="minorHAnsi" w:eastAsia="Times New Roman" w:hAnsiTheme="minorHAnsi" w:cstheme="minorHAnsi"/>
            <w:bCs/>
            <w:sz w:val="22"/>
            <w:szCs w:val="22"/>
          </w:rPr>
          <w:t>s</w:t>
        </w:r>
      </w:ins>
      <w:r w:rsidR="00B977FF">
        <w:rPr>
          <w:rFonts w:asciiTheme="minorHAnsi" w:eastAsia="Times New Roman" w:hAnsiTheme="minorHAnsi" w:cstheme="minorHAnsi"/>
          <w:bCs/>
          <w:sz w:val="22"/>
          <w:szCs w:val="22"/>
        </w:rPr>
        <w:t xml:space="preserve">FSS Navigator. </w:t>
      </w:r>
    </w:p>
    <w:p w14:paraId="7A670846" w14:textId="77777777" w:rsidR="00904B78" w:rsidRPr="00B977FF" w:rsidRDefault="00904B78" w:rsidP="00B977FF">
      <w:pPr>
        <w:spacing w:line="276" w:lineRule="auto"/>
        <w:rPr>
          <w:rFonts w:asciiTheme="minorHAnsi" w:eastAsia="Times New Roman" w:hAnsiTheme="minorHAnsi" w:cstheme="minorHAnsi"/>
          <w:bCs/>
          <w:sz w:val="22"/>
          <w:szCs w:val="22"/>
        </w:rPr>
      </w:pPr>
    </w:p>
    <w:p w14:paraId="42A0BE7C" w14:textId="3F73950B" w:rsidR="00904B78" w:rsidRPr="00904B78" w:rsidRDefault="00904B78" w:rsidP="00904B78">
      <w:pPr>
        <w:spacing w:line="276" w:lineRule="auto"/>
        <w:rPr>
          <w:rFonts w:asciiTheme="minorHAnsi" w:eastAsia="Times New Roman" w:hAnsiTheme="minorHAnsi" w:cstheme="minorHAnsi"/>
          <w:b/>
          <w:sz w:val="22"/>
          <w:szCs w:val="22"/>
        </w:rPr>
      </w:pPr>
      <w:r w:rsidRPr="00904B78">
        <w:rPr>
          <w:rFonts w:asciiTheme="minorHAnsi" w:eastAsia="Times New Roman" w:hAnsiTheme="minorHAnsi" w:cstheme="minorHAnsi"/>
          <w:b/>
          <w:sz w:val="22"/>
          <w:szCs w:val="22"/>
        </w:rPr>
        <w:t>\Processing\</w:t>
      </w:r>
      <w:r w:rsidR="00723B51" w:rsidRPr="00904B78">
        <w:rPr>
          <w:rFonts w:asciiTheme="minorHAnsi" w:eastAsia="Times New Roman" w:hAnsiTheme="minorHAnsi" w:cstheme="minorHAnsi"/>
          <w:b/>
          <w:sz w:val="22"/>
          <w:szCs w:val="22"/>
        </w:rPr>
        <w:t>git</w:t>
      </w:r>
      <w:r w:rsidR="00B27281" w:rsidRPr="00904B78">
        <w:rPr>
          <w:rFonts w:asciiTheme="minorHAnsi" w:eastAsia="Times New Roman" w:hAnsiTheme="minorHAnsi" w:cstheme="minorHAnsi"/>
          <w:b/>
          <w:sz w:val="22"/>
          <w:szCs w:val="22"/>
        </w:rPr>
        <w:t>ignore</w:t>
      </w:r>
      <w:r w:rsidR="00723B51" w:rsidRPr="00904B78">
        <w:rPr>
          <w:rFonts w:asciiTheme="minorHAnsi" w:eastAsia="Times New Roman" w:hAnsiTheme="minorHAnsi" w:cstheme="minorHAnsi"/>
          <w:b/>
          <w:sz w:val="22"/>
          <w:szCs w:val="22"/>
        </w:rPr>
        <w:t>-</w:t>
      </w:r>
      <w:r w:rsidR="00E83D7F" w:rsidRPr="00904B78">
        <w:rPr>
          <w:rFonts w:asciiTheme="minorHAnsi" w:eastAsia="Times New Roman" w:hAnsiTheme="minorHAnsi" w:cstheme="minorHAnsi"/>
          <w:b/>
          <w:sz w:val="22"/>
          <w:szCs w:val="22"/>
        </w:rPr>
        <w:t>FSS-</w:t>
      </w:r>
      <w:r w:rsidR="00723B51" w:rsidRPr="00904B78">
        <w:rPr>
          <w:rFonts w:asciiTheme="minorHAnsi" w:eastAsia="Times New Roman" w:hAnsiTheme="minorHAnsi" w:cstheme="minorHAnsi"/>
          <w:b/>
          <w:sz w:val="22"/>
          <w:szCs w:val="22"/>
        </w:rPr>
        <w:t>template.txt</w:t>
      </w:r>
      <w:r>
        <w:rPr>
          <w:rFonts w:asciiTheme="minorHAnsi" w:eastAsia="Times New Roman" w:hAnsiTheme="minorHAnsi" w:cstheme="minorHAnsi"/>
          <w:b/>
          <w:sz w:val="22"/>
          <w:szCs w:val="22"/>
        </w:rPr>
        <w:t xml:space="preserve"> and .gitignore</w:t>
      </w:r>
    </w:p>
    <w:p w14:paraId="086E87BF" w14:textId="76ACB7CA" w:rsidR="00723B51" w:rsidRDefault="00B27281" w:rsidP="00904B78">
      <w:pPr>
        <w:spacing w:line="276" w:lineRule="auto"/>
        <w:rPr>
          <w:rFonts w:asciiTheme="minorHAnsi" w:eastAsia="Times New Roman" w:hAnsiTheme="minorHAnsi" w:cstheme="minorHAnsi"/>
          <w:bCs/>
          <w:i/>
          <w:iCs/>
          <w:sz w:val="22"/>
          <w:szCs w:val="22"/>
        </w:rPr>
      </w:pPr>
      <w:r w:rsidRPr="00904B78">
        <w:rPr>
          <w:rFonts w:asciiTheme="minorHAnsi" w:eastAsia="Times New Roman" w:hAnsiTheme="minorHAnsi" w:cstheme="minorHAnsi"/>
          <w:bCs/>
          <w:sz w:val="22"/>
          <w:szCs w:val="22"/>
        </w:rPr>
        <w:t>Th</w:t>
      </w:r>
      <w:r w:rsidR="00BA7315">
        <w:rPr>
          <w:rFonts w:asciiTheme="minorHAnsi" w:eastAsia="Times New Roman" w:hAnsiTheme="minorHAnsi" w:cstheme="minorHAnsi"/>
          <w:bCs/>
          <w:sz w:val="22"/>
          <w:szCs w:val="22"/>
        </w:rPr>
        <w:t>e template</w:t>
      </w:r>
      <w:r w:rsidRPr="00904B78">
        <w:rPr>
          <w:rFonts w:asciiTheme="minorHAnsi" w:eastAsia="Times New Roman" w:hAnsiTheme="minorHAnsi" w:cstheme="minorHAnsi"/>
          <w:bCs/>
          <w:sz w:val="22"/>
          <w:szCs w:val="22"/>
        </w:rPr>
        <w:t xml:space="preserve"> file should be</w:t>
      </w:r>
      <w:r w:rsidR="00904B78">
        <w:rPr>
          <w:rFonts w:asciiTheme="minorHAnsi" w:eastAsia="Times New Roman" w:hAnsiTheme="minorHAnsi" w:cstheme="minorHAnsi"/>
          <w:bCs/>
          <w:sz w:val="22"/>
          <w:szCs w:val="22"/>
        </w:rPr>
        <w:t xml:space="preserve"> adapted (if needed) and</w:t>
      </w:r>
      <w:r w:rsidRPr="00904B78">
        <w:rPr>
          <w:rFonts w:asciiTheme="minorHAnsi" w:eastAsia="Times New Roman" w:hAnsiTheme="minorHAnsi" w:cstheme="minorHAnsi"/>
          <w:bCs/>
          <w:sz w:val="22"/>
          <w:szCs w:val="22"/>
        </w:rPr>
        <w:t xml:space="preserve"> </w:t>
      </w:r>
      <w:r w:rsidR="00BA7315">
        <w:rPr>
          <w:rFonts w:asciiTheme="minorHAnsi" w:eastAsia="Times New Roman" w:hAnsiTheme="minorHAnsi" w:cstheme="minorHAnsi"/>
          <w:bCs/>
          <w:sz w:val="22"/>
          <w:szCs w:val="22"/>
        </w:rPr>
        <w:t xml:space="preserve">then be </w:t>
      </w:r>
      <w:r w:rsidRPr="00904B78">
        <w:rPr>
          <w:rFonts w:asciiTheme="minorHAnsi" w:eastAsia="Times New Roman" w:hAnsiTheme="minorHAnsi" w:cstheme="minorHAnsi"/>
          <w:bCs/>
          <w:sz w:val="22"/>
          <w:szCs w:val="22"/>
        </w:rPr>
        <w:t>renamed to .gitignore</w:t>
      </w:r>
      <w:r w:rsidR="00904B78">
        <w:rPr>
          <w:rFonts w:asciiTheme="minorHAnsi" w:eastAsia="Times New Roman" w:hAnsiTheme="minorHAnsi" w:cstheme="minorHAnsi"/>
          <w:bCs/>
          <w:sz w:val="22"/>
          <w:szCs w:val="22"/>
        </w:rPr>
        <w:t>. It</w:t>
      </w:r>
      <w:r w:rsidRPr="00904B78">
        <w:rPr>
          <w:rFonts w:asciiTheme="minorHAnsi" w:eastAsia="Times New Roman" w:hAnsiTheme="minorHAnsi" w:cstheme="minorHAnsi"/>
          <w:bCs/>
          <w:sz w:val="22"/>
          <w:szCs w:val="22"/>
        </w:rPr>
        <w:t xml:space="preserve"> contains instructions for </w:t>
      </w:r>
      <w:r w:rsidR="00BA7315">
        <w:rPr>
          <w:rFonts w:asciiTheme="minorHAnsi" w:eastAsia="Times New Roman" w:hAnsiTheme="minorHAnsi" w:cstheme="minorHAnsi"/>
          <w:bCs/>
          <w:sz w:val="22"/>
          <w:szCs w:val="22"/>
        </w:rPr>
        <w:t>G</w:t>
      </w:r>
      <w:r w:rsidRPr="00904B78">
        <w:rPr>
          <w:rFonts w:asciiTheme="minorHAnsi" w:eastAsia="Times New Roman" w:hAnsiTheme="minorHAnsi" w:cstheme="minorHAnsi"/>
          <w:bCs/>
          <w:sz w:val="22"/>
          <w:szCs w:val="22"/>
        </w:rPr>
        <w:t xml:space="preserve">it about files </w:t>
      </w:r>
      <w:r w:rsidR="00BA7315">
        <w:rPr>
          <w:rFonts w:asciiTheme="minorHAnsi" w:eastAsia="Times New Roman" w:hAnsiTheme="minorHAnsi" w:cstheme="minorHAnsi"/>
          <w:bCs/>
          <w:sz w:val="22"/>
          <w:szCs w:val="22"/>
        </w:rPr>
        <w:t>that should not be</w:t>
      </w:r>
      <w:r w:rsidRPr="00904B78">
        <w:rPr>
          <w:rFonts w:asciiTheme="minorHAnsi" w:eastAsia="Times New Roman" w:hAnsiTheme="minorHAnsi" w:cstheme="minorHAnsi"/>
          <w:bCs/>
          <w:sz w:val="22"/>
          <w:szCs w:val="22"/>
        </w:rPr>
        <w:t xml:space="preserve"> synchronize</w:t>
      </w:r>
      <w:r w:rsidR="00BA7315">
        <w:rPr>
          <w:rFonts w:asciiTheme="minorHAnsi" w:eastAsia="Times New Roman" w:hAnsiTheme="minorHAnsi" w:cstheme="minorHAnsi"/>
          <w:bCs/>
          <w:sz w:val="22"/>
          <w:szCs w:val="22"/>
        </w:rPr>
        <w:t>d</w:t>
      </w:r>
      <w:r w:rsidRPr="00904B78">
        <w:rPr>
          <w:rFonts w:asciiTheme="minorHAnsi" w:eastAsia="Times New Roman" w:hAnsiTheme="minorHAnsi" w:cstheme="minorHAnsi"/>
          <w:bCs/>
          <w:sz w:val="22"/>
          <w:szCs w:val="22"/>
        </w:rPr>
        <w:t xml:space="preserve"> with the GitHub repository (e.g., data and results). This file should be modified depending on the contents of </w:t>
      </w:r>
      <w:r w:rsidR="00904B78">
        <w:rPr>
          <w:rFonts w:asciiTheme="minorHAnsi" w:eastAsia="Times New Roman" w:hAnsiTheme="minorHAnsi" w:cstheme="minorHAnsi"/>
          <w:bCs/>
          <w:sz w:val="22"/>
          <w:szCs w:val="22"/>
        </w:rPr>
        <w:t>\</w:t>
      </w:r>
      <w:r w:rsidRPr="00904B78">
        <w:rPr>
          <w:rFonts w:asciiTheme="minorHAnsi" w:eastAsia="Times New Roman" w:hAnsiTheme="minorHAnsi" w:cstheme="minorHAnsi"/>
          <w:bCs/>
          <w:sz w:val="22"/>
          <w:szCs w:val="22"/>
        </w:rPr>
        <w:t>Processing</w:t>
      </w:r>
      <w:r w:rsidR="00E83D7F" w:rsidRPr="00904B78">
        <w:rPr>
          <w:rFonts w:asciiTheme="minorHAnsi" w:eastAsia="Times New Roman" w:hAnsiTheme="minorHAnsi" w:cstheme="minorHAnsi"/>
          <w:bCs/>
          <w:sz w:val="22"/>
          <w:szCs w:val="22"/>
        </w:rPr>
        <w:t xml:space="preserve">. Optionally, </w:t>
      </w:r>
      <w:r w:rsidR="00BA7315">
        <w:rPr>
          <w:rFonts w:asciiTheme="minorHAnsi" w:eastAsia="Times New Roman" w:hAnsiTheme="minorHAnsi" w:cstheme="minorHAnsi"/>
          <w:bCs/>
          <w:sz w:val="22"/>
          <w:szCs w:val="22"/>
        </w:rPr>
        <w:t>one</w:t>
      </w:r>
      <w:r w:rsidR="00904B78">
        <w:rPr>
          <w:rFonts w:asciiTheme="minorHAnsi" w:eastAsia="Times New Roman" w:hAnsiTheme="minorHAnsi" w:cstheme="minorHAnsi"/>
          <w:bCs/>
          <w:sz w:val="22"/>
          <w:szCs w:val="22"/>
        </w:rPr>
        <w:t xml:space="preserve"> can use other </w:t>
      </w:r>
      <w:r w:rsidR="00E83D7F" w:rsidRPr="00904B78">
        <w:rPr>
          <w:rFonts w:asciiTheme="minorHAnsi" w:eastAsia="Times New Roman" w:hAnsiTheme="minorHAnsi" w:cstheme="minorHAnsi"/>
          <w:bCs/>
          <w:sz w:val="22"/>
          <w:szCs w:val="22"/>
        </w:rPr>
        <w:t xml:space="preserve">language-specific templates </w:t>
      </w:r>
      <w:r w:rsidR="00182909" w:rsidRPr="00904B78">
        <w:rPr>
          <w:rFonts w:asciiTheme="minorHAnsi" w:eastAsia="Times New Roman" w:hAnsiTheme="minorHAnsi" w:cstheme="minorHAnsi"/>
          <w:bCs/>
          <w:sz w:val="22"/>
          <w:szCs w:val="22"/>
        </w:rPr>
        <w:t xml:space="preserve">that are also found in </w:t>
      </w:r>
      <w:r w:rsidR="00904B78">
        <w:rPr>
          <w:rFonts w:asciiTheme="minorHAnsi" w:eastAsia="Times New Roman" w:hAnsiTheme="minorHAnsi" w:cstheme="minorHAnsi"/>
          <w:bCs/>
          <w:sz w:val="22"/>
          <w:szCs w:val="22"/>
        </w:rPr>
        <w:t>\</w:t>
      </w:r>
      <w:r w:rsidR="00182909" w:rsidRPr="00904B78">
        <w:rPr>
          <w:rFonts w:asciiTheme="minorHAnsi" w:eastAsia="Times New Roman" w:hAnsiTheme="minorHAnsi" w:cstheme="minorHAnsi"/>
          <w:bCs/>
          <w:sz w:val="22"/>
          <w:szCs w:val="22"/>
        </w:rPr>
        <w:t>Processing</w:t>
      </w:r>
      <w:r w:rsidR="00904B78">
        <w:rPr>
          <w:rFonts w:asciiTheme="minorHAnsi" w:eastAsia="Times New Roman" w:hAnsiTheme="minorHAnsi" w:cstheme="minorHAnsi"/>
          <w:bCs/>
          <w:i/>
          <w:iCs/>
          <w:sz w:val="22"/>
          <w:szCs w:val="22"/>
        </w:rPr>
        <w:t>:</w:t>
      </w:r>
    </w:p>
    <w:p w14:paraId="311A1ED7" w14:textId="440A704A"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gitignore-C++-template.txt</w:t>
      </w:r>
    </w:p>
    <w:p w14:paraId="521DFED6" w14:textId="0561035E"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gitignore-FSS-template.txt</w:t>
      </w:r>
    </w:p>
    <w:p w14:paraId="63C644B0" w14:textId="58859D24"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gitignore-JetBrains-template.txt</w:t>
      </w:r>
    </w:p>
    <w:p w14:paraId="4845F1D3" w14:textId="38C44121" w:rsidR="00904B78" w:rsidRPr="00904B78"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gitignore-Matlab-template.txt</w:t>
      </w:r>
    </w:p>
    <w:p w14:paraId="5E2DABEE" w14:textId="01BD6274" w:rsidR="003869C7" w:rsidRDefault="00904B78" w:rsidP="00904B78">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gitignore-Python-template.txt</w:t>
      </w:r>
    </w:p>
    <w:p w14:paraId="5976A13B" w14:textId="49EC4012" w:rsidR="00BA7315" w:rsidRPr="001A1654" w:rsidRDefault="00BA7315" w:rsidP="0032192F">
      <w:pPr>
        <w:pStyle w:val="ListParagraph"/>
        <w:numPr>
          <w:ilvl w:val="0"/>
          <w:numId w:val="28"/>
        </w:num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gitignore-R-template.txt</w:t>
      </w:r>
    </w:p>
    <w:p w14:paraId="482DE641" w14:textId="47FA84B3" w:rsidR="00904B78" w:rsidRPr="00904B78" w:rsidRDefault="00904B78" w:rsidP="00904B78">
      <w:pPr>
        <w:spacing w:line="276" w:lineRule="auto"/>
        <w:rPr>
          <w:rFonts w:asciiTheme="minorHAnsi" w:eastAsia="Times New Roman" w:hAnsiTheme="minorHAnsi" w:cstheme="minorHAnsi"/>
          <w:bCs/>
          <w:sz w:val="24"/>
          <w:szCs w:val="24"/>
        </w:rPr>
      </w:pPr>
      <w:r w:rsidRPr="00904B78">
        <w:rPr>
          <w:rFonts w:asciiTheme="minorHAnsi" w:eastAsia="Times New Roman" w:hAnsiTheme="minorHAnsi" w:cstheme="minorHAnsi"/>
          <w:bCs/>
          <w:sz w:val="24"/>
          <w:szCs w:val="24"/>
        </w:rPr>
        <w:t xml:space="preserve">To use any of these templates, simply merge its content into .gitignore.  It is considered good practice to keep a single </w:t>
      </w:r>
      <w:r w:rsidR="002B48F6">
        <w:rPr>
          <w:rFonts w:asciiTheme="minorHAnsi" w:eastAsia="Times New Roman" w:hAnsiTheme="minorHAnsi" w:cstheme="minorHAnsi"/>
          <w:bCs/>
          <w:sz w:val="24"/>
          <w:szCs w:val="24"/>
        </w:rPr>
        <w:t>.</w:t>
      </w:r>
      <w:r w:rsidRPr="00904B78">
        <w:rPr>
          <w:rFonts w:asciiTheme="minorHAnsi" w:eastAsia="Times New Roman" w:hAnsiTheme="minorHAnsi" w:cstheme="minorHAnsi"/>
          <w:bCs/>
          <w:sz w:val="24"/>
          <w:szCs w:val="24"/>
        </w:rPr>
        <w:t>gitignore in the top-level directory and not in individual subdirectories, which would make debugging more troublesome.</w:t>
      </w:r>
    </w:p>
    <w:sectPr w:rsidR="00904B78" w:rsidRPr="00904B78" w:rsidSect="00903B65">
      <w:footerReference w:type="default" r:id="rId9"/>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860" w14:textId="77777777" w:rsidR="00903B65" w:rsidRDefault="00903B65" w:rsidP="001224A3">
      <w:r>
        <w:separator/>
      </w:r>
    </w:p>
  </w:endnote>
  <w:endnote w:type="continuationSeparator" w:id="0">
    <w:p w14:paraId="091F2F76" w14:textId="77777777" w:rsidR="00903B65" w:rsidRDefault="00903B65" w:rsidP="00122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5525891"/>
      <w:docPartObj>
        <w:docPartGallery w:val="Page Numbers (Bottom of Page)"/>
        <w:docPartUnique/>
      </w:docPartObj>
    </w:sdtPr>
    <w:sdtEndPr>
      <w:rPr>
        <w:noProof/>
      </w:rPr>
    </w:sdtEndPr>
    <w:sdtContent>
      <w:p w14:paraId="0E1DCB33" w14:textId="08D880FD" w:rsidR="001224A3" w:rsidRDefault="001224A3">
        <w:pPr>
          <w:pStyle w:val="Footer"/>
          <w:jc w:val="right"/>
        </w:pPr>
        <w:r>
          <w:fldChar w:fldCharType="begin"/>
        </w:r>
        <w:r>
          <w:instrText xml:space="preserve"> PAGE   \* MERGEFORMAT </w:instrText>
        </w:r>
        <w:r>
          <w:fldChar w:fldCharType="separate"/>
        </w:r>
        <w:r w:rsidR="0032192F">
          <w:rPr>
            <w:noProof/>
          </w:rPr>
          <w:t>8</w:t>
        </w:r>
        <w:r>
          <w:rPr>
            <w:noProof/>
          </w:rPr>
          <w:fldChar w:fldCharType="end"/>
        </w:r>
      </w:p>
    </w:sdtContent>
  </w:sdt>
  <w:p w14:paraId="670DE204" w14:textId="77777777" w:rsidR="001224A3" w:rsidRDefault="001224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ACF70" w14:textId="77777777" w:rsidR="00903B65" w:rsidRDefault="00903B65" w:rsidP="001224A3">
      <w:r>
        <w:separator/>
      </w:r>
    </w:p>
  </w:footnote>
  <w:footnote w:type="continuationSeparator" w:id="0">
    <w:p w14:paraId="2F14DDAE" w14:textId="77777777" w:rsidR="00903B65" w:rsidRDefault="00903B65" w:rsidP="00122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B70"/>
    <w:multiLevelType w:val="multilevel"/>
    <w:tmpl w:val="E4BC9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1494"/>
    <w:multiLevelType w:val="hybridMultilevel"/>
    <w:tmpl w:val="45EA7D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49D2B99"/>
    <w:multiLevelType w:val="hybridMultilevel"/>
    <w:tmpl w:val="B96E2352"/>
    <w:lvl w:ilvl="0" w:tplc="72D0F222">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B266CCE"/>
    <w:multiLevelType w:val="hybridMultilevel"/>
    <w:tmpl w:val="BB7AE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73070"/>
    <w:multiLevelType w:val="hybridMultilevel"/>
    <w:tmpl w:val="F612CA66"/>
    <w:lvl w:ilvl="0" w:tplc="A7F63148">
      <w:start w:val="2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81EA1"/>
    <w:multiLevelType w:val="hybridMultilevel"/>
    <w:tmpl w:val="6EC88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BD1AB6"/>
    <w:multiLevelType w:val="hybridMultilevel"/>
    <w:tmpl w:val="5824E714"/>
    <w:lvl w:ilvl="0" w:tplc="9886CFFE">
      <w:start w:val="3"/>
      <w:numFmt w:val="bullet"/>
      <w:lvlText w:val=""/>
      <w:lvlJc w:val="left"/>
      <w:pPr>
        <w:ind w:left="36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E2604D"/>
    <w:multiLevelType w:val="hybridMultilevel"/>
    <w:tmpl w:val="569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EE3116"/>
    <w:multiLevelType w:val="hybridMultilevel"/>
    <w:tmpl w:val="CA885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1A2CC3"/>
    <w:multiLevelType w:val="hybridMultilevel"/>
    <w:tmpl w:val="B2F280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D11B7A"/>
    <w:multiLevelType w:val="hybridMultilevel"/>
    <w:tmpl w:val="AC4C8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7D94C0A"/>
    <w:multiLevelType w:val="hybridMultilevel"/>
    <w:tmpl w:val="0972BE8E"/>
    <w:lvl w:ilvl="0" w:tplc="8E0E5090">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5D03E4"/>
    <w:multiLevelType w:val="hybridMultilevel"/>
    <w:tmpl w:val="BDF60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220E7B"/>
    <w:multiLevelType w:val="hybridMultilevel"/>
    <w:tmpl w:val="911E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F10296"/>
    <w:multiLevelType w:val="hybridMultilevel"/>
    <w:tmpl w:val="BD9A5C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A0572F0"/>
    <w:multiLevelType w:val="hybridMultilevel"/>
    <w:tmpl w:val="0ED2EFCC"/>
    <w:lvl w:ilvl="0" w:tplc="CE96D800">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CEA7192"/>
    <w:multiLevelType w:val="hybridMultilevel"/>
    <w:tmpl w:val="05BA2AC2"/>
    <w:lvl w:ilvl="0" w:tplc="9886CFFE">
      <w:start w:val="3"/>
      <w:numFmt w:val="bullet"/>
      <w:lvlText w:val=""/>
      <w:lvlJc w:val="left"/>
      <w:pPr>
        <w:ind w:left="360" w:hanging="360"/>
      </w:pPr>
      <w:rPr>
        <w:rFonts w:ascii="Symbol" w:eastAsia="Times New Roman" w:hAnsi="Symbol" w:cstheme="minorHAns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2FB4066"/>
    <w:multiLevelType w:val="hybridMultilevel"/>
    <w:tmpl w:val="7124CAE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A8E35D7"/>
    <w:multiLevelType w:val="hybridMultilevel"/>
    <w:tmpl w:val="800A73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D126CD"/>
    <w:multiLevelType w:val="hybridMultilevel"/>
    <w:tmpl w:val="021ADAD6"/>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68142397"/>
    <w:multiLevelType w:val="hybridMultilevel"/>
    <w:tmpl w:val="B018357E"/>
    <w:lvl w:ilvl="0" w:tplc="B916F1D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5D0CCC"/>
    <w:multiLevelType w:val="multilevel"/>
    <w:tmpl w:val="5E846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DA7106"/>
    <w:multiLevelType w:val="hybridMultilevel"/>
    <w:tmpl w:val="A7E45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609094C"/>
    <w:multiLevelType w:val="hybridMultilevel"/>
    <w:tmpl w:val="DEA86504"/>
    <w:lvl w:ilvl="0" w:tplc="9886CFFE">
      <w:start w:val="3"/>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BB0312"/>
    <w:multiLevelType w:val="hybridMultilevel"/>
    <w:tmpl w:val="8124AD52"/>
    <w:lvl w:ilvl="0" w:tplc="6C28C134">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78035DF5"/>
    <w:multiLevelType w:val="hybridMultilevel"/>
    <w:tmpl w:val="8B56C4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AB2279"/>
    <w:multiLevelType w:val="hybridMultilevel"/>
    <w:tmpl w:val="75104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8599720">
    <w:abstractNumId w:val="19"/>
  </w:num>
  <w:num w:numId="2" w16cid:durableId="1850289651">
    <w:abstractNumId w:val="26"/>
  </w:num>
  <w:num w:numId="3" w16cid:durableId="1336834464">
    <w:abstractNumId w:val="24"/>
  </w:num>
  <w:num w:numId="4" w16cid:durableId="392235989">
    <w:abstractNumId w:val="17"/>
  </w:num>
  <w:num w:numId="5" w16cid:durableId="972949473">
    <w:abstractNumId w:val="0"/>
  </w:num>
  <w:num w:numId="6" w16cid:durableId="1604608715">
    <w:abstractNumId w:val="22"/>
  </w:num>
  <w:num w:numId="7" w16cid:durableId="1179269309">
    <w:abstractNumId w:val="12"/>
  </w:num>
  <w:num w:numId="8" w16cid:durableId="971138312">
    <w:abstractNumId w:val="13"/>
  </w:num>
  <w:num w:numId="9" w16cid:durableId="1199122819">
    <w:abstractNumId w:val="7"/>
  </w:num>
  <w:num w:numId="10" w16cid:durableId="1766068354">
    <w:abstractNumId w:val="16"/>
  </w:num>
  <w:num w:numId="11" w16cid:durableId="455294175">
    <w:abstractNumId w:val="25"/>
  </w:num>
  <w:num w:numId="12" w16cid:durableId="2082867151">
    <w:abstractNumId w:val="15"/>
  </w:num>
  <w:num w:numId="13" w16cid:durableId="830606888">
    <w:abstractNumId w:val="27"/>
  </w:num>
  <w:num w:numId="14" w16cid:durableId="243610812">
    <w:abstractNumId w:val="21"/>
  </w:num>
  <w:num w:numId="15" w16cid:durableId="1510219474">
    <w:abstractNumId w:val="5"/>
  </w:num>
  <w:num w:numId="16" w16cid:durableId="52394287">
    <w:abstractNumId w:val="1"/>
  </w:num>
  <w:num w:numId="17" w16cid:durableId="165247106">
    <w:abstractNumId w:val="2"/>
  </w:num>
  <w:num w:numId="18" w16cid:durableId="39984677">
    <w:abstractNumId w:val="10"/>
  </w:num>
  <w:num w:numId="19" w16cid:durableId="875702899">
    <w:abstractNumId w:val="11"/>
  </w:num>
  <w:num w:numId="20" w16cid:durableId="1326468174">
    <w:abstractNumId w:val="20"/>
  </w:num>
  <w:num w:numId="21" w16cid:durableId="1772123571">
    <w:abstractNumId w:val="3"/>
  </w:num>
  <w:num w:numId="22" w16cid:durableId="1420906242">
    <w:abstractNumId w:val="18"/>
  </w:num>
  <w:num w:numId="23" w16cid:durableId="669723354">
    <w:abstractNumId w:val="6"/>
  </w:num>
  <w:num w:numId="24" w16cid:durableId="1586647798">
    <w:abstractNumId w:val="8"/>
  </w:num>
  <w:num w:numId="25" w16cid:durableId="1334718712">
    <w:abstractNumId w:val="4"/>
  </w:num>
  <w:num w:numId="26" w16cid:durableId="1441031269">
    <w:abstractNumId w:val="23"/>
  </w:num>
  <w:num w:numId="27" w16cid:durableId="1935819829">
    <w:abstractNumId w:val="9"/>
  </w:num>
  <w:num w:numId="28" w16cid:durableId="137581507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D. Moerland">
    <w15:presenceInfo w15:providerId="AD" w15:userId="S-1-5-21-2169066342-2480738168-2466311071-7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xpwwt9asr05de5przpt5fuvpdvta5wwtv2&quot;&gt;My EndNote Library_v2&lt;record-ids&gt;&lt;item&gt;1224&lt;/item&gt;&lt;item&gt;1628&lt;/item&gt;&lt;item&gt;2739&lt;/item&gt;&lt;item&gt;2774&lt;/item&gt;&lt;item&gt;2969&lt;/item&gt;&lt;item&gt;4117&lt;/item&gt;&lt;item&gt;7008&lt;/item&gt;&lt;item&gt;7010&lt;/item&gt;&lt;item&gt;7143&lt;/item&gt;&lt;item&gt;7144&lt;/item&gt;&lt;item&gt;7145&lt;/item&gt;&lt;item&gt;7146&lt;/item&gt;&lt;item&gt;7148&lt;/item&gt;&lt;item&gt;7149&lt;/item&gt;&lt;item&gt;7150&lt;/item&gt;&lt;item&gt;7152&lt;/item&gt;&lt;item&gt;7153&lt;/item&gt;&lt;item&gt;7157&lt;/item&gt;&lt;item&gt;7158&lt;/item&gt;&lt;item&gt;7159&lt;/item&gt;&lt;item&gt;7160&lt;/item&gt;&lt;item&gt;7161&lt;/item&gt;&lt;item&gt;7162&lt;/item&gt;&lt;item&gt;7163&lt;/item&gt;&lt;item&gt;7164&lt;/item&gt;&lt;item&gt;7165&lt;/item&gt;&lt;item&gt;7166&lt;/item&gt;&lt;item&gt;7167&lt;/item&gt;&lt;item&gt;7168&lt;/item&gt;&lt;item&gt;7170&lt;/item&gt;&lt;item&gt;7171&lt;/item&gt;&lt;item&gt;7172&lt;/item&gt;&lt;item&gt;7173&lt;/item&gt;&lt;item&gt;7175&lt;/item&gt;&lt;item&gt;7176&lt;/item&gt;&lt;item&gt;7177&lt;/item&gt;&lt;item&gt;7178&lt;/item&gt;&lt;item&gt;7179&lt;/item&gt;&lt;item&gt;7180&lt;/item&gt;&lt;item&gt;7187&lt;/item&gt;&lt;item&gt;7188&lt;/item&gt;&lt;item&gt;7189&lt;/item&gt;&lt;item&gt;7190&lt;/item&gt;&lt;item&gt;7226&lt;/item&gt;&lt;item&gt;7227&lt;/item&gt;&lt;item&gt;7231&lt;/item&gt;&lt;item&gt;7232&lt;/item&gt;&lt;item&gt;7233&lt;/item&gt;&lt;item&gt;7234&lt;/item&gt;&lt;item&gt;7235&lt;/item&gt;&lt;item&gt;7239&lt;/item&gt;&lt;item&gt;7245&lt;/item&gt;&lt;item&gt;7246&lt;/item&gt;&lt;item&gt;7247&lt;/item&gt;&lt;item&gt;7248&lt;/item&gt;&lt;item&gt;7251&lt;/item&gt;&lt;item&gt;7253&lt;/item&gt;&lt;item&gt;7254&lt;/item&gt;&lt;item&gt;7255&lt;/item&gt;&lt;item&gt;7256&lt;/item&gt;&lt;item&gt;7257&lt;/item&gt;&lt;item&gt;7258&lt;/item&gt;&lt;item&gt;7259&lt;/item&gt;&lt;item&gt;7260&lt;/item&gt;&lt;item&gt;7262&lt;/item&gt;&lt;item&gt;7272&lt;/item&gt;&lt;item&gt;7274&lt;/item&gt;&lt;item&gt;7275&lt;/item&gt;&lt;item&gt;7276&lt;/item&gt;&lt;item&gt;7277&lt;/item&gt;&lt;item&gt;7278&lt;/item&gt;&lt;item&gt;7289&lt;/item&gt;&lt;item&gt;7309&lt;/item&gt;&lt;item&gt;7321&lt;/item&gt;&lt;item&gt;7342&lt;/item&gt;&lt;item&gt;7343&lt;/item&gt;&lt;item&gt;7344&lt;/item&gt;&lt;item&gt;7345&lt;/item&gt;&lt;item&gt;7346&lt;/item&gt;&lt;item&gt;7347&lt;/item&gt;&lt;item&gt;7348&lt;/item&gt;&lt;item&gt;7349&lt;/item&gt;&lt;/record-ids&gt;&lt;/item&gt;&lt;/Libraries&gt;"/>
  </w:docVars>
  <w:rsids>
    <w:rsidRoot w:val="00FC7F49"/>
    <w:rsid w:val="00006795"/>
    <w:rsid w:val="000103EE"/>
    <w:rsid w:val="00010CE5"/>
    <w:rsid w:val="000127B1"/>
    <w:rsid w:val="00012C15"/>
    <w:rsid w:val="000212A1"/>
    <w:rsid w:val="000214DB"/>
    <w:rsid w:val="00022E71"/>
    <w:rsid w:val="00026EF6"/>
    <w:rsid w:val="000401DB"/>
    <w:rsid w:val="000447BB"/>
    <w:rsid w:val="00045673"/>
    <w:rsid w:val="00051BBF"/>
    <w:rsid w:val="000536AE"/>
    <w:rsid w:val="0005414A"/>
    <w:rsid w:val="00067E2D"/>
    <w:rsid w:val="00071A13"/>
    <w:rsid w:val="00077629"/>
    <w:rsid w:val="00091B30"/>
    <w:rsid w:val="00092B45"/>
    <w:rsid w:val="00095D91"/>
    <w:rsid w:val="000B0164"/>
    <w:rsid w:val="000B3695"/>
    <w:rsid w:val="000C019F"/>
    <w:rsid w:val="000C7716"/>
    <w:rsid w:val="0011265B"/>
    <w:rsid w:val="00115EC4"/>
    <w:rsid w:val="0012236C"/>
    <w:rsid w:val="001224A3"/>
    <w:rsid w:val="0012320E"/>
    <w:rsid w:val="0013159E"/>
    <w:rsid w:val="001337E3"/>
    <w:rsid w:val="00145B8B"/>
    <w:rsid w:val="00147ACE"/>
    <w:rsid w:val="00152FCC"/>
    <w:rsid w:val="001571F2"/>
    <w:rsid w:val="0016165A"/>
    <w:rsid w:val="0016206B"/>
    <w:rsid w:val="001628AC"/>
    <w:rsid w:val="00164B21"/>
    <w:rsid w:val="00165827"/>
    <w:rsid w:val="0017045C"/>
    <w:rsid w:val="001772FE"/>
    <w:rsid w:val="00177656"/>
    <w:rsid w:val="00182909"/>
    <w:rsid w:val="001867D3"/>
    <w:rsid w:val="00187385"/>
    <w:rsid w:val="001A1654"/>
    <w:rsid w:val="001A3866"/>
    <w:rsid w:val="001B073B"/>
    <w:rsid w:val="001C2E1A"/>
    <w:rsid w:val="001D1CA9"/>
    <w:rsid w:val="001D3BF6"/>
    <w:rsid w:val="001D42DB"/>
    <w:rsid w:val="001D5405"/>
    <w:rsid w:val="001E3025"/>
    <w:rsid w:val="001F3B26"/>
    <w:rsid w:val="00201843"/>
    <w:rsid w:val="00203EE8"/>
    <w:rsid w:val="00212F66"/>
    <w:rsid w:val="00214C8D"/>
    <w:rsid w:val="00215BEC"/>
    <w:rsid w:val="00223F4F"/>
    <w:rsid w:val="00224A44"/>
    <w:rsid w:val="00235215"/>
    <w:rsid w:val="00235246"/>
    <w:rsid w:val="00254D3F"/>
    <w:rsid w:val="002602BE"/>
    <w:rsid w:val="00264E2D"/>
    <w:rsid w:val="00270371"/>
    <w:rsid w:val="00272264"/>
    <w:rsid w:val="002905B6"/>
    <w:rsid w:val="002A2AED"/>
    <w:rsid w:val="002A74A8"/>
    <w:rsid w:val="002B48F6"/>
    <w:rsid w:val="002C0401"/>
    <w:rsid w:val="002C0E89"/>
    <w:rsid w:val="002C0EE4"/>
    <w:rsid w:val="002C4E61"/>
    <w:rsid w:val="002D255E"/>
    <w:rsid w:val="002D7936"/>
    <w:rsid w:val="002E7E44"/>
    <w:rsid w:val="002F3578"/>
    <w:rsid w:val="003061A0"/>
    <w:rsid w:val="00311B80"/>
    <w:rsid w:val="00313CA2"/>
    <w:rsid w:val="00316312"/>
    <w:rsid w:val="00317EB3"/>
    <w:rsid w:val="003210C2"/>
    <w:rsid w:val="0032192F"/>
    <w:rsid w:val="00337FD8"/>
    <w:rsid w:val="00342785"/>
    <w:rsid w:val="0034519C"/>
    <w:rsid w:val="0035196A"/>
    <w:rsid w:val="003666BD"/>
    <w:rsid w:val="0037074A"/>
    <w:rsid w:val="0038613B"/>
    <w:rsid w:val="003869C7"/>
    <w:rsid w:val="00386A9C"/>
    <w:rsid w:val="00387CDE"/>
    <w:rsid w:val="00390416"/>
    <w:rsid w:val="003926F4"/>
    <w:rsid w:val="003A073C"/>
    <w:rsid w:val="003A1D52"/>
    <w:rsid w:val="003A4EAF"/>
    <w:rsid w:val="003C355D"/>
    <w:rsid w:val="003C4B85"/>
    <w:rsid w:val="003D4968"/>
    <w:rsid w:val="003D626C"/>
    <w:rsid w:val="003E01C3"/>
    <w:rsid w:val="003E16AB"/>
    <w:rsid w:val="003E1F79"/>
    <w:rsid w:val="003E23F3"/>
    <w:rsid w:val="003E4414"/>
    <w:rsid w:val="003E6705"/>
    <w:rsid w:val="00403FD3"/>
    <w:rsid w:val="004040A4"/>
    <w:rsid w:val="00404B10"/>
    <w:rsid w:val="00405FF1"/>
    <w:rsid w:val="00413203"/>
    <w:rsid w:val="0041325D"/>
    <w:rsid w:val="00414E49"/>
    <w:rsid w:val="004159ED"/>
    <w:rsid w:val="00417D1F"/>
    <w:rsid w:val="00421611"/>
    <w:rsid w:val="00423734"/>
    <w:rsid w:val="004240E9"/>
    <w:rsid w:val="00425A6B"/>
    <w:rsid w:val="00437D3B"/>
    <w:rsid w:val="0044102B"/>
    <w:rsid w:val="004444D6"/>
    <w:rsid w:val="00444B2D"/>
    <w:rsid w:val="00455EA1"/>
    <w:rsid w:val="00462168"/>
    <w:rsid w:val="00465109"/>
    <w:rsid w:val="00470EF8"/>
    <w:rsid w:val="00482F51"/>
    <w:rsid w:val="0048555F"/>
    <w:rsid w:val="00485D7C"/>
    <w:rsid w:val="00495328"/>
    <w:rsid w:val="00497EF9"/>
    <w:rsid w:val="004A3E62"/>
    <w:rsid w:val="004A4725"/>
    <w:rsid w:val="004B0771"/>
    <w:rsid w:val="004B6269"/>
    <w:rsid w:val="004B6746"/>
    <w:rsid w:val="004C3831"/>
    <w:rsid w:val="004D5702"/>
    <w:rsid w:val="004E3E73"/>
    <w:rsid w:val="004F111F"/>
    <w:rsid w:val="004F2798"/>
    <w:rsid w:val="004F76F3"/>
    <w:rsid w:val="005036AF"/>
    <w:rsid w:val="00504E1C"/>
    <w:rsid w:val="0050549E"/>
    <w:rsid w:val="00506D74"/>
    <w:rsid w:val="00510385"/>
    <w:rsid w:val="00510F74"/>
    <w:rsid w:val="00513B7C"/>
    <w:rsid w:val="005203C2"/>
    <w:rsid w:val="00524512"/>
    <w:rsid w:val="005328ED"/>
    <w:rsid w:val="0055318B"/>
    <w:rsid w:val="00554194"/>
    <w:rsid w:val="00564AF1"/>
    <w:rsid w:val="005720B6"/>
    <w:rsid w:val="005741E7"/>
    <w:rsid w:val="00584B09"/>
    <w:rsid w:val="005858C6"/>
    <w:rsid w:val="005871D1"/>
    <w:rsid w:val="0059375D"/>
    <w:rsid w:val="005956D8"/>
    <w:rsid w:val="005963BC"/>
    <w:rsid w:val="005A13AA"/>
    <w:rsid w:val="005A201A"/>
    <w:rsid w:val="005A39A8"/>
    <w:rsid w:val="005B2DEC"/>
    <w:rsid w:val="005B6E55"/>
    <w:rsid w:val="005B7D2B"/>
    <w:rsid w:val="005C172D"/>
    <w:rsid w:val="005C7416"/>
    <w:rsid w:val="005D01AE"/>
    <w:rsid w:val="005D2299"/>
    <w:rsid w:val="005E3410"/>
    <w:rsid w:val="005F09FF"/>
    <w:rsid w:val="006010EF"/>
    <w:rsid w:val="00610260"/>
    <w:rsid w:val="00620BE1"/>
    <w:rsid w:val="00624DF2"/>
    <w:rsid w:val="0063418C"/>
    <w:rsid w:val="006358E6"/>
    <w:rsid w:val="006408ED"/>
    <w:rsid w:val="006411EB"/>
    <w:rsid w:val="0064263B"/>
    <w:rsid w:val="00652562"/>
    <w:rsid w:val="00655765"/>
    <w:rsid w:val="00684D81"/>
    <w:rsid w:val="00685434"/>
    <w:rsid w:val="00687CC8"/>
    <w:rsid w:val="00694DA4"/>
    <w:rsid w:val="006974E9"/>
    <w:rsid w:val="006A2C7D"/>
    <w:rsid w:val="006A4F92"/>
    <w:rsid w:val="006B0312"/>
    <w:rsid w:val="006B257B"/>
    <w:rsid w:val="006B2F49"/>
    <w:rsid w:val="006B37AC"/>
    <w:rsid w:val="006B5A95"/>
    <w:rsid w:val="006C54A5"/>
    <w:rsid w:val="006C55BB"/>
    <w:rsid w:val="006C6848"/>
    <w:rsid w:val="006D132E"/>
    <w:rsid w:val="006D6683"/>
    <w:rsid w:val="006D6EAC"/>
    <w:rsid w:val="006E1303"/>
    <w:rsid w:val="006E1307"/>
    <w:rsid w:val="006E3723"/>
    <w:rsid w:val="006F39A1"/>
    <w:rsid w:val="006F4492"/>
    <w:rsid w:val="00700290"/>
    <w:rsid w:val="0070460A"/>
    <w:rsid w:val="00707F50"/>
    <w:rsid w:val="00716674"/>
    <w:rsid w:val="00716688"/>
    <w:rsid w:val="0072252F"/>
    <w:rsid w:val="0072317C"/>
    <w:rsid w:val="00723B51"/>
    <w:rsid w:val="00730E45"/>
    <w:rsid w:val="007407FA"/>
    <w:rsid w:val="007457D0"/>
    <w:rsid w:val="0075080B"/>
    <w:rsid w:val="00753B6B"/>
    <w:rsid w:val="00757FB8"/>
    <w:rsid w:val="00760058"/>
    <w:rsid w:val="00766C21"/>
    <w:rsid w:val="007758C6"/>
    <w:rsid w:val="00776D31"/>
    <w:rsid w:val="007808BF"/>
    <w:rsid w:val="00781116"/>
    <w:rsid w:val="00783E83"/>
    <w:rsid w:val="00790772"/>
    <w:rsid w:val="007941A9"/>
    <w:rsid w:val="00794C12"/>
    <w:rsid w:val="007A0209"/>
    <w:rsid w:val="007A41FE"/>
    <w:rsid w:val="007A4DC5"/>
    <w:rsid w:val="007A5F69"/>
    <w:rsid w:val="007A72BB"/>
    <w:rsid w:val="007B45A0"/>
    <w:rsid w:val="007B69ED"/>
    <w:rsid w:val="007C0E4F"/>
    <w:rsid w:val="007D0FCE"/>
    <w:rsid w:val="007D62EC"/>
    <w:rsid w:val="007F18E9"/>
    <w:rsid w:val="00810D10"/>
    <w:rsid w:val="008150A7"/>
    <w:rsid w:val="008179C1"/>
    <w:rsid w:val="0082379A"/>
    <w:rsid w:val="008240B3"/>
    <w:rsid w:val="00825537"/>
    <w:rsid w:val="0083180C"/>
    <w:rsid w:val="00835C10"/>
    <w:rsid w:val="00842472"/>
    <w:rsid w:val="00843814"/>
    <w:rsid w:val="008452BF"/>
    <w:rsid w:val="0085309E"/>
    <w:rsid w:val="00871316"/>
    <w:rsid w:val="0087133E"/>
    <w:rsid w:val="008774FF"/>
    <w:rsid w:val="00885B94"/>
    <w:rsid w:val="0089075D"/>
    <w:rsid w:val="008908CF"/>
    <w:rsid w:val="00890AB8"/>
    <w:rsid w:val="00895A72"/>
    <w:rsid w:val="008973D4"/>
    <w:rsid w:val="00897697"/>
    <w:rsid w:val="008A7738"/>
    <w:rsid w:val="008C2110"/>
    <w:rsid w:val="008C2982"/>
    <w:rsid w:val="008C2E7D"/>
    <w:rsid w:val="008C50F7"/>
    <w:rsid w:val="008C6245"/>
    <w:rsid w:val="008C696E"/>
    <w:rsid w:val="008C7A6C"/>
    <w:rsid w:val="008C7D4F"/>
    <w:rsid w:val="008D0963"/>
    <w:rsid w:val="008D6274"/>
    <w:rsid w:val="008E0396"/>
    <w:rsid w:val="008E260E"/>
    <w:rsid w:val="008F436F"/>
    <w:rsid w:val="008F501C"/>
    <w:rsid w:val="00903B65"/>
    <w:rsid w:val="00904B78"/>
    <w:rsid w:val="0090673C"/>
    <w:rsid w:val="0090700A"/>
    <w:rsid w:val="009158B5"/>
    <w:rsid w:val="00927784"/>
    <w:rsid w:val="00930AEB"/>
    <w:rsid w:val="00931522"/>
    <w:rsid w:val="009338A6"/>
    <w:rsid w:val="0094249D"/>
    <w:rsid w:val="00947446"/>
    <w:rsid w:val="0095226A"/>
    <w:rsid w:val="00952625"/>
    <w:rsid w:val="00953CDD"/>
    <w:rsid w:val="0096035D"/>
    <w:rsid w:val="0096232D"/>
    <w:rsid w:val="00964960"/>
    <w:rsid w:val="00964D5E"/>
    <w:rsid w:val="009813C4"/>
    <w:rsid w:val="0098699E"/>
    <w:rsid w:val="009870F4"/>
    <w:rsid w:val="009871AB"/>
    <w:rsid w:val="009906B9"/>
    <w:rsid w:val="00991917"/>
    <w:rsid w:val="00993234"/>
    <w:rsid w:val="009A3C83"/>
    <w:rsid w:val="009A5FF9"/>
    <w:rsid w:val="009B2C46"/>
    <w:rsid w:val="009B406E"/>
    <w:rsid w:val="009B7B1D"/>
    <w:rsid w:val="009C69E4"/>
    <w:rsid w:val="009D3AE0"/>
    <w:rsid w:val="009E31ED"/>
    <w:rsid w:val="009E3850"/>
    <w:rsid w:val="00A103D7"/>
    <w:rsid w:val="00A135BA"/>
    <w:rsid w:val="00A149E6"/>
    <w:rsid w:val="00A1592B"/>
    <w:rsid w:val="00A263D2"/>
    <w:rsid w:val="00A30C53"/>
    <w:rsid w:val="00A33387"/>
    <w:rsid w:val="00A35D4D"/>
    <w:rsid w:val="00A4091B"/>
    <w:rsid w:val="00A45CBC"/>
    <w:rsid w:val="00A52334"/>
    <w:rsid w:val="00A553B7"/>
    <w:rsid w:val="00A5742C"/>
    <w:rsid w:val="00A658C8"/>
    <w:rsid w:val="00A67FA8"/>
    <w:rsid w:val="00A725D4"/>
    <w:rsid w:val="00A77FE2"/>
    <w:rsid w:val="00A8243D"/>
    <w:rsid w:val="00A82827"/>
    <w:rsid w:val="00A84F00"/>
    <w:rsid w:val="00A92341"/>
    <w:rsid w:val="00AA3D4B"/>
    <w:rsid w:val="00AA4B1F"/>
    <w:rsid w:val="00AA507D"/>
    <w:rsid w:val="00AA6704"/>
    <w:rsid w:val="00AB52BF"/>
    <w:rsid w:val="00AC19A7"/>
    <w:rsid w:val="00AC39DD"/>
    <w:rsid w:val="00AC42AD"/>
    <w:rsid w:val="00AC46BB"/>
    <w:rsid w:val="00AC7C9A"/>
    <w:rsid w:val="00AD5F4B"/>
    <w:rsid w:val="00AD7321"/>
    <w:rsid w:val="00AE0EA6"/>
    <w:rsid w:val="00AE1EE5"/>
    <w:rsid w:val="00AE4397"/>
    <w:rsid w:val="00AE4D90"/>
    <w:rsid w:val="00AE62A3"/>
    <w:rsid w:val="00AF09B0"/>
    <w:rsid w:val="00AF0F62"/>
    <w:rsid w:val="00AF2F3C"/>
    <w:rsid w:val="00AF706E"/>
    <w:rsid w:val="00B03024"/>
    <w:rsid w:val="00B04737"/>
    <w:rsid w:val="00B052AC"/>
    <w:rsid w:val="00B17307"/>
    <w:rsid w:val="00B213F7"/>
    <w:rsid w:val="00B22BB5"/>
    <w:rsid w:val="00B27281"/>
    <w:rsid w:val="00B33AA7"/>
    <w:rsid w:val="00B4186A"/>
    <w:rsid w:val="00B42883"/>
    <w:rsid w:val="00B46335"/>
    <w:rsid w:val="00B50AE8"/>
    <w:rsid w:val="00B52A97"/>
    <w:rsid w:val="00B622CB"/>
    <w:rsid w:val="00B670B6"/>
    <w:rsid w:val="00B67390"/>
    <w:rsid w:val="00B82C1D"/>
    <w:rsid w:val="00B90F80"/>
    <w:rsid w:val="00B977FF"/>
    <w:rsid w:val="00BA7315"/>
    <w:rsid w:val="00BC1FC8"/>
    <w:rsid w:val="00BC288E"/>
    <w:rsid w:val="00BC6735"/>
    <w:rsid w:val="00BD4A94"/>
    <w:rsid w:val="00BD6729"/>
    <w:rsid w:val="00BE460A"/>
    <w:rsid w:val="00BE6C56"/>
    <w:rsid w:val="00BF3FEF"/>
    <w:rsid w:val="00BF4080"/>
    <w:rsid w:val="00C0789B"/>
    <w:rsid w:val="00C12052"/>
    <w:rsid w:val="00C13FB2"/>
    <w:rsid w:val="00C1412E"/>
    <w:rsid w:val="00C248E4"/>
    <w:rsid w:val="00C258EB"/>
    <w:rsid w:val="00C278C2"/>
    <w:rsid w:val="00C3026F"/>
    <w:rsid w:val="00C40824"/>
    <w:rsid w:val="00C41F22"/>
    <w:rsid w:val="00C42912"/>
    <w:rsid w:val="00C55E64"/>
    <w:rsid w:val="00C57AF4"/>
    <w:rsid w:val="00C63BBF"/>
    <w:rsid w:val="00C67666"/>
    <w:rsid w:val="00C77F41"/>
    <w:rsid w:val="00C83107"/>
    <w:rsid w:val="00C953D8"/>
    <w:rsid w:val="00C96801"/>
    <w:rsid w:val="00CA1628"/>
    <w:rsid w:val="00CA458E"/>
    <w:rsid w:val="00CB64B0"/>
    <w:rsid w:val="00CC2C4E"/>
    <w:rsid w:val="00CC7F8B"/>
    <w:rsid w:val="00CD35BA"/>
    <w:rsid w:val="00CE72B1"/>
    <w:rsid w:val="00CF0B42"/>
    <w:rsid w:val="00CF1450"/>
    <w:rsid w:val="00D1617E"/>
    <w:rsid w:val="00D2274C"/>
    <w:rsid w:val="00D263A9"/>
    <w:rsid w:val="00D27D1B"/>
    <w:rsid w:val="00D349FC"/>
    <w:rsid w:val="00D3596D"/>
    <w:rsid w:val="00D41E35"/>
    <w:rsid w:val="00D424E9"/>
    <w:rsid w:val="00D452E8"/>
    <w:rsid w:val="00D54ED9"/>
    <w:rsid w:val="00D56589"/>
    <w:rsid w:val="00D61546"/>
    <w:rsid w:val="00D6705C"/>
    <w:rsid w:val="00D677CF"/>
    <w:rsid w:val="00D775AA"/>
    <w:rsid w:val="00D83007"/>
    <w:rsid w:val="00D97F43"/>
    <w:rsid w:val="00DA2B1A"/>
    <w:rsid w:val="00DB2285"/>
    <w:rsid w:val="00DD4C2B"/>
    <w:rsid w:val="00DE0294"/>
    <w:rsid w:val="00DE2E3C"/>
    <w:rsid w:val="00DE6305"/>
    <w:rsid w:val="00DE755E"/>
    <w:rsid w:val="00DF10D8"/>
    <w:rsid w:val="00E004A7"/>
    <w:rsid w:val="00E1623C"/>
    <w:rsid w:val="00E21AF7"/>
    <w:rsid w:val="00E21DA8"/>
    <w:rsid w:val="00E21F55"/>
    <w:rsid w:val="00E23557"/>
    <w:rsid w:val="00E240A9"/>
    <w:rsid w:val="00E40446"/>
    <w:rsid w:val="00E427CD"/>
    <w:rsid w:val="00E442D1"/>
    <w:rsid w:val="00E53646"/>
    <w:rsid w:val="00E56514"/>
    <w:rsid w:val="00E60F71"/>
    <w:rsid w:val="00E61D13"/>
    <w:rsid w:val="00E83D7F"/>
    <w:rsid w:val="00E8710D"/>
    <w:rsid w:val="00EA0097"/>
    <w:rsid w:val="00EA0F12"/>
    <w:rsid w:val="00EA26AB"/>
    <w:rsid w:val="00EB2724"/>
    <w:rsid w:val="00EB2E92"/>
    <w:rsid w:val="00EB39F1"/>
    <w:rsid w:val="00EB3C1D"/>
    <w:rsid w:val="00EC4DCE"/>
    <w:rsid w:val="00EC74EB"/>
    <w:rsid w:val="00ED2174"/>
    <w:rsid w:val="00EE16A2"/>
    <w:rsid w:val="00EE1AFC"/>
    <w:rsid w:val="00EE2F13"/>
    <w:rsid w:val="00F001BE"/>
    <w:rsid w:val="00F003D0"/>
    <w:rsid w:val="00F00FAC"/>
    <w:rsid w:val="00F0226E"/>
    <w:rsid w:val="00F023FF"/>
    <w:rsid w:val="00F06B2A"/>
    <w:rsid w:val="00F06EA4"/>
    <w:rsid w:val="00F202EB"/>
    <w:rsid w:val="00F206CF"/>
    <w:rsid w:val="00F2326C"/>
    <w:rsid w:val="00F244EB"/>
    <w:rsid w:val="00F24B5D"/>
    <w:rsid w:val="00F2671C"/>
    <w:rsid w:val="00F2783D"/>
    <w:rsid w:val="00F52EF0"/>
    <w:rsid w:val="00F55D66"/>
    <w:rsid w:val="00F57456"/>
    <w:rsid w:val="00F82C0E"/>
    <w:rsid w:val="00F8584D"/>
    <w:rsid w:val="00F8719C"/>
    <w:rsid w:val="00F93FEF"/>
    <w:rsid w:val="00F97F51"/>
    <w:rsid w:val="00FA2BB3"/>
    <w:rsid w:val="00FA4ECB"/>
    <w:rsid w:val="00FA5692"/>
    <w:rsid w:val="00FA65ED"/>
    <w:rsid w:val="00FA7C2D"/>
    <w:rsid w:val="00FB7E90"/>
    <w:rsid w:val="00FC49FB"/>
    <w:rsid w:val="00FC7F49"/>
    <w:rsid w:val="00FD4993"/>
    <w:rsid w:val="00FE18DB"/>
    <w:rsid w:val="00FE23E8"/>
    <w:rsid w:val="00FE52E3"/>
    <w:rsid w:val="00FF51A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0A539"/>
  <w15:chartTrackingRefBased/>
  <w15:docId w15:val="{C4112C0A-04C1-4A4E-B896-743BC9F71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A3"/>
    <w:pPr>
      <w:widowControl w:val="0"/>
      <w:spacing w:after="0" w:line="240" w:lineRule="auto"/>
      <w:jc w:val="both"/>
    </w:pPr>
    <w:rPr>
      <w:rFonts w:ascii="DengXian" w:eastAsia="DengXian" w:hAnsi="DengXian" w:cs="DengXian"/>
      <w:sz w:val="21"/>
      <w:szCs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1224A3"/>
    <w:pPr>
      <w:widowControl w:val="0"/>
      <w:spacing w:after="0" w:line="240" w:lineRule="auto"/>
      <w:jc w:val="both"/>
    </w:pPr>
    <w:rPr>
      <w:rFonts w:ascii="Calibri" w:eastAsia="SimSun" w:hAnsi="Calibri" w:cs="Arial Unicode MS"/>
      <w:color w:val="000000"/>
      <w:szCs w:val="21"/>
      <w:u w:color="000000"/>
      <w:lang w:val="en-US" w:eastAsia="en-GB"/>
    </w:rPr>
  </w:style>
  <w:style w:type="paragraph" w:styleId="ListParagraph">
    <w:name w:val="List Paragraph"/>
    <w:basedOn w:val="Normal"/>
    <w:uiPriority w:val="34"/>
    <w:qFormat/>
    <w:rsid w:val="001224A3"/>
    <w:pPr>
      <w:widowControl/>
      <w:ind w:left="720"/>
      <w:contextualSpacing/>
      <w:jc w:val="left"/>
    </w:pPr>
    <w:rPr>
      <w:rFonts w:ascii="Times" w:eastAsiaTheme="minorEastAsia" w:hAnsi="Times" w:cstheme="minorBidi"/>
      <w:sz w:val="20"/>
      <w:szCs w:val="20"/>
      <w:lang w:eastAsia="en-US"/>
    </w:rPr>
  </w:style>
  <w:style w:type="paragraph" w:styleId="Header">
    <w:name w:val="header"/>
    <w:basedOn w:val="Normal"/>
    <w:link w:val="HeaderChar"/>
    <w:uiPriority w:val="99"/>
    <w:unhideWhenUsed/>
    <w:rsid w:val="001224A3"/>
    <w:pPr>
      <w:tabs>
        <w:tab w:val="center" w:pos="4513"/>
        <w:tab w:val="right" w:pos="9026"/>
      </w:tabs>
    </w:pPr>
  </w:style>
  <w:style w:type="character" w:customStyle="1" w:styleId="HeaderChar">
    <w:name w:val="Header Char"/>
    <w:basedOn w:val="DefaultParagraphFont"/>
    <w:link w:val="Header"/>
    <w:uiPriority w:val="99"/>
    <w:rsid w:val="001224A3"/>
    <w:rPr>
      <w:rFonts w:ascii="DengXian" w:eastAsia="DengXian" w:hAnsi="DengXian" w:cs="DengXian"/>
      <w:sz w:val="21"/>
      <w:szCs w:val="21"/>
      <w:lang w:val="en-US" w:eastAsia="zh-CN"/>
    </w:rPr>
  </w:style>
  <w:style w:type="paragraph" w:styleId="Footer">
    <w:name w:val="footer"/>
    <w:basedOn w:val="Normal"/>
    <w:link w:val="FooterChar"/>
    <w:uiPriority w:val="99"/>
    <w:unhideWhenUsed/>
    <w:rsid w:val="001224A3"/>
    <w:pPr>
      <w:tabs>
        <w:tab w:val="center" w:pos="4513"/>
        <w:tab w:val="right" w:pos="9026"/>
      </w:tabs>
    </w:pPr>
  </w:style>
  <w:style w:type="character" w:customStyle="1" w:styleId="FooterChar">
    <w:name w:val="Footer Char"/>
    <w:basedOn w:val="DefaultParagraphFont"/>
    <w:link w:val="Footer"/>
    <w:uiPriority w:val="99"/>
    <w:rsid w:val="001224A3"/>
    <w:rPr>
      <w:rFonts w:ascii="DengXian" w:eastAsia="DengXian" w:hAnsi="DengXian" w:cs="DengXian"/>
      <w:sz w:val="21"/>
      <w:szCs w:val="21"/>
      <w:lang w:val="en-US" w:eastAsia="zh-CN"/>
    </w:rPr>
  </w:style>
  <w:style w:type="character" w:styleId="LineNumber">
    <w:name w:val="line number"/>
    <w:basedOn w:val="DefaultParagraphFont"/>
    <w:uiPriority w:val="99"/>
    <w:semiHidden/>
    <w:unhideWhenUsed/>
    <w:rsid w:val="00115EC4"/>
  </w:style>
  <w:style w:type="character" w:styleId="Hyperlink">
    <w:name w:val="Hyperlink"/>
    <w:basedOn w:val="DefaultParagraphFont"/>
    <w:uiPriority w:val="99"/>
    <w:unhideWhenUsed/>
    <w:rsid w:val="000212A1"/>
    <w:rPr>
      <w:color w:val="0563C1" w:themeColor="hyperlink"/>
      <w:u w:val="single"/>
    </w:rPr>
  </w:style>
  <w:style w:type="character" w:customStyle="1" w:styleId="UnresolvedMention1">
    <w:name w:val="Unresolved Mention1"/>
    <w:basedOn w:val="DefaultParagraphFont"/>
    <w:uiPriority w:val="99"/>
    <w:semiHidden/>
    <w:unhideWhenUsed/>
    <w:rsid w:val="000212A1"/>
    <w:rPr>
      <w:color w:val="605E5C"/>
      <w:shd w:val="clear" w:color="auto" w:fill="E1DFDD"/>
    </w:rPr>
  </w:style>
  <w:style w:type="paragraph" w:customStyle="1" w:styleId="contentpasted0">
    <w:name w:val="contentpasted0"/>
    <w:basedOn w:val="Normal"/>
    <w:rsid w:val="000212A1"/>
    <w:pPr>
      <w:widowControl/>
      <w:spacing w:before="100" w:beforeAutospacing="1" w:after="100" w:afterAutospacing="1"/>
      <w:jc w:val="left"/>
    </w:pPr>
    <w:rPr>
      <w:rFonts w:ascii="Calibri" w:eastAsiaTheme="minorHAnsi" w:hAnsi="Calibri" w:cs="Calibri"/>
      <w:sz w:val="22"/>
      <w:szCs w:val="22"/>
      <w:lang w:val="en-GB" w:eastAsia="en-GB"/>
    </w:rPr>
  </w:style>
  <w:style w:type="character" w:customStyle="1" w:styleId="contentpasted2">
    <w:name w:val="contentpasted2"/>
    <w:basedOn w:val="DefaultParagraphFont"/>
    <w:rsid w:val="000212A1"/>
  </w:style>
  <w:style w:type="character" w:styleId="CommentReference">
    <w:name w:val="annotation reference"/>
    <w:basedOn w:val="DefaultParagraphFont"/>
    <w:uiPriority w:val="99"/>
    <w:semiHidden/>
    <w:unhideWhenUsed/>
    <w:rsid w:val="0085309E"/>
    <w:rPr>
      <w:sz w:val="16"/>
      <w:szCs w:val="16"/>
    </w:rPr>
  </w:style>
  <w:style w:type="paragraph" w:styleId="CommentText">
    <w:name w:val="annotation text"/>
    <w:basedOn w:val="Normal"/>
    <w:link w:val="CommentTextChar"/>
    <w:uiPriority w:val="99"/>
    <w:semiHidden/>
    <w:unhideWhenUsed/>
    <w:rsid w:val="0085309E"/>
    <w:rPr>
      <w:sz w:val="20"/>
      <w:szCs w:val="20"/>
    </w:rPr>
  </w:style>
  <w:style w:type="character" w:customStyle="1" w:styleId="CommentTextChar">
    <w:name w:val="Comment Text Char"/>
    <w:basedOn w:val="DefaultParagraphFont"/>
    <w:link w:val="CommentText"/>
    <w:uiPriority w:val="99"/>
    <w:semiHidden/>
    <w:rsid w:val="0085309E"/>
    <w:rPr>
      <w:rFonts w:ascii="DengXian" w:eastAsia="DengXian" w:hAnsi="DengXian" w:cs="DengXian"/>
      <w:sz w:val="20"/>
      <w:szCs w:val="20"/>
      <w:lang w:val="en-US" w:eastAsia="zh-CN"/>
    </w:rPr>
  </w:style>
  <w:style w:type="paragraph" w:styleId="CommentSubject">
    <w:name w:val="annotation subject"/>
    <w:basedOn w:val="CommentText"/>
    <w:next w:val="CommentText"/>
    <w:link w:val="CommentSubjectChar"/>
    <w:uiPriority w:val="99"/>
    <w:semiHidden/>
    <w:unhideWhenUsed/>
    <w:rsid w:val="0085309E"/>
    <w:rPr>
      <w:b/>
      <w:bCs/>
    </w:rPr>
  </w:style>
  <w:style w:type="character" w:customStyle="1" w:styleId="CommentSubjectChar">
    <w:name w:val="Comment Subject Char"/>
    <w:basedOn w:val="CommentTextChar"/>
    <w:link w:val="CommentSubject"/>
    <w:uiPriority w:val="99"/>
    <w:semiHidden/>
    <w:rsid w:val="0085309E"/>
    <w:rPr>
      <w:rFonts w:ascii="DengXian" w:eastAsia="DengXian" w:hAnsi="DengXian" w:cs="DengXian"/>
      <w:b/>
      <w:bCs/>
      <w:sz w:val="20"/>
      <w:szCs w:val="20"/>
      <w:lang w:val="en-US" w:eastAsia="zh-CN"/>
    </w:rPr>
  </w:style>
  <w:style w:type="paragraph" w:customStyle="1" w:styleId="EndNoteBibliographyTitle">
    <w:name w:val="EndNote Bibliography Title"/>
    <w:basedOn w:val="Normal"/>
    <w:link w:val="EndNoteBibliographyTitleChar"/>
    <w:rsid w:val="00716688"/>
    <w:pPr>
      <w:jc w:val="center"/>
    </w:pPr>
    <w:rPr>
      <w:rFonts w:ascii="Calibri" w:hAnsi="Calibri" w:cs="Calibri"/>
      <w:noProof/>
      <w:sz w:val="20"/>
    </w:rPr>
  </w:style>
  <w:style w:type="character" w:customStyle="1" w:styleId="EndNoteBibliographyTitleChar">
    <w:name w:val="EndNote Bibliography Title Char"/>
    <w:basedOn w:val="DefaultParagraphFont"/>
    <w:link w:val="EndNoteBibliographyTitle"/>
    <w:rsid w:val="00716688"/>
    <w:rPr>
      <w:rFonts w:ascii="Calibri" w:eastAsia="DengXian" w:hAnsi="Calibri" w:cs="Calibri"/>
      <w:noProof/>
      <w:sz w:val="20"/>
      <w:szCs w:val="21"/>
      <w:lang w:val="en-US" w:eastAsia="zh-CN"/>
    </w:rPr>
  </w:style>
  <w:style w:type="paragraph" w:customStyle="1" w:styleId="EndNoteBibliography">
    <w:name w:val="EndNote Bibliography"/>
    <w:basedOn w:val="Normal"/>
    <w:link w:val="EndNoteBibliographyChar"/>
    <w:rsid w:val="00716688"/>
    <w:rPr>
      <w:rFonts w:ascii="Calibri" w:hAnsi="Calibri" w:cs="Calibri"/>
      <w:noProof/>
      <w:sz w:val="20"/>
    </w:rPr>
  </w:style>
  <w:style w:type="character" w:customStyle="1" w:styleId="EndNoteBibliographyChar">
    <w:name w:val="EndNote Bibliography Char"/>
    <w:basedOn w:val="DefaultParagraphFont"/>
    <w:link w:val="EndNoteBibliography"/>
    <w:rsid w:val="00716688"/>
    <w:rPr>
      <w:rFonts w:ascii="Calibri" w:eastAsia="DengXian" w:hAnsi="Calibri" w:cs="Calibri"/>
      <w:noProof/>
      <w:sz w:val="20"/>
      <w:szCs w:val="21"/>
      <w:lang w:val="en-US" w:eastAsia="zh-CN"/>
    </w:rPr>
  </w:style>
  <w:style w:type="character" w:styleId="FollowedHyperlink">
    <w:name w:val="FollowedHyperlink"/>
    <w:basedOn w:val="DefaultParagraphFont"/>
    <w:uiPriority w:val="99"/>
    <w:semiHidden/>
    <w:unhideWhenUsed/>
    <w:rsid w:val="00FE52E3"/>
    <w:rPr>
      <w:color w:val="954F72" w:themeColor="followedHyperlink"/>
      <w:u w:val="single"/>
    </w:rPr>
  </w:style>
  <w:style w:type="paragraph" w:customStyle="1" w:styleId="xmsonormal">
    <w:name w:val="x_msonormal"/>
    <w:basedOn w:val="Normal"/>
    <w:rsid w:val="00687CC8"/>
    <w:pPr>
      <w:widowControl/>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md-plain">
    <w:name w:val="md-plain"/>
    <w:basedOn w:val="DefaultParagraphFont"/>
    <w:rsid w:val="006B37AC"/>
  </w:style>
  <w:style w:type="paragraph" w:styleId="BalloonText">
    <w:name w:val="Balloon Text"/>
    <w:basedOn w:val="Normal"/>
    <w:link w:val="BalloonTextChar"/>
    <w:uiPriority w:val="99"/>
    <w:semiHidden/>
    <w:unhideWhenUsed/>
    <w:rsid w:val="00425A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5A6B"/>
    <w:rPr>
      <w:rFonts w:ascii="Segoe UI" w:eastAsia="DengXian" w:hAnsi="Segoe UI" w:cs="Segoe UI"/>
      <w:sz w:val="18"/>
      <w:szCs w:val="18"/>
      <w:lang w:val="en-US" w:eastAsia="zh-CN"/>
    </w:rPr>
  </w:style>
  <w:style w:type="paragraph" w:styleId="Revision">
    <w:name w:val="Revision"/>
    <w:hidden/>
    <w:uiPriority w:val="99"/>
    <w:semiHidden/>
    <w:rsid w:val="0032192F"/>
    <w:pPr>
      <w:spacing w:after="0" w:line="240" w:lineRule="auto"/>
    </w:pPr>
    <w:rPr>
      <w:rFonts w:ascii="DengXian" w:eastAsia="DengXian" w:hAnsi="DengXian" w:cs="DengXian"/>
      <w:sz w:val="21"/>
      <w:szCs w:val="21"/>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301416">
      <w:bodyDiv w:val="1"/>
      <w:marLeft w:val="0"/>
      <w:marRight w:val="0"/>
      <w:marTop w:val="0"/>
      <w:marBottom w:val="0"/>
      <w:divBdr>
        <w:top w:val="none" w:sz="0" w:space="0" w:color="auto"/>
        <w:left w:val="none" w:sz="0" w:space="0" w:color="auto"/>
        <w:bottom w:val="none" w:sz="0" w:space="0" w:color="auto"/>
        <w:right w:val="none" w:sz="0" w:space="0" w:color="auto"/>
      </w:divBdr>
    </w:div>
    <w:div w:id="432558799">
      <w:bodyDiv w:val="1"/>
      <w:marLeft w:val="0"/>
      <w:marRight w:val="0"/>
      <w:marTop w:val="0"/>
      <w:marBottom w:val="0"/>
      <w:divBdr>
        <w:top w:val="none" w:sz="0" w:space="0" w:color="auto"/>
        <w:left w:val="none" w:sz="0" w:space="0" w:color="auto"/>
        <w:bottom w:val="none" w:sz="0" w:space="0" w:color="auto"/>
        <w:right w:val="none" w:sz="0" w:space="0" w:color="auto"/>
      </w:divBdr>
      <w:divsChild>
        <w:div w:id="1155533769">
          <w:marLeft w:val="1699"/>
          <w:marRight w:val="0"/>
          <w:marTop w:val="0"/>
          <w:marBottom w:val="0"/>
          <w:divBdr>
            <w:top w:val="none" w:sz="0" w:space="0" w:color="auto"/>
            <w:left w:val="none" w:sz="0" w:space="0" w:color="auto"/>
            <w:bottom w:val="none" w:sz="0" w:space="0" w:color="auto"/>
            <w:right w:val="none" w:sz="0" w:space="0" w:color="auto"/>
          </w:divBdr>
        </w:div>
      </w:divsChild>
    </w:div>
    <w:div w:id="624625086">
      <w:bodyDiv w:val="1"/>
      <w:marLeft w:val="0"/>
      <w:marRight w:val="0"/>
      <w:marTop w:val="0"/>
      <w:marBottom w:val="0"/>
      <w:divBdr>
        <w:top w:val="none" w:sz="0" w:space="0" w:color="auto"/>
        <w:left w:val="none" w:sz="0" w:space="0" w:color="auto"/>
        <w:bottom w:val="none" w:sz="0" w:space="0" w:color="auto"/>
        <w:right w:val="none" w:sz="0" w:space="0" w:color="auto"/>
      </w:divBdr>
    </w:div>
    <w:div w:id="921255122">
      <w:bodyDiv w:val="1"/>
      <w:marLeft w:val="0"/>
      <w:marRight w:val="0"/>
      <w:marTop w:val="0"/>
      <w:marBottom w:val="0"/>
      <w:divBdr>
        <w:top w:val="none" w:sz="0" w:space="0" w:color="auto"/>
        <w:left w:val="none" w:sz="0" w:space="0" w:color="auto"/>
        <w:bottom w:val="none" w:sz="0" w:space="0" w:color="auto"/>
        <w:right w:val="none" w:sz="0" w:space="0" w:color="auto"/>
      </w:divBdr>
    </w:div>
    <w:div w:id="981350840">
      <w:bodyDiv w:val="1"/>
      <w:marLeft w:val="0"/>
      <w:marRight w:val="0"/>
      <w:marTop w:val="0"/>
      <w:marBottom w:val="0"/>
      <w:divBdr>
        <w:top w:val="none" w:sz="0" w:space="0" w:color="auto"/>
        <w:left w:val="none" w:sz="0" w:space="0" w:color="auto"/>
        <w:bottom w:val="none" w:sz="0" w:space="0" w:color="auto"/>
        <w:right w:val="none" w:sz="0" w:space="0" w:color="auto"/>
      </w:divBdr>
    </w:div>
    <w:div w:id="1248150297">
      <w:bodyDiv w:val="1"/>
      <w:marLeft w:val="0"/>
      <w:marRight w:val="0"/>
      <w:marTop w:val="0"/>
      <w:marBottom w:val="0"/>
      <w:divBdr>
        <w:top w:val="none" w:sz="0" w:space="0" w:color="auto"/>
        <w:left w:val="none" w:sz="0" w:space="0" w:color="auto"/>
        <w:bottom w:val="none" w:sz="0" w:space="0" w:color="auto"/>
        <w:right w:val="none" w:sz="0" w:space="0" w:color="auto"/>
      </w:divBdr>
      <w:divsChild>
        <w:div w:id="1244141555">
          <w:marLeft w:val="1699"/>
          <w:marRight w:val="0"/>
          <w:marTop w:val="0"/>
          <w:marBottom w:val="0"/>
          <w:divBdr>
            <w:top w:val="none" w:sz="0" w:space="0" w:color="auto"/>
            <w:left w:val="none" w:sz="0" w:space="0" w:color="auto"/>
            <w:bottom w:val="none" w:sz="0" w:space="0" w:color="auto"/>
            <w:right w:val="none" w:sz="0" w:space="0" w:color="auto"/>
          </w:divBdr>
        </w:div>
      </w:divsChild>
    </w:div>
    <w:div w:id="1290085817">
      <w:bodyDiv w:val="1"/>
      <w:marLeft w:val="0"/>
      <w:marRight w:val="0"/>
      <w:marTop w:val="0"/>
      <w:marBottom w:val="0"/>
      <w:divBdr>
        <w:top w:val="none" w:sz="0" w:space="0" w:color="auto"/>
        <w:left w:val="none" w:sz="0" w:space="0" w:color="auto"/>
        <w:bottom w:val="none" w:sz="0" w:space="0" w:color="auto"/>
        <w:right w:val="none" w:sz="0" w:space="0" w:color="auto"/>
      </w:divBdr>
    </w:div>
    <w:div w:id="173731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39EE-2429-40DE-8E95-B46F63A9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2520</Words>
  <Characters>13912</Characters>
  <Application>Microsoft Office Word</Application>
  <DocSecurity>0</DocSecurity>
  <Lines>302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27</cp:revision>
  <cp:lastPrinted>2023-03-28T08:09:00Z</cp:lastPrinted>
  <dcterms:created xsi:type="dcterms:W3CDTF">2024-02-17T19:43:00Z</dcterms:created>
  <dcterms:modified xsi:type="dcterms:W3CDTF">2024-02-19T09:35:00Z</dcterms:modified>
</cp:coreProperties>
</file>