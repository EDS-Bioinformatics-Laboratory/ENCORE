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6D67F7C5" w14:textId="0312C46E" w:rsidR="00C93E2A" w:rsidRDefault="00C93E2A" w:rsidP="00C93E2A">
      <w:pPr>
        <w:jc w:val="center"/>
        <w:rPr>
          <w:sz w:val="44"/>
          <w:szCs w:val="44"/>
        </w:rPr>
      </w:pPr>
    </w:p>
    <w:p w14:paraId="02066803" w14:textId="77777777" w:rsidR="00A540DD" w:rsidRDefault="00A540DD" w:rsidP="00C93E2A">
      <w:pPr>
        <w:jc w:val="center"/>
        <w:rPr>
          <w:sz w:val="44"/>
          <w:szCs w:val="44"/>
        </w:rPr>
      </w:pP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proofErr w:type="spellStart"/>
      <w:r w:rsidRPr="00F5104A">
        <w:rPr>
          <w:color w:val="F99737"/>
          <w:sz w:val="44"/>
          <w:szCs w:val="44"/>
        </w:rPr>
        <w:t>ENhancing</w:t>
      </w:r>
      <w:proofErr w:type="spellEnd"/>
      <w:r w:rsidRPr="00F5104A">
        <w:rPr>
          <w:color w:val="F99737"/>
          <w:sz w:val="44"/>
          <w:szCs w:val="44"/>
        </w:rPr>
        <w:t xml:space="preserve"> </w:t>
      </w:r>
      <w:proofErr w:type="spellStart"/>
      <w:r w:rsidR="00FF449B" w:rsidRPr="00F5104A">
        <w:rPr>
          <w:color w:val="F99737"/>
          <w:sz w:val="44"/>
          <w:szCs w:val="44"/>
        </w:rPr>
        <w:t>C</w:t>
      </w:r>
      <w:r w:rsidRPr="00F5104A">
        <w:rPr>
          <w:color w:val="F99737"/>
          <w:sz w:val="44"/>
          <w:szCs w:val="44"/>
        </w:rPr>
        <w:t>O</w:t>
      </w:r>
      <w:r w:rsidR="00FF449B" w:rsidRPr="00F5104A">
        <w:rPr>
          <w:color w:val="F99737"/>
          <w:sz w:val="44"/>
          <w:szCs w:val="44"/>
        </w:rPr>
        <w:t>mputational</w:t>
      </w:r>
      <w:proofErr w:type="spellEnd"/>
      <w:r w:rsidR="00FF449B" w:rsidRPr="00F5104A">
        <w:rPr>
          <w:color w:val="F99737"/>
          <w:sz w:val="44"/>
          <w:szCs w:val="44"/>
        </w:rPr>
        <w:t xml:space="preserve"> </w:t>
      </w:r>
      <w:proofErr w:type="spellStart"/>
      <w:r w:rsidR="00FF449B" w:rsidRPr="00F5104A">
        <w:rPr>
          <w:color w:val="F99737"/>
          <w:sz w:val="44"/>
          <w:szCs w:val="44"/>
        </w:rPr>
        <w:t>R</w:t>
      </w:r>
      <w:r w:rsidRPr="00F5104A">
        <w:rPr>
          <w:color w:val="F99737"/>
          <w:sz w:val="44"/>
          <w:szCs w:val="44"/>
        </w:rPr>
        <w:t>E</w:t>
      </w:r>
      <w:r w:rsidR="00FF449B" w:rsidRPr="00F5104A">
        <w:rPr>
          <w:color w:val="F99737"/>
          <w:sz w:val="44"/>
          <w:szCs w:val="44"/>
        </w:rPr>
        <w:t>producibility</w:t>
      </w:r>
      <w:proofErr w:type="spellEnd"/>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F5104A" w14:paraId="74E7CC36" w14:textId="77777777" w:rsidTr="00FF449B">
        <w:tc>
          <w:tcPr>
            <w:tcW w:w="4698" w:type="dxa"/>
          </w:tcPr>
          <w:p w14:paraId="2373B976" w14:textId="7FA3FCB3" w:rsidR="00FF449B" w:rsidRDefault="00FF449B" w:rsidP="00FF449B">
            <w:r w:rsidRPr="00FF449B">
              <w:rPr>
                <w:b/>
                <w:bCs/>
              </w:rPr>
              <w:t>Date:</w:t>
            </w:r>
            <w:r>
              <w:t xml:space="preserve"> </w:t>
            </w:r>
            <w:r w:rsidR="00920C1F">
              <w:t>13</w:t>
            </w:r>
            <w:r w:rsidR="00EF6DB9">
              <w:t xml:space="preserve"> July</w:t>
            </w:r>
            <w:r>
              <w:t xml:space="preserve"> 2023</w:t>
            </w:r>
          </w:p>
          <w:p w14:paraId="299EA4D5" w14:textId="67D38F34" w:rsidR="00FF449B" w:rsidRDefault="00FF449B" w:rsidP="00FF449B">
            <w:r w:rsidRPr="00FF449B">
              <w:rPr>
                <w:b/>
                <w:bCs/>
              </w:rPr>
              <w:t>Version:</w:t>
            </w:r>
            <w:r>
              <w:t xml:space="preserve"> 1</w:t>
            </w:r>
            <w:r w:rsidR="00920C1F">
              <w:t>2</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0FB64BD8" w:rsidR="00FF449B" w:rsidRPr="00621649" w:rsidRDefault="006022E4" w:rsidP="00A540DD">
            <w:pPr>
              <w:rPr>
                <w:lang w:val="nl-NL"/>
              </w:rPr>
            </w:pPr>
            <w:hyperlink r:id="rId10" w:history="1">
              <w:r w:rsidR="00FF449B" w:rsidRPr="00621649">
                <w:rPr>
                  <w:rStyle w:val="Hyperlink"/>
                  <w:lang w:val="nl-NL"/>
                </w:rPr>
                <w:t>a.h.vankampen@amsterdamumc.nl</w:t>
              </w:r>
            </w:hyperlink>
          </w:p>
          <w:p w14:paraId="2BF6549F" w14:textId="0EC680DC" w:rsidR="00FF449B" w:rsidRPr="008F2894" w:rsidRDefault="00000000" w:rsidP="00A540DD">
            <w:pPr>
              <w:rPr>
                <w:lang w:val="nl-NL"/>
              </w:rPr>
            </w:pPr>
            <w:hyperlink r:id="rId11"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val="0"/>
          <w:color w:val="auto"/>
          <w:spacing w:val="0"/>
          <w:sz w:val="20"/>
          <w:szCs w:val="20"/>
        </w:rPr>
        <w:id w:val="25531022"/>
        <w:docPartObj>
          <w:docPartGallery w:val="Table of Contents"/>
          <w:docPartUnique/>
        </w:docPartObj>
      </w:sdtPr>
      <w:sdtEndPr>
        <w:rPr>
          <w:b/>
          <w:bCs/>
          <w:noProof/>
        </w:rPr>
      </w:sdtEndPr>
      <w:sdtContent>
        <w:p w14:paraId="4ABEAFBC" w14:textId="6FE6B536" w:rsidR="00FF4703" w:rsidRDefault="00FF4703">
          <w:pPr>
            <w:pStyle w:val="TOCHeading"/>
          </w:pPr>
          <w:r>
            <w:t>Contents</w:t>
          </w:r>
        </w:p>
        <w:p w14:paraId="5E2FA68A" w14:textId="1EDF3BF0" w:rsidR="00FF4703" w:rsidRDefault="00FF4703">
          <w:pPr>
            <w:pStyle w:val="TOC1"/>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39381335" w:history="1">
            <w:r w:rsidRPr="00AF4818">
              <w:rPr>
                <w:rStyle w:val="Hyperlink"/>
                <w:noProof/>
                <w:lang w:val="en-GB"/>
              </w:rPr>
              <w:t>2</w:t>
            </w:r>
            <w:r>
              <w:rPr>
                <w:noProof/>
                <w:kern w:val="2"/>
                <w:sz w:val="22"/>
                <w:szCs w:val="22"/>
                <w:lang w:val="en-GB" w:eastAsia="en-GB"/>
                <w14:ligatures w14:val="standardContextual"/>
              </w:rPr>
              <w:tab/>
            </w:r>
            <w:r w:rsidRPr="00AF4818">
              <w:rPr>
                <w:rStyle w:val="Hyperlink"/>
                <w:noProof/>
                <w:lang w:val="en-GB"/>
              </w:rPr>
              <w:t>Introduction</w:t>
            </w:r>
            <w:r>
              <w:rPr>
                <w:noProof/>
                <w:webHidden/>
              </w:rPr>
              <w:tab/>
            </w:r>
            <w:r>
              <w:rPr>
                <w:noProof/>
                <w:webHidden/>
              </w:rPr>
              <w:fldChar w:fldCharType="begin"/>
            </w:r>
            <w:r>
              <w:rPr>
                <w:noProof/>
                <w:webHidden/>
              </w:rPr>
              <w:instrText xml:space="preserve"> PAGEREF _Toc139381335 \h </w:instrText>
            </w:r>
            <w:r>
              <w:rPr>
                <w:noProof/>
                <w:webHidden/>
              </w:rPr>
            </w:r>
            <w:r>
              <w:rPr>
                <w:noProof/>
                <w:webHidden/>
              </w:rPr>
              <w:fldChar w:fldCharType="separate"/>
            </w:r>
            <w:r w:rsidR="00420FF5">
              <w:rPr>
                <w:noProof/>
                <w:webHidden/>
              </w:rPr>
              <w:t>3</w:t>
            </w:r>
            <w:r>
              <w:rPr>
                <w:noProof/>
                <w:webHidden/>
              </w:rPr>
              <w:fldChar w:fldCharType="end"/>
            </w:r>
          </w:hyperlink>
        </w:p>
        <w:p w14:paraId="6514E2B5" w14:textId="3EF5893A" w:rsidR="00FF4703" w:rsidRDefault="00000000">
          <w:pPr>
            <w:pStyle w:val="TOC2"/>
            <w:tabs>
              <w:tab w:val="left" w:pos="880"/>
              <w:tab w:val="right" w:leader="dot" w:pos="9396"/>
            </w:tabs>
            <w:rPr>
              <w:noProof/>
              <w:kern w:val="2"/>
              <w:sz w:val="22"/>
              <w:szCs w:val="22"/>
              <w:lang w:val="en-GB" w:eastAsia="en-GB"/>
              <w14:ligatures w14:val="standardContextual"/>
            </w:rPr>
          </w:pPr>
          <w:hyperlink w:anchor="_Toc139381336" w:history="1">
            <w:r w:rsidR="00FF4703" w:rsidRPr="00AF4818">
              <w:rPr>
                <w:rStyle w:val="Hyperlink"/>
                <w:noProof/>
              </w:rPr>
              <w:t>2.1</w:t>
            </w:r>
            <w:r w:rsidR="00FF4703">
              <w:rPr>
                <w:noProof/>
                <w:kern w:val="2"/>
                <w:sz w:val="22"/>
                <w:szCs w:val="22"/>
                <w:lang w:val="en-GB" w:eastAsia="en-GB"/>
                <w14:ligatures w14:val="standardContextual"/>
              </w:rPr>
              <w:tab/>
            </w:r>
            <w:r w:rsidR="00FF4703" w:rsidRPr="00AF4818">
              <w:rPr>
                <w:rStyle w:val="Hyperlink"/>
                <w:noProof/>
              </w:rPr>
              <w:t>How to get started?</w:t>
            </w:r>
            <w:r w:rsidR="00FF4703">
              <w:rPr>
                <w:noProof/>
                <w:webHidden/>
              </w:rPr>
              <w:tab/>
            </w:r>
            <w:r w:rsidR="00FF4703">
              <w:rPr>
                <w:noProof/>
                <w:webHidden/>
              </w:rPr>
              <w:fldChar w:fldCharType="begin"/>
            </w:r>
            <w:r w:rsidR="00FF4703">
              <w:rPr>
                <w:noProof/>
                <w:webHidden/>
              </w:rPr>
              <w:instrText xml:space="preserve"> PAGEREF _Toc139381336 \h </w:instrText>
            </w:r>
            <w:r w:rsidR="00FF4703">
              <w:rPr>
                <w:noProof/>
                <w:webHidden/>
              </w:rPr>
            </w:r>
            <w:r w:rsidR="00FF4703">
              <w:rPr>
                <w:noProof/>
                <w:webHidden/>
              </w:rPr>
              <w:fldChar w:fldCharType="separate"/>
            </w:r>
            <w:r w:rsidR="00420FF5">
              <w:rPr>
                <w:noProof/>
                <w:webHidden/>
              </w:rPr>
              <w:t>3</w:t>
            </w:r>
            <w:r w:rsidR="00FF4703">
              <w:rPr>
                <w:noProof/>
                <w:webHidden/>
              </w:rPr>
              <w:fldChar w:fldCharType="end"/>
            </w:r>
          </w:hyperlink>
        </w:p>
        <w:p w14:paraId="6D4A2D24" w14:textId="0DBA8E5C" w:rsidR="00FF4703" w:rsidRDefault="00000000">
          <w:pPr>
            <w:pStyle w:val="TOC2"/>
            <w:tabs>
              <w:tab w:val="left" w:pos="880"/>
              <w:tab w:val="right" w:leader="dot" w:pos="9396"/>
            </w:tabs>
            <w:rPr>
              <w:noProof/>
              <w:kern w:val="2"/>
              <w:sz w:val="22"/>
              <w:szCs w:val="22"/>
              <w:lang w:val="en-GB" w:eastAsia="en-GB"/>
              <w14:ligatures w14:val="standardContextual"/>
            </w:rPr>
          </w:pPr>
          <w:hyperlink w:anchor="_Toc139381337" w:history="1">
            <w:r w:rsidR="00FF4703" w:rsidRPr="00AF4818">
              <w:rPr>
                <w:rStyle w:val="Hyperlink"/>
                <w:noProof/>
              </w:rPr>
              <w:t>2.2</w:t>
            </w:r>
            <w:r w:rsidR="00FF4703">
              <w:rPr>
                <w:noProof/>
                <w:kern w:val="2"/>
                <w:sz w:val="22"/>
                <w:szCs w:val="22"/>
                <w:lang w:val="en-GB" w:eastAsia="en-GB"/>
                <w14:ligatures w14:val="standardContextual"/>
              </w:rPr>
              <w:tab/>
            </w:r>
            <w:r w:rsidR="00FF4703" w:rsidRPr="00AF4818">
              <w:rPr>
                <w:rStyle w:val="Hyperlink"/>
                <w:noProof/>
              </w:rPr>
              <w:t>basic usage Principles: reproducibility and transparancy</w:t>
            </w:r>
            <w:r w:rsidR="00FF4703">
              <w:rPr>
                <w:noProof/>
                <w:webHidden/>
              </w:rPr>
              <w:tab/>
            </w:r>
            <w:r w:rsidR="00FF4703">
              <w:rPr>
                <w:noProof/>
                <w:webHidden/>
              </w:rPr>
              <w:fldChar w:fldCharType="begin"/>
            </w:r>
            <w:r w:rsidR="00FF4703">
              <w:rPr>
                <w:noProof/>
                <w:webHidden/>
              </w:rPr>
              <w:instrText xml:space="preserve"> PAGEREF _Toc139381337 \h </w:instrText>
            </w:r>
            <w:r w:rsidR="00FF4703">
              <w:rPr>
                <w:noProof/>
                <w:webHidden/>
              </w:rPr>
            </w:r>
            <w:r w:rsidR="00FF4703">
              <w:rPr>
                <w:noProof/>
                <w:webHidden/>
              </w:rPr>
              <w:fldChar w:fldCharType="separate"/>
            </w:r>
            <w:r w:rsidR="00420FF5">
              <w:rPr>
                <w:noProof/>
                <w:webHidden/>
              </w:rPr>
              <w:t>4</w:t>
            </w:r>
            <w:r w:rsidR="00FF4703">
              <w:rPr>
                <w:noProof/>
                <w:webHidden/>
              </w:rPr>
              <w:fldChar w:fldCharType="end"/>
            </w:r>
          </w:hyperlink>
        </w:p>
        <w:p w14:paraId="51B2B3CA" w14:textId="5538623A" w:rsidR="00FF4703" w:rsidRDefault="00000000">
          <w:pPr>
            <w:pStyle w:val="TOC1"/>
            <w:rPr>
              <w:noProof/>
              <w:kern w:val="2"/>
              <w:sz w:val="22"/>
              <w:szCs w:val="22"/>
              <w:lang w:val="en-GB" w:eastAsia="en-GB"/>
              <w14:ligatures w14:val="standardContextual"/>
            </w:rPr>
          </w:pPr>
          <w:hyperlink w:anchor="_Toc139381338" w:history="1">
            <w:r w:rsidR="00FF4703" w:rsidRPr="00AF4818">
              <w:rPr>
                <w:rStyle w:val="Hyperlink"/>
                <w:noProof/>
                <w:lang w:val="en-GB"/>
              </w:rPr>
              <w:t>3</w:t>
            </w:r>
            <w:r w:rsidR="00FF4703">
              <w:rPr>
                <w:noProof/>
                <w:kern w:val="2"/>
                <w:sz w:val="22"/>
                <w:szCs w:val="22"/>
                <w:lang w:val="en-GB" w:eastAsia="en-GB"/>
                <w14:ligatures w14:val="standardContextual"/>
              </w:rPr>
              <w:tab/>
            </w:r>
            <w:r w:rsidR="00FF4703" w:rsidRPr="00AF4818">
              <w:rPr>
                <w:rStyle w:val="Hyperlink"/>
                <w:noProof/>
                <w:lang w:val="en-GB"/>
              </w:rPr>
              <w:t>Setting up your project: the recipe</w:t>
            </w:r>
            <w:r w:rsidR="00FF4703">
              <w:rPr>
                <w:noProof/>
                <w:webHidden/>
              </w:rPr>
              <w:tab/>
            </w:r>
            <w:r w:rsidR="00FF4703">
              <w:rPr>
                <w:noProof/>
                <w:webHidden/>
              </w:rPr>
              <w:fldChar w:fldCharType="begin"/>
            </w:r>
            <w:r w:rsidR="00FF4703">
              <w:rPr>
                <w:noProof/>
                <w:webHidden/>
              </w:rPr>
              <w:instrText xml:space="preserve"> PAGEREF _Toc139381338 \h </w:instrText>
            </w:r>
            <w:r w:rsidR="00FF4703">
              <w:rPr>
                <w:noProof/>
                <w:webHidden/>
              </w:rPr>
            </w:r>
            <w:r w:rsidR="00FF4703">
              <w:rPr>
                <w:noProof/>
                <w:webHidden/>
              </w:rPr>
              <w:fldChar w:fldCharType="separate"/>
            </w:r>
            <w:r w:rsidR="00420FF5">
              <w:rPr>
                <w:noProof/>
                <w:webHidden/>
              </w:rPr>
              <w:t>5</w:t>
            </w:r>
            <w:r w:rsidR="00FF4703">
              <w:rPr>
                <w:noProof/>
                <w:webHidden/>
              </w:rPr>
              <w:fldChar w:fldCharType="end"/>
            </w:r>
          </w:hyperlink>
        </w:p>
        <w:p w14:paraId="4FA83402" w14:textId="4EB2F292" w:rsidR="00FF4703" w:rsidRDefault="00000000">
          <w:pPr>
            <w:pStyle w:val="TOC2"/>
            <w:tabs>
              <w:tab w:val="left" w:pos="880"/>
              <w:tab w:val="right" w:leader="dot" w:pos="9396"/>
            </w:tabs>
            <w:rPr>
              <w:noProof/>
              <w:kern w:val="2"/>
              <w:sz w:val="22"/>
              <w:szCs w:val="22"/>
              <w:lang w:val="en-GB" w:eastAsia="en-GB"/>
              <w14:ligatures w14:val="standardContextual"/>
            </w:rPr>
          </w:pPr>
          <w:hyperlink w:anchor="_Toc139381339" w:history="1">
            <w:r w:rsidR="00FF4703" w:rsidRPr="00AF4818">
              <w:rPr>
                <w:rStyle w:val="Hyperlink"/>
                <w:noProof/>
              </w:rPr>
              <w:t>3.1</w:t>
            </w:r>
            <w:r w:rsidR="00FF4703">
              <w:rPr>
                <w:noProof/>
                <w:kern w:val="2"/>
                <w:sz w:val="22"/>
                <w:szCs w:val="22"/>
                <w:lang w:val="en-GB" w:eastAsia="en-GB"/>
                <w14:ligatures w14:val="standardContextual"/>
              </w:rPr>
              <w:tab/>
            </w:r>
            <w:r w:rsidR="00FF4703" w:rsidRPr="00AF4818">
              <w:rPr>
                <w:rStyle w:val="Hyperlink"/>
                <w:noProof/>
                <w:lang w:val="en-GB"/>
              </w:rPr>
              <w:t>Create your project repository (repo) directly on the GitHub website</w:t>
            </w:r>
            <w:r w:rsidR="00FF4703">
              <w:rPr>
                <w:noProof/>
                <w:webHidden/>
              </w:rPr>
              <w:tab/>
            </w:r>
            <w:r w:rsidR="00FF4703">
              <w:rPr>
                <w:noProof/>
                <w:webHidden/>
              </w:rPr>
              <w:fldChar w:fldCharType="begin"/>
            </w:r>
            <w:r w:rsidR="00FF4703">
              <w:rPr>
                <w:noProof/>
                <w:webHidden/>
              </w:rPr>
              <w:instrText xml:space="preserve"> PAGEREF _Toc139381339 \h </w:instrText>
            </w:r>
            <w:r w:rsidR="00FF4703">
              <w:rPr>
                <w:noProof/>
                <w:webHidden/>
              </w:rPr>
            </w:r>
            <w:r w:rsidR="00FF4703">
              <w:rPr>
                <w:noProof/>
                <w:webHidden/>
              </w:rPr>
              <w:fldChar w:fldCharType="separate"/>
            </w:r>
            <w:r w:rsidR="00420FF5">
              <w:rPr>
                <w:noProof/>
                <w:webHidden/>
              </w:rPr>
              <w:t>6</w:t>
            </w:r>
            <w:r w:rsidR="00FF4703">
              <w:rPr>
                <w:noProof/>
                <w:webHidden/>
              </w:rPr>
              <w:fldChar w:fldCharType="end"/>
            </w:r>
          </w:hyperlink>
        </w:p>
        <w:p w14:paraId="02E01296" w14:textId="15300ACA" w:rsidR="00FF4703" w:rsidRDefault="00000000">
          <w:pPr>
            <w:pStyle w:val="TOC2"/>
            <w:tabs>
              <w:tab w:val="left" w:pos="880"/>
              <w:tab w:val="right" w:leader="dot" w:pos="9396"/>
            </w:tabs>
            <w:rPr>
              <w:noProof/>
              <w:kern w:val="2"/>
              <w:sz w:val="22"/>
              <w:szCs w:val="22"/>
              <w:lang w:val="en-GB" w:eastAsia="en-GB"/>
              <w14:ligatures w14:val="standardContextual"/>
            </w:rPr>
          </w:pPr>
          <w:hyperlink w:anchor="_Toc139381340" w:history="1">
            <w:r w:rsidR="00FF4703" w:rsidRPr="00AF4818">
              <w:rPr>
                <w:rStyle w:val="Hyperlink"/>
                <w:noProof/>
                <w:lang w:val="en-GB"/>
              </w:rPr>
              <w:t>3.2</w:t>
            </w:r>
            <w:r w:rsidR="00FF4703">
              <w:rPr>
                <w:noProof/>
                <w:kern w:val="2"/>
                <w:sz w:val="22"/>
                <w:szCs w:val="22"/>
                <w:lang w:val="en-GB" w:eastAsia="en-GB"/>
                <w14:ligatures w14:val="standardContextual"/>
              </w:rPr>
              <w:tab/>
            </w:r>
            <w:r w:rsidR="00FF4703" w:rsidRPr="00AF4818">
              <w:rPr>
                <w:rStyle w:val="Hyperlink"/>
                <w:noProof/>
                <w:lang w:val="en-GB"/>
              </w:rPr>
              <w:t>Copy the GitHub repository ‘Reproducibility’ in this directory</w:t>
            </w:r>
            <w:r w:rsidR="00FF4703">
              <w:rPr>
                <w:noProof/>
                <w:webHidden/>
              </w:rPr>
              <w:tab/>
            </w:r>
            <w:r w:rsidR="00FF4703">
              <w:rPr>
                <w:noProof/>
                <w:webHidden/>
              </w:rPr>
              <w:fldChar w:fldCharType="begin"/>
            </w:r>
            <w:r w:rsidR="00FF4703">
              <w:rPr>
                <w:noProof/>
                <w:webHidden/>
              </w:rPr>
              <w:instrText xml:space="preserve"> PAGEREF _Toc139381340 \h </w:instrText>
            </w:r>
            <w:r w:rsidR="00FF4703">
              <w:rPr>
                <w:noProof/>
                <w:webHidden/>
              </w:rPr>
            </w:r>
            <w:r w:rsidR="00FF4703">
              <w:rPr>
                <w:noProof/>
                <w:webHidden/>
              </w:rPr>
              <w:fldChar w:fldCharType="separate"/>
            </w:r>
            <w:r w:rsidR="00420FF5">
              <w:rPr>
                <w:noProof/>
                <w:webHidden/>
              </w:rPr>
              <w:t>6</w:t>
            </w:r>
            <w:r w:rsidR="00FF4703">
              <w:rPr>
                <w:noProof/>
                <w:webHidden/>
              </w:rPr>
              <w:fldChar w:fldCharType="end"/>
            </w:r>
          </w:hyperlink>
        </w:p>
        <w:p w14:paraId="6935C082" w14:textId="6DB05931" w:rsidR="00FF4703" w:rsidRDefault="00000000">
          <w:pPr>
            <w:pStyle w:val="TOC2"/>
            <w:tabs>
              <w:tab w:val="left" w:pos="880"/>
              <w:tab w:val="right" w:leader="dot" w:pos="9396"/>
            </w:tabs>
            <w:rPr>
              <w:noProof/>
              <w:kern w:val="2"/>
              <w:sz w:val="22"/>
              <w:szCs w:val="22"/>
              <w:lang w:val="en-GB" w:eastAsia="en-GB"/>
              <w14:ligatures w14:val="standardContextual"/>
            </w:rPr>
          </w:pPr>
          <w:hyperlink w:anchor="_Toc139381341" w:history="1">
            <w:r w:rsidR="00FF4703" w:rsidRPr="00AF4818">
              <w:rPr>
                <w:rStyle w:val="Hyperlink"/>
                <w:noProof/>
                <w:lang w:val="en-GB"/>
              </w:rPr>
              <w:t>3.3</w:t>
            </w:r>
            <w:r w:rsidR="00FF4703">
              <w:rPr>
                <w:noProof/>
                <w:kern w:val="2"/>
                <w:sz w:val="22"/>
                <w:szCs w:val="22"/>
                <w:lang w:val="en-GB" w:eastAsia="en-GB"/>
                <w14:ligatures w14:val="standardContextual"/>
              </w:rPr>
              <w:tab/>
            </w:r>
            <w:r w:rsidR="00FF4703" w:rsidRPr="00AF4818">
              <w:rPr>
                <w:rStyle w:val="Hyperlink"/>
                <w:noProof/>
                <w:lang w:val="en-GB"/>
              </w:rPr>
              <w:t>Initialize your sFSS project</w:t>
            </w:r>
            <w:r w:rsidR="00FF4703">
              <w:rPr>
                <w:noProof/>
                <w:webHidden/>
              </w:rPr>
              <w:tab/>
            </w:r>
            <w:r w:rsidR="00FF4703">
              <w:rPr>
                <w:noProof/>
                <w:webHidden/>
              </w:rPr>
              <w:fldChar w:fldCharType="begin"/>
            </w:r>
            <w:r w:rsidR="00FF4703">
              <w:rPr>
                <w:noProof/>
                <w:webHidden/>
              </w:rPr>
              <w:instrText xml:space="preserve"> PAGEREF _Toc139381341 \h </w:instrText>
            </w:r>
            <w:r w:rsidR="00FF4703">
              <w:rPr>
                <w:noProof/>
                <w:webHidden/>
              </w:rPr>
            </w:r>
            <w:r w:rsidR="00FF4703">
              <w:rPr>
                <w:noProof/>
                <w:webHidden/>
              </w:rPr>
              <w:fldChar w:fldCharType="separate"/>
            </w:r>
            <w:r w:rsidR="00420FF5">
              <w:rPr>
                <w:noProof/>
                <w:webHidden/>
              </w:rPr>
              <w:t>7</w:t>
            </w:r>
            <w:r w:rsidR="00FF4703">
              <w:rPr>
                <w:noProof/>
                <w:webHidden/>
              </w:rPr>
              <w:fldChar w:fldCharType="end"/>
            </w:r>
          </w:hyperlink>
        </w:p>
        <w:p w14:paraId="4E272806" w14:textId="2B4D77E9" w:rsidR="00FF4703" w:rsidRDefault="00000000">
          <w:pPr>
            <w:pStyle w:val="TOC2"/>
            <w:tabs>
              <w:tab w:val="left" w:pos="880"/>
              <w:tab w:val="right" w:leader="dot" w:pos="9396"/>
            </w:tabs>
            <w:rPr>
              <w:noProof/>
              <w:kern w:val="2"/>
              <w:sz w:val="22"/>
              <w:szCs w:val="22"/>
              <w:lang w:val="en-GB" w:eastAsia="en-GB"/>
              <w14:ligatures w14:val="standardContextual"/>
            </w:rPr>
          </w:pPr>
          <w:hyperlink w:anchor="_Toc139381342" w:history="1">
            <w:r w:rsidR="00FF4703" w:rsidRPr="00AF4818">
              <w:rPr>
                <w:rStyle w:val="Hyperlink"/>
                <w:noProof/>
                <w:lang w:val="en-GB"/>
              </w:rPr>
              <w:t>3.4</w:t>
            </w:r>
            <w:r w:rsidR="00FF4703">
              <w:rPr>
                <w:noProof/>
                <w:kern w:val="2"/>
                <w:sz w:val="22"/>
                <w:szCs w:val="22"/>
                <w:lang w:val="en-GB" w:eastAsia="en-GB"/>
                <w14:ligatures w14:val="standardContextual"/>
              </w:rPr>
              <w:tab/>
            </w:r>
            <w:r w:rsidR="00FF4703" w:rsidRPr="00AF4818">
              <w:rPr>
                <w:rStyle w:val="Hyperlink"/>
                <w:noProof/>
                <w:lang w:val="en-GB"/>
              </w:rPr>
              <w:t>Setup the FSS Navigator</w:t>
            </w:r>
            <w:r w:rsidR="00FF4703">
              <w:rPr>
                <w:noProof/>
                <w:webHidden/>
              </w:rPr>
              <w:tab/>
            </w:r>
            <w:r w:rsidR="00FF4703">
              <w:rPr>
                <w:noProof/>
                <w:webHidden/>
              </w:rPr>
              <w:fldChar w:fldCharType="begin"/>
            </w:r>
            <w:r w:rsidR="00FF4703">
              <w:rPr>
                <w:noProof/>
                <w:webHidden/>
              </w:rPr>
              <w:instrText xml:space="preserve"> PAGEREF _Toc139381342 \h </w:instrText>
            </w:r>
            <w:r w:rsidR="00FF4703">
              <w:rPr>
                <w:noProof/>
                <w:webHidden/>
              </w:rPr>
            </w:r>
            <w:r w:rsidR="00FF4703">
              <w:rPr>
                <w:noProof/>
                <w:webHidden/>
              </w:rPr>
              <w:fldChar w:fldCharType="separate"/>
            </w:r>
            <w:r w:rsidR="00420FF5">
              <w:rPr>
                <w:noProof/>
                <w:webHidden/>
              </w:rPr>
              <w:t>7</w:t>
            </w:r>
            <w:r w:rsidR="00FF4703">
              <w:rPr>
                <w:noProof/>
                <w:webHidden/>
              </w:rPr>
              <w:fldChar w:fldCharType="end"/>
            </w:r>
          </w:hyperlink>
        </w:p>
        <w:p w14:paraId="4F375521" w14:textId="08C6D1AF" w:rsidR="00FF4703" w:rsidRDefault="00000000">
          <w:pPr>
            <w:pStyle w:val="TOC2"/>
            <w:tabs>
              <w:tab w:val="left" w:pos="880"/>
              <w:tab w:val="right" w:leader="dot" w:pos="9396"/>
            </w:tabs>
            <w:rPr>
              <w:noProof/>
              <w:kern w:val="2"/>
              <w:sz w:val="22"/>
              <w:szCs w:val="22"/>
              <w:lang w:val="en-GB" w:eastAsia="en-GB"/>
              <w14:ligatures w14:val="standardContextual"/>
            </w:rPr>
          </w:pPr>
          <w:hyperlink w:anchor="_Toc139381343" w:history="1">
            <w:r w:rsidR="00FF4703" w:rsidRPr="00AF4818">
              <w:rPr>
                <w:rStyle w:val="Hyperlink"/>
                <w:noProof/>
                <w:lang w:val="en-GB"/>
              </w:rPr>
              <w:t>3.5</w:t>
            </w:r>
            <w:r w:rsidR="00FF4703">
              <w:rPr>
                <w:noProof/>
                <w:kern w:val="2"/>
                <w:sz w:val="22"/>
                <w:szCs w:val="22"/>
                <w:lang w:val="en-GB" w:eastAsia="en-GB"/>
                <w14:ligatures w14:val="standardContextual"/>
              </w:rPr>
              <w:tab/>
            </w:r>
            <w:r w:rsidR="00FF4703" w:rsidRPr="00AF4818">
              <w:rPr>
                <w:rStyle w:val="Hyperlink"/>
                <w:noProof/>
                <w:lang w:val="en-GB"/>
              </w:rPr>
              <w:t>Synchronize your sFSS project with your GitHub repository</w:t>
            </w:r>
            <w:r w:rsidR="00FF4703">
              <w:rPr>
                <w:noProof/>
                <w:webHidden/>
              </w:rPr>
              <w:tab/>
            </w:r>
            <w:r w:rsidR="00FF4703">
              <w:rPr>
                <w:noProof/>
                <w:webHidden/>
              </w:rPr>
              <w:fldChar w:fldCharType="begin"/>
            </w:r>
            <w:r w:rsidR="00FF4703">
              <w:rPr>
                <w:noProof/>
                <w:webHidden/>
              </w:rPr>
              <w:instrText xml:space="preserve"> PAGEREF _Toc139381343 \h </w:instrText>
            </w:r>
            <w:r w:rsidR="00FF4703">
              <w:rPr>
                <w:noProof/>
                <w:webHidden/>
              </w:rPr>
            </w:r>
            <w:r w:rsidR="00FF4703">
              <w:rPr>
                <w:noProof/>
                <w:webHidden/>
              </w:rPr>
              <w:fldChar w:fldCharType="separate"/>
            </w:r>
            <w:r w:rsidR="00420FF5">
              <w:rPr>
                <w:noProof/>
                <w:webHidden/>
              </w:rPr>
              <w:t>8</w:t>
            </w:r>
            <w:r w:rsidR="00FF4703">
              <w:rPr>
                <w:noProof/>
                <w:webHidden/>
              </w:rPr>
              <w:fldChar w:fldCharType="end"/>
            </w:r>
          </w:hyperlink>
        </w:p>
        <w:p w14:paraId="18C9C2DC" w14:textId="5BD34A5E" w:rsidR="00FF4703" w:rsidRDefault="00000000">
          <w:pPr>
            <w:pStyle w:val="TOC2"/>
            <w:tabs>
              <w:tab w:val="left" w:pos="880"/>
              <w:tab w:val="right" w:leader="dot" w:pos="9396"/>
            </w:tabs>
            <w:rPr>
              <w:noProof/>
              <w:kern w:val="2"/>
              <w:sz w:val="22"/>
              <w:szCs w:val="22"/>
              <w:lang w:val="en-GB" w:eastAsia="en-GB"/>
              <w14:ligatures w14:val="standardContextual"/>
            </w:rPr>
          </w:pPr>
          <w:hyperlink w:anchor="_Toc139381344" w:history="1">
            <w:r w:rsidR="00FF4703" w:rsidRPr="00AF4818">
              <w:rPr>
                <w:rStyle w:val="Hyperlink"/>
                <w:noProof/>
                <w:lang w:val="en-GB"/>
              </w:rPr>
              <w:t>3.6</w:t>
            </w:r>
            <w:r w:rsidR="00FF4703">
              <w:rPr>
                <w:noProof/>
                <w:kern w:val="2"/>
                <w:sz w:val="22"/>
                <w:szCs w:val="22"/>
                <w:lang w:val="en-GB" w:eastAsia="en-GB"/>
                <w14:ligatures w14:val="standardContextual"/>
              </w:rPr>
              <w:tab/>
            </w:r>
            <w:r w:rsidR="00FF4703" w:rsidRPr="00AF4818">
              <w:rPr>
                <w:rStyle w:val="Hyperlink"/>
                <w:noProof/>
                <w:lang w:val="en-GB"/>
              </w:rPr>
              <w:t>Keep your GitHub repository up-to-date</w:t>
            </w:r>
            <w:r w:rsidR="00FF4703">
              <w:rPr>
                <w:noProof/>
                <w:webHidden/>
              </w:rPr>
              <w:tab/>
            </w:r>
            <w:r w:rsidR="00FF4703">
              <w:rPr>
                <w:noProof/>
                <w:webHidden/>
              </w:rPr>
              <w:fldChar w:fldCharType="begin"/>
            </w:r>
            <w:r w:rsidR="00FF4703">
              <w:rPr>
                <w:noProof/>
                <w:webHidden/>
              </w:rPr>
              <w:instrText xml:space="preserve"> PAGEREF _Toc139381344 \h </w:instrText>
            </w:r>
            <w:r w:rsidR="00FF4703">
              <w:rPr>
                <w:noProof/>
                <w:webHidden/>
              </w:rPr>
            </w:r>
            <w:r w:rsidR="00FF4703">
              <w:rPr>
                <w:noProof/>
                <w:webHidden/>
              </w:rPr>
              <w:fldChar w:fldCharType="separate"/>
            </w:r>
            <w:r w:rsidR="00420FF5">
              <w:rPr>
                <w:noProof/>
                <w:webHidden/>
              </w:rPr>
              <w:t>9</w:t>
            </w:r>
            <w:r w:rsidR="00FF4703">
              <w:rPr>
                <w:noProof/>
                <w:webHidden/>
              </w:rPr>
              <w:fldChar w:fldCharType="end"/>
            </w:r>
          </w:hyperlink>
        </w:p>
        <w:p w14:paraId="0F452CAB" w14:textId="3FF9C8B6" w:rsidR="00FF4703" w:rsidRDefault="00000000">
          <w:pPr>
            <w:pStyle w:val="TOC2"/>
            <w:tabs>
              <w:tab w:val="left" w:pos="880"/>
              <w:tab w:val="right" w:leader="dot" w:pos="9396"/>
            </w:tabs>
            <w:rPr>
              <w:noProof/>
              <w:kern w:val="2"/>
              <w:sz w:val="22"/>
              <w:szCs w:val="22"/>
              <w:lang w:val="en-GB" w:eastAsia="en-GB"/>
              <w14:ligatures w14:val="standardContextual"/>
            </w:rPr>
          </w:pPr>
          <w:hyperlink w:anchor="_Toc139381345" w:history="1">
            <w:r w:rsidR="00FF4703" w:rsidRPr="00AF4818">
              <w:rPr>
                <w:rStyle w:val="Hyperlink"/>
                <w:noProof/>
                <w:lang w:val="en-GB"/>
              </w:rPr>
              <w:t>3.7</w:t>
            </w:r>
            <w:r w:rsidR="00FF4703">
              <w:rPr>
                <w:noProof/>
                <w:kern w:val="2"/>
                <w:sz w:val="22"/>
                <w:szCs w:val="22"/>
                <w:lang w:val="en-GB" w:eastAsia="en-GB"/>
                <w14:ligatures w14:val="standardContextual"/>
              </w:rPr>
              <w:tab/>
            </w:r>
            <w:r w:rsidR="00FF4703" w:rsidRPr="00AF4818">
              <w:rPr>
                <w:rStyle w:val="Hyperlink"/>
                <w:noProof/>
                <w:lang w:val="en-GB"/>
              </w:rPr>
              <w:t>What is next?</w:t>
            </w:r>
            <w:r w:rsidR="00FF4703">
              <w:rPr>
                <w:noProof/>
                <w:webHidden/>
              </w:rPr>
              <w:tab/>
            </w:r>
            <w:r w:rsidR="00FF4703">
              <w:rPr>
                <w:noProof/>
                <w:webHidden/>
              </w:rPr>
              <w:fldChar w:fldCharType="begin"/>
            </w:r>
            <w:r w:rsidR="00FF4703">
              <w:rPr>
                <w:noProof/>
                <w:webHidden/>
              </w:rPr>
              <w:instrText xml:space="preserve"> PAGEREF _Toc139381345 \h </w:instrText>
            </w:r>
            <w:r w:rsidR="00FF4703">
              <w:rPr>
                <w:noProof/>
                <w:webHidden/>
              </w:rPr>
            </w:r>
            <w:r w:rsidR="00FF4703">
              <w:rPr>
                <w:noProof/>
                <w:webHidden/>
              </w:rPr>
              <w:fldChar w:fldCharType="separate"/>
            </w:r>
            <w:r w:rsidR="00420FF5">
              <w:rPr>
                <w:noProof/>
                <w:webHidden/>
              </w:rPr>
              <w:t>9</w:t>
            </w:r>
            <w:r w:rsidR="00FF4703">
              <w:rPr>
                <w:noProof/>
                <w:webHidden/>
              </w:rPr>
              <w:fldChar w:fldCharType="end"/>
            </w:r>
          </w:hyperlink>
        </w:p>
        <w:p w14:paraId="6BCF5F2E" w14:textId="49B1AD57" w:rsidR="00FF4703" w:rsidRDefault="00000000">
          <w:pPr>
            <w:pStyle w:val="TOC1"/>
            <w:rPr>
              <w:noProof/>
              <w:kern w:val="2"/>
              <w:sz w:val="22"/>
              <w:szCs w:val="22"/>
              <w:lang w:val="en-GB" w:eastAsia="en-GB"/>
              <w14:ligatures w14:val="standardContextual"/>
            </w:rPr>
          </w:pPr>
          <w:hyperlink w:anchor="_Toc139381346" w:history="1">
            <w:r w:rsidR="00FF4703" w:rsidRPr="00AF4818">
              <w:rPr>
                <w:rStyle w:val="Hyperlink"/>
                <w:noProof/>
                <w:lang w:val="en-GB"/>
              </w:rPr>
              <w:t>4</w:t>
            </w:r>
            <w:r w:rsidR="00FF4703">
              <w:rPr>
                <w:noProof/>
                <w:kern w:val="2"/>
                <w:sz w:val="22"/>
                <w:szCs w:val="22"/>
                <w:lang w:val="en-GB" w:eastAsia="en-GB"/>
                <w14:ligatures w14:val="standardContextual"/>
              </w:rPr>
              <w:tab/>
            </w:r>
            <w:r w:rsidR="00FF4703" w:rsidRPr="00AF4818">
              <w:rPr>
                <w:rStyle w:val="Hyperlink"/>
                <w:noProof/>
                <w:lang w:val="en-GB"/>
              </w:rPr>
              <w:t>Basic usage rules of the sFSS template and the pre-defined files</w:t>
            </w:r>
            <w:r w:rsidR="00FF4703">
              <w:rPr>
                <w:noProof/>
                <w:webHidden/>
              </w:rPr>
              <w:tab/>
            </w:r>
            <w:r w:rsidR="00FF4703">
              <w:rPr>
                <w:noProof/>
                <w:webHidden/>
              </w:rPr>
              <w:fldChar w:fldCharType="begin"/>
            </w:r>
            <w:r w:rsidR="00FF4703">
              <w:rPr>
                <w:noProof/>
                <w:webHidden/>
              </w:rPr>
              <w:instrText xml:space="preserve"> PAGEREF _Toc139381346 \h </w:instrText>
            </w:r>
            <w:r w:rsidR="00FF4703">
              <w:rPr>
                <w:noProof/>
                <w:webHidden/>
              </w:rPr>
            </w:r>
            <w:r w:rsidR="00FF4703">
              <w:rPr>
                <w:noProof/>
                <w:webHidden/>
              </w:rPr>
              <w:fldChar w:fldCharType="separate"/>
            </w:r>
            <w:r w:rsidR="00420FF5">
              <w:rPr>
                <w:noProof/>
                <w:webHidden/>
              </w:rPr>
              <w:t>11</w:t>
            </w:r>
            <w:r w:rsidR="00FF4703">
              <w:rPr>
                <w:noProof/>
                <w:webHidden/>
              </w:rPr>
              <w:fldChar w:fldCharType="end"/>
            </w:r>
          </w:hyperlink>
        </w:p>
        <w:p w14:paraId="0D83575C" w14:textId="65DEC531" w:rsidR="00FF4703" w:rsidRDefault="00000000">
          <w:pPr>
            <w:pStyle w:val="TOC2"/>
            <w:tabs>
              <w:tab w:val="left" w:pos="880"/>
              <w:tab w:val="right" w:leader="dot" w:pos="9396"/>
            </w:tabs>
            <w:rPr>
              <w:noProof/>
              <w:kern w:val="2"/>
              <w:sz w:val="22"/>
              <w:szCs w:val="22"/>
              <w:lang w:val="en-GB" w:eastAsia="en-GB"/>
              <w14:ligatures w14:val="standardContextual"/>
            </w:rPr>
          </w:pPr>
          <w:hyperlink w:anchor="_Toc139381347" w:history="1">
            <w:r w:rsidR="00FF4703" w:rsidRPr="00AF4818">
              <w:rPr>
                <w:rStyle w:val="Hyperlink"/>
                <w:noProof/>
                <w:lang w:val="en-GB"/>
              </w:rPr>
              <w:t>4.1</w:t>
            </w:r>
            <w:r w:rsidR="00FF4703">
              <w:rPr>
                <w:noProof/>
                <w:kern w:val="2"/>
                <w:sz w:val="22"/>
                <w:szCs w:val="22"/>
                <w:lang w:val="en-GB" w:eastAsia="en-GB"/>
                <w14:ligatures w14:val="standardContextual"/>
              </w:rPr>
              <w:tab/>
            </w:r>
            <w:r w:rsidR="00FF4703" w:rsidRPr="00AF4818">
              <w:rPr>
                <w:rStyle w:val="Hyperlink"/>
                <w:noProof/>
                <w:lang w:val="en-GB"/>
              </w:rPr>
              <w:t>ENCORE sFSS Template</w:t>
            </w:r>
            <w:r w:rsidR="00FF4703">
              <w:rPr>
                <w:noProof/>
                <w:webHidden/>
              </w:rPr>
              <w:tab/>
            </w:r>
            <w:r w:rsidR="00FF4703">
              <w:rPr>
                <w:noProof/>
                <w:webHidden/>
              </w:rPr>
              <w:fldChar w:fldCharType="begin"/>
            </w:r>
            <w:r w:rsidR="00FF4703">
              <w:rPr>
                <w:noProof/>
                <w:webHidden/>
              </w:rPr>
              <w:instrText xml:space="preserve"> PAGEREF _Toc139381347 \h </w:instrText>
            </w:r>
            <w:r w:rsidR="00FF4703">
              <w:rPr>
                <w:noProof/>
                <w:webHidden/>
              </w:rPr>
            </w:r>
            <w:r w:rsidR="00FF4703">
              <w:rPr>
                <w:noProof/>
                <w:webHidden/>
              </w:rPr>
              <w:fldChar w:fldCharType="separate"/>
            </w:r>
            <w:r w:rsidR="00420FF5">
              <w:rPr>
                <w:noProof/>
                <w:webHidden/>
              </w:rPr>
              <w:t>11</w:t>
            </w:r>
            <w:r w:rsidR="00FF4703">
              <w:rPr>
                <w:noProof/>
                <w:webHidden/>
              </w:rPr>
              <w:fldChar w:fldCharType="end"/>
            </w:r>
          </w:hyperlink>
        </w:p>
        <w:p w14:paraId="02BB0A6A" w14:textId="5F431D70" w:rsidR="00FF4703" w:rsidRDefault="00000000">
          <w:pPr>
            <w:pStyle w:val="TOC2"/>
            <w:tabs>
              <w:tab w:val="left" w:pos="880"/>
              <w:tab w:val="right" w:leader="dot" w:pos="9396"/>
            </w:tabs>
            <w:rPr>
              <w:noProof/>
              <w:kern w:val="2"/>
              <w:sz w:val="22"/>
              <w:szCs w:val="22"/>
              <w:lang w:val="en-GB" w:eastAsia="en-GB"/>
              <w14:ligatures w14:val="standardContextual"/>
            </w:rPr>
          </w:pPr>
          <w:hyperlink w:anchor="_Toc139381348" w:history="1">
            <w:r w:rsidR="00FF4703" w:rsidRPr="00AF4818">
              <w:rPr>
                <w:rStyle w:val="Hyperlink"/>
                <w:noProof/>
              </w:rPr>
              <w:t>4.2</w:t>
            </w:r>
            <w:r w:rsidR="00FF4703">
              <w:rPr>
                <w:noProof/>
                <w:kern w:val="2"/>
                <w:sz w:val="22"/>
                <w:szCs w:val="22"/>
                <w:lang w:val="en-GB" w:eastAsia="en-GB"/>
                <w14:ligatures w14:val="standardContextual"/>
              </w:rPr>
              <w:tab/>
            </w:r>
            <w:r w:rsidR="00FF4703" w:rsidRPr="00AF4818">
              <w:rPr>
                <w:rStyle w:val="Hyperlink"/>
                <w:noProof/>
              </w:rPr>
              <w:t>General</w:t>
            </w:r>
            <w:r w:rsidR="00FF4703">
              <w:rPr>
                <w:noProof/>
                <w:webHidden/>
              </w:rPr>
              <w:tab/>
            </w:r>
            <w:r w:rsidR="00FF4703">
              <w:rPr>
                <w:noProof/>
                <w:webHidden/>
              </w:rPr>
              <w:fldChar w:fldCharType="begin"/>
            </w:r>
            <w:r w:rsidR="00FF4703">
              <w:rPr>
                <w:noProof/>
                <w:webHidden/>
              </w:rPr>
              <w:instrText xml:space="preserve"> PAGEREF _Toc139381348 \h </w:instrText>
            </w:r>
            <w:r w:rsidR="00FF4703">
              <w:rPr>
                <w:noProof/>
                <w:webHidden/>
              </w:rPr>
            </w:r>
            <w:r w:rsidR="00FF4703">
              <w:rPr>
                <w:noProof/>
                <w:webHidden/>
              </w:rPr>
              <w:fldChar w:fldCharType="separate"/>
            </w:r>
            <w:r w:rsidR="00420FF5">
              <w:rPr>
                <w:noProof/>
                <w:webHidden/>
              </w:rPr>
              <w:t>12</w:t>
            </w:r>
            <w:r w:rsidR="00FF4703">
              <w:rPr>
                <w:noProof/>
                <w:webHidden/>
              </w:rPr>
              <w:fldChar w:fldCharType="end"/>
            </w:r>
          </w:hyperlink>
        </w:p>
        <w:p w14:paraId="5C8B3B81" w14:textId="58D48BA4" w:rsidR="00FF4703" w:rsidRDefault="00000000">
          <w:pPr>
            <w:pStyle w:val="TOC3"/>
            <w:tabs>
              <w:tab w:val="left" w:pos="1100"/>
              <w:tab w:val="right" w:leader="dot" w:pos="9396"/>
            </w:tabs>
            <w:rPr>
              <w:noProof/>
              <w:kern w:val="2"/>
              <w:sz w:val="22"/>
              <w:szCs w:val="22"/>
              <w:lang w:val="en-GB" w:eastAsia="en-GB"/>
              <w14:ligatures w14:val="standardContextual"/>
            </w:rPr>
          </w:pPr>
          <w:hyperlink w:anchor="_Toc139381349" w:history="1">
            <w:r w:rsidR="00FF4703" w:rsidRPr="00AF4818">
              <w:rPr>
                <w:rStyle w:val="Hyperlink"/>
                <w:noProof/>
                <w:lang w:val="en-GB"/>
              </w:rPr>
              <w:t>8.6.1</w:t>
            </w:r>
            <w:r w:rsidR="00FF4703">
              <w:rPr>
                <w:noProof/>
                <w:kern w:val="2"/>
                <w:sz w:val="22"/>
                <w:szCs w:val="22"/>
                <w:lang w:val="en-GB" w:eastAsia="en-GB"/>
                <w14:ligatures w14:val="standardContextual"/>
              </w:rPr>
              <w:tab/>
            </w:r>
            <w:r w:rsidR="00FF4703" w:rsidRPr="00AF4818">
              <w:rPr>
                <w:rStyle w:val="Hyperlink"/>
                <w:noProof/>
                <w:lang w:val="en-GB"/>
              </w:rPr>
              <w:t>Git pull vs Git fetch</w:t>
            </w:r>
            <w:r w:rsidR="00FF4703">
              <w:rPr>
                <w:noProof/>
                <w:webHidden/>
              </w:rPr>
              <w:tab/>
            </w:r>
            <w:r w:rsidR="00FF4703">
              <w:rPr>
                <w:noProof/>
                <w:webHidden/>
              </w:rPr>
              <w:fldChar w:fldCharType="begin"/>
            </w:r>
            <w:r w:rsidR="00FF4703">
              <w:rPr>
                <w:noProof/>
                <w:webHidden/>
              </w:rPr>
              <w:instrText xml:space="preserve"> PAGEREF _Toc139381349 \h </w:instrText>
            </w:r>
            <w:r w:rsidR="00FF4703">
              <w:rPr>
                <w:noProof/>
                <w:webHidden/>
              </w:rPr>
            </w:r>
            <w:r w:rsidR="00FF4703">
              <w:rPr>
                <w:noProof/>
                <w:webHidden/>
              </w:rPr>
              <w:fldChar w:fldCharType="separate"/>
            </w:r>
            <w:r w:rsidR="00420FF5">
              <w:rPr>
                <w:noProof/>
                <w:webHidden/>
              </w:rPr>
              <w:t>19</w:t>
            </w:r>
            <w:r w:rsidR="00FF4703">
              <w:rPr>
                <w:noProof/>
                <w:webHidden/>
              </w:rPr>
              <w:fldChar w:fldCharType="end"/>
            </w:r>
          </w:hyperlink>
        </w:p>
        <w:p w14:paraId="6476AA24" w14:textId="66633F85" w:rsidR="00FF4703" w:rsidRDefault="00000000">
          <w:pPr>
            <w:pStyle w:val="TOC3"/>
            <w:tabs>
              <w:tab w:val="left" w:pos="1100"/>
              <w:tab w:val="right" w:leader="dot" w:pos="9396"/>
            </w:tabs>
            <w:rPr>
              <w:noProof/>
              <w:kern w:val="2"/>
              <w:sz w:val="22"/>
              <w:szCs w:val="22"/>
              <w:lang w:val="en-GB" w:eastAsia="en-GB"/>
              <w14:ligatures w14:val="standardContextual"/>
            </w:rPr>
          </w:pPr>
          <w:hyperlink w:anchor="_Toc139381350" w:history="1">
            <w:r w:rsidR="00FF4703" w:rsidRPr="00AF4818">
              <w:rPr>
                <w:rStyle w:val="Hyperlink"/>
                <w:noProof/>
                <w:lang w:val="en-GB"/>
              </w:rPr>
              <w:t>8.6.2</w:t>
            </w:r>
            <w:r w:rsidR="00FF4703">
              <w:rPr>
                <w:noProof/>
                <w:kern w:val="2"/>
                <w:sz w:val="22"/>
                <w:szCs w:val="22"/>
                <w:lang w:val="en-GB" w:eastAsia="en-GB"/>
                <w14:ligatures w14:val="standardContextual"/>
              </w:rPr>
              <w:tab/>
            </w:r>
            <w:r w:rsidR="00FF4703" w:rsidRPr="00AF4818">
              <w:rPr>
                <w:rStyle w:val="Hyperlink"/>
                <w:noProof/>
                <w:lang w:val="en-GB"/>
              </w:rPr>
              <w:t>Use of branches</w:t>
            </w:r>
            <w:r w:rsidR="00FF4703">
              <w:rPr>
                <w:noProof/>
                <w:webHidden/>
              </w:rPr>
              <w:tab/>
            </w:r>
            <w:r w:rsidR="00FF4703">
              <w:rPr>
                <w:noProof/>
                <w:webHidden/>
              </w:rPr>
              <w:fldChar w:fldCharType="begin"/>
            </w:r>
            <w:r w:rsidR="00FF4703">
              <w:rPr>
                <w:noProof/>
                <w:webHidden/>
              </w:rPr>
              <w:instrText xml:space="preserve"> PAGEREF _Toc139381350 \h </w:instrText>
            </w:r>
            <w:r w:rsidR="00FF4703">
              <w:rPr>
                <w:noProof/>
                <w:webHidden/>
              </w:rPr>
            </w:r>
            <w:r w:rsidR="00FF4703">
              <w:rPr>
                <w:noProof/>
                <w:webHidden/>
              </w:rPr>
              <w:fldChar w:fldCharType="separate"/>
            </w:r>
            <w:r w:rsidR="00420FF5">
              <w:rPr>
                <w:noProof/>
                <w:webHidden/>
              </w:rPr>
              <w:t>19</w:t>
            </w:r>
            <w:r w:rsidR="00FF4703">
              <w:rPr>
                <w:noProof/>
                <w:webHidden/>
              </w:rPr>
              <w:fldChar w:fldCharType="end"/>
            </w:r>
          </w:hyperlink>
        </w:p>
        <w:p w14:paraId="376A1599" w14:textId="031735C9" w:rsidR="00FF4703" w:rsidRDefault="00000000">
          <w:pPr>
            <w:pStyle w:val="TOC3"/>
            <w:tabs>
              <w:tab w:val="left" w:pos="1100"/>
              <w:tab w:val="right" w:leader="dot" w:pos="9396"/>
            </w:tabs>
            <w:rPr>
              <w:noProof/>
              <w:kern w:val="2"/>
              <w:sz w:val="22"/>
              <w:szCs w:val="22"/>
              <w:lang w:val="en-GB" w:eastAsia="en-GB"/>
              <w14:ligatures w14:val="standardContextual"/>
            </w:rPr>
          </w:pPr>
          <w:hyperlink w:anchor="_Toc139381351" w:history="1">
            <w:r w:rsidR="00FF4703" w:rsidRPr="00AF4818">
              <w:rPr>
                <w:rStyle w:val="Hyperlink"/>
                <w:noProof/>
              </w:rPr>
              <w:t>8.6.3</w:t>
            </w:r>
            <w:r w:rsidR="00FF4703">
              <w:rPr>
                <w:noProof/>
                <w:kern w:val="2"/>
                <w:sz w:val="22"/>
                <w:szCs w:val="22"/>
                <w:lang w:val="en-GB" w:eastAsia="en-GB"/>
                <w14:ligatures w14:val="standardContextual"/>
              </w:rPr>
              <w:tab/>
            </w:r>
            <w:r w:rsidR="00FF4703" w:rsidRPr="00AF4818">
              <w:rPr>
                <w:rStyle w:val="Hyperlink"/>
                <w:noProof/>
              </w:rPr>
              <w:t>Using .gitignore</w:t>
            </w:r>
            <w:r w:rsidR="00FF4703">
              <w:rPr>
                <w:noProof/>
                <w:webHidden/>
              </w:rPr>
              <w:tab/>
            </w:r>
            <w:r w:rsidR="00FF4703">
              <w:rPr>
                <w:noProof/>
                <w:webHidden/>
              </w:rPr>
              <w:fldChar w:fldCharType="begin"/>
            </w:r>
            <w:r w:rsidR="00FF4703">
              <w:rPr>
                <w:noProof/>
                <w:webHidden/>
              </w:rPr>
              <w:instrText xml:space="preserve"> PAGEREF _Toc139381351 \h </w:instrText>
            </w:r>
            <w:r w:rsidR="00FF4703">
              <w:rPr>
                <w:noProof/>
                <w:webHidden/>
              </w:rPr>
            </w:r>
            <w:r w:rsidR="00FF4703">
              <w:rPr>
                <w:noProof/>
                <w:webHidden/>
              </w:rPr>
              <w:fldChar w:fldCharType="separate"/>
            </w:r>
            <w:r w:rsidR="00420FF5">
              <w:rPr>
                <w:noProof/>
                <w:webHidden/>
              </w:rPr>
              <w:t>21</w:t>
            </w:r>
            <w:r w:rsidR="00FF4703">
              <w:rPr>
                <w:noProof/>
                <w:webHidden/>
              </w:rPr>
              <w:fldChar w:fldCharType="end"/>
            </w:r>
          </w:hyperlink>
        </w:p>
        <w:p w14:paraId="7BCB6558" w14:textId="70E2ED69" w:rsidR="00FF4703" w:rsidRDefault="00000000">
          <w:pPr>
            <w:pStyle w:val="TOC3"/>
            <w:tabs>
              <w:tab w:val="left" w:pos="1100"/>
              <w:tab w:val="right" w:leader="dot" w:pos="9396"/>
            </w:tabs>
            <w:rPr>
              <w:noProof/>
              <w:kern w:val="2"/>
              <w:sz w:val="22"/>
              <w:szCs w:val="22"/>
              <w:lang w:val="en-GB" w:eastAsia="en-GB"/>
              <w14:ligatures w14:val="standardContextual"/>
            </w:rPr>
          </w:pPr>
          <w:hyperlink w:anchor="_Toc139381352" w:history="1">
            <w:r w:rsidR="00FF4703" w:rsidRPr="00AF4818">
              <w:rPr>
                <w:rStyle w:val="Hyperlink"/>
                <w:noProof/>
                <w:lang w:val="en-GB"/>
              </w:rPr>
              <w:t>8.6.4</w:t>
            </w:r>
            <w:r w:rsidR="00FF4703">
              <w:rPr>
                <w:noProof/>
                <w:kern w:val="2"/>
                <w:sz w:val="22"/>
                <w:szCs w:val="22"/>
                <w:lang w:val="en-GB" w:eastAsia="en-GB"/>
                <w14:ligatures w14:val="standardContextual"/>
              </w:rPr>
              <w:tab/>
            </w:r>
            <w:r w:rsidR="00FF4703" w:rsidRPr="00AF4818">
              <w:rPr>
                <w:rStyle w:val="Hyperlink"/>
                <w:noProof/>
                <w:lang w:val="en-GB"/>
              </w:rPr>
              <w:t>Authorization</w:t>
            </w:r>
            <w:r w:rsidR="00FF4703">
              <w:rPr>
                <w:noProof/>
                <w:webHidden/>
              </w:rPr>
              <w:tab/>
            </w:r>
            <w:r w:rsidR="00FF4703">
              <w:rPr>
                <w:noProof/>
                <w:webHidden/>
              </w:rPr>
              <w:fldChar w:fldCharType="begin"/>
            </w:r>
            <w:r w:rsidR="00FF4703">
              <w:rPr>
                <w:noProof/>
                <w:webHidden/>
              </w:rPr>
              <w:instrText xml:space="preserve"> PAGEREF _Toc139381352 \h </w:instrText>
            </w:r>
            <w:r w:rsidR="00FF4703">
              <w:rPr>
                <w:noProof/>
                <w:webHidden/>
              </w:rPr>
            </w:r>
            <w:r w:rsidR="00FF4703">
              <w:rPr>
                <w:noProof/>
                <w:webHidden/>
              </w:rPr>
              <w:fldChar w:fldCharType="separate"/>
            </w:r>
            <w:r w:rsidR="00420FF5">
              <w:rPr>
                <w:noProof/>
                <w:webHidden/>
              </w:rPr>
              <w:t>22</w:t>
            </w:r>
            <w:r w:rsidR="00FF4703">
              <w:rPr>
                <w:noProof/>
                <w:webHidden/>
              </w:rPr>
              <w:fldChar w:fldCharType="end"/>
            </w:r>
          </w:hyperlink>
        </w:p>
        <w:p w14:paraId="44FBEE35" w14:textId="33924BF2" w:rsidR="00FF4703" w:rsidRDefault="00000000">
          <w:pPr>
            <w:pStyle w:val="TOC3"/>
            <w:tabs>
              <w:tab w:val="left" w:pos="1100"/>
              <w:tab w:val="right" w:leader="dot" w:pos="9396"/>
            </w:tabs>
            <w:rPr>
              <w:noProof/>
              <w:kern w:val="2"/>
              <w:sz w:val="22"/>
              <w:szCs w:val="22"/>
              <w:lang w:val="en-GB" w:eastAsia="en-GB"/>
              <w14:ligatures w14:val="standardContextual"/>
            </w:rPr>
          </w:pPr>
          <w:hyperlink w:anchor="_Toc139381353" w:history="1">
            <w:r w:rsidR="00FF4703" w:rsidRPr="00AF4818">
              <w:rPr>
                <w:rStyle w:val="Hyperlink"/>
                <w:noProof/>
                <w:lang w:val="en-GB"/>
              </w:rPr>
              <w:t>8.6.5</w:t>
            </w:r>
            <w:r w:rsidR="00FF4703">
              <w:rPr>
                <w:noProof/>
                <w:kern w:val="2"/>
                <w:sz w:val="22"/>
                <w:szCs w:val="22"/>
                <w:lang w:val="en-GB" w:eastAsia="en-GB"/>
                <w14:ligatures w14:val="standardContextual"/>
              </w:rPr>
              <w:tab/>
            </w:r>
            <w:r w:rsidR="00FF4703" w:rsidRPr="00AF4818">
              <w:rPr>
                <w:rStyle w:val="Hyperlink"/>
                <w:noProof/>
                <w:lang w:val="en-GB"/>
              </w:rPr>
              <w:t>Problems with ‘merging’</w:t>
            </w:r>
            <w:r w:rsidR="00FF4703">
              <w:rPr>
                <w:noProof/>
                <w:webHidden/>
              </w:rPr>
              <w:tab/>
            </w:r>
            <w:r w:rsidR="00FF4703">
              <w:rPr>
                <w:noProof/>
                <w:webHidden/>
              </w:rPr>
              <w:fldChar w:fldCharType="begin"/>
            </w:r>
            <w:r w:rsidR="00FF4703">
              <w:rPr>
                <w:noProof/>
                <w:webHidden/>
              </w:rPr>
              <w:instrText xml:space="preserve"> PAGEREF _Toc139381353 \h </w:instrText>
            </w:r>
            <w:r w:rsidR="00FF4703">
              <w:rPr>
                <w:noProof/>
                <w:webHidden/>
              </w:rPr>
            </w:r>
            <w:r w:rsidR="00FF4703">
              <w:rPr>
                <w:noProof/>
                <w:webHidden/>
              </w:rPr>
              <w:fldChar w:fldCharType="separate"/>
            </w:r>
            <w:r w:rsidR="00420FF5">
              <w:rPr>
                <w:noProof/>
                <w:webHidden/>
              </w:rPr>
              <w:t>22</w:t>
            </w:r>
            <w:r w:rsidR="00FF4703">
              <w:rPr>
                <w:noProof/>
                <w:webHidden/>
              </w:rPr>
              <w:fldChar w:fldCharType="end"/>
            </w:r>
          </w:hyperlink>
        </w:p>
        <w:p w14:paraId="0FEE503B" w14:textId="36387B94" w:rsidR="00FF4703" w:rsidRDefault="00000000">
          <w:pPr>
            <w:pStyle w:val="TOC3"/>
            <w:tabs>
              <w:tab w:val="left" w:pos="1100"/>
              <w:tab w:val="right" w:leader="dot" w:pos="9396"/>
            </w:tabs>
            <w:rPr>
              <w:noProof/>
              <w:kern w:val="2"/>
              <w:sz w:val="22"/>
              <w:szCs w:val="22"/>
              <w:lang w:val="en-GB" w:eastAsia="en-GB"/>
              <w14:ligatures w14:val="standardContextual"/>
            </w:rPr>
          </w:pPr>
          <w:hyperlink w:anchor="_Toc139381354" w:history="1">
            <w:r w:rsidR="00FF4703" w:rsidRPr="00AF4818">
              <w:rPr>
                <w:rStyle w:val="Hyperlink"/>
                <w:noProof/>
              </w:rPr>
              <w:t>8.6.6</w:t>
            </w:r>
            <w:r w:rsidR="00FF4703">
              <w:rPr>
                <w:noProof/>
                <w:kern w:val="2"/>
                <w:sz w:val="22"/>
                <w:szCs w:val="22"/>
                <w:lang w:val="en-GB" w:eastAsia="en-GB"/>
                <w14:ligatures w14:val="standardContextual"/>
              </w:rPr>
              <w:tab/>
            </w:r>
            <w:r w:rsidR="00FF4703" w:rsidRPr="00AF4818">
              <w:rPr>
                <w:rStyle w:val="Hyperlink"/>
                <w:noProof/>
              </w:rPr>
              <w:t>Remove all files in a GitHub repository</w:t>
            </w:r>
            <w:r w:rsidR="00FF4703">
              <w:rPr>
                <w:noProof/>
                <w:webHidden/>
              </w:rPr>
              <w:tab/>
            </w:r>
            <w:r w:rsidR="00FF4703">
              <w:rPr>
                <w:noProof/>
                <w:webHidden/>
              </w:rPr>
              <w:fldChar w:fldCharType="begin"/>
            </w:r>
            <w:r w:rsidR="00FF4703">
              <w:rPr>
                <w:noProof/>
                <w:webHidden/>
              </w:rPr>
              <w:instrText xml:space="preserve"> PAGEREF _Toc139381354 \h </w:instrText>
            </w:r>
            <w:r w:rsidR="00FF4703">
              <w:rPr>
                <w:noProof/>
                <w:webHidden/>
              </w:rPr>
            </w:r>
            <w:r w:rsidR="00FF4703">
              <w:rPr>
                <w:noProof/>
                <w:webHidden/>
              </w:rPr>
              <w:fldChar w:fldCharType="separate"/>
            </w:r>
            <w:r w:rsidR="00420FF5">
              <w:rPr>
                <w:noProof/>
                <w:webHidden/>
              </w:rPr>
              <w:t>22</w:t>
            </w:r>
            <w:r w:rsidR="00FF4703">
              <w:rPr>
                <w:noProof/>
                <w:webHidden/>
              </w:rPr>
              <w:fldChar w:fldCharType="end"/>
            </w:r>
          </w:hyperlink>
        </w:p>
        <w:p w14:paraId="4488AD44" w14:textId="304C354E" w:rsidR="00FF4703" w:rsidRDefault="00000000">
          <w:pPr>
            <w:pStyle w:val="TOC3"/>
            <w:tabs>
              <w:tab w:val="left" w:pos="1100"/>
              <w:tab w:val="right" w:leader="dot" w:pos="9396"/>
            </w:tabs>
            <w:rPr>
              <w:noProof/>
              <w:kern w:val="2"/>
              <w:sz w:val="22"/>
              <w:szCs w:val="22"/>
              <w:lang w:val="en-GB" w:eastAsia="en-GB"/>
              <w14:ligatures w14:val="standardContextual"/>
            </w:rPr>
          </w:pPr>
          <w:hyperlink w:anchor="_Toc139381355" w:history="1">
            <w:r w:rsidR="00FF4703" w:rsidRPr="00AF4818">
              <w:rPr>
                <w:rStyle w:val="Hyperlink"/>
                <w:noProof/>
              </w:rPr>
              <w:t>8.6.7</w:t>
            </w:r>
            <w:r w:rsidR="00FF4703">
              <w:rPr>
                <w:noProof/>
                <w:kern w:val="2"/>
                <w:sz w:val="22"/>
                <w:szCs w:val="22"/>
                <w:lang w:val="en-GB" w:eastAsia="en-GB"/>
                <w14:ligatures w14:val="standardContextual"/>
              </w:rPr>
              <w:tab/>
            </w:r>
            <w:r w:rsidR="00FF4703" w:rsidRPr="00AF4818">
              <w:rPr>
                <w:rStyle w:val="Hyperlink"/>
                <w:noProof/>
              </w:rPr>
              <w:t>How to use a GitHub repo with RStudio?</w:t>
            </w:r>
            <w:r w:rsidR="00FF4703">
              <w:rPr>
                <w:noProof/>
                <w:webHidden/>
              </w:rPr>
              <w:tab/>
            </w:r>
            <w:r w:rsidR="00FF4703">
              <w:rPr>
                <w:noProof/>
                <w:webHidden/>
              </w:rPr>
              <w:fldChar w:fldCharType="begin"/>
            </w:r>
            <w:r w:rsidR="00FF4703">
              <w:rPr>
                <w:noProof/>
                <w:webHidden/>
              </w:rPr>
              <w:instrText xml:space="preserve"> PAGEREF _Toc139381355 \h </w:instrText>
            </w:r>
            <w:r w:rsidR="00FF4703">
              <w:rPr>
                <w:noProof/>
                <w:webHidden/>
              </w:rPr>
            </w:r>
            <w:r w:rsidR="00FF4703">
              <w:rPr>
                <w:noProof/>
                <w:webHidden/>
              </w:rPr>
              <w:fldChar w:fldCharType="separate"/>
            </w:r>
            <w:r w:rsidR="00420FF5">
              <w:rPr>
                <w:noProof/>
                <w:webHidden/>
              </w:rPr>
              <w:t>22</w:t>
            </w:r>
            <w:r w:rsidR="00FF4703">
              <w:rPr>
                <w:noProof/>
                <w:webHidden/>
              </w:rPr>
              <w:fldChar w:fldCharType="end"/>
            </w:r>
          </w:hyperlink>
        </w:p>
        <w:p w14:paraId="4A6BEEA2" w14:textId="514AF0B3" w:rsidR="00FF4703" w:rsidRDefault="00000000">
          <w:pPr>
            <w:pStyle w:val="TOC3"/>
            <w:tabs>
              <w:tab w:val="left" w:pos="1100"/>
              <w:tab w:val="right" w:leader="dot" w:pos="9396"/>
            </w:tabs>
            <w:rPr>
              <w:noProof/>
              <w:kern w:val="2"/>
              <w:sz w:val="22"/>
              <w:szCs w:val="22"/>
              <w:lang w:val="en-GB" w:eastAsia="en-GB"/>
              <w14:ligatures w14:val="standardContextual"/>
            </w:rPr>
          </w:pPr>
          <w:hyperlink w:anchor="_Toc139381356" w:history="1">
            <w:r w:rsidR="00FF4703" w:rsidRPr="00AF4818">
              <w:rPr>
                <w:rStyle w:val="Hyperlink"/>
                <w:noProof/>
                <w:lang w:val="en-GB"/>
              </w:rPr>
              <w:t>8.6.8</w:t>
            </w:r>
            <w:r w:rsidR="00FF4703">
              <w:rPr>
                <w:noProof/>
                <w:kern w:val="2"/>
                <w:sz w:val="22"/>
                <w:szCs w:val="22"/>
                <w:lang w:val="en-GB" w:eastAsia="en-GB"/>
                <w14:ligatures w14:val="standardContextual"/>
              </w:rPr>
              <w:tab/>
            </w:r>
            <w:r w:rsidR="00FF4703" w:rsidRPr="00AF4818">
              <w:rPr>
                <w:rStyle w:val="Hyperlink"/>
                <w:noProof/>
                <w:lang w:val="en-GB"/>
              </w:rPr>
              <w:t>Automatic creation of repository from within R/Rstudio</w:t>
            </w:r>
            <w:r w:rsidR="00FF4703">
              <w:rPr>
                <w:noProof/>
                <w:webHidden/>
              </w:rPr>
              <w:tab/>
            </w:r>
            <w:r w:rsidR="00FF4703">
              <w:rPr>
                <w:noProof/>
                <w:webHidden/>
              </w:rPr>
              <w:fldChar w:fldCharType="begin"/>
            </w:r>
            <w:r w:rsidR="00FF4703">
              <w:rPr>
                <w:noProof/>
                <w:webHidden/>
              </w:rPr>
              <w:instrText xml:space="preserve"> PAGEREF _Toc139381356 \h </w:instrText>
            </w:r>
            <w:r w:rsidR="00FF4703">
              <w:rPr>
                <w:noProof/>
                <w:webHidden/>
              </w:rPr>
            </w:r>
            <w:r w:rsidR="00FF4703">
              <w:rPr>
                <w:noProof/>
                <w:webHidden/>
              </w:rPr>
              <w:fldChar w:fldCharType="separate"/>
            </w:r>
            <w:r w:rsidR="00420FF5">
              <w:rPr>
                <w:noProof/>
                <w:webHidden/>
              </w:rPr>
              <w:t>22</w:t>
            </w:r>
            <w:r w:rsidR="00FF4703">
              <w:rPr>
                <w:noProof/>
                <w:webHidden/>
              </w:rPr>
              <w:fldChar w:fldCharType="end"/>
            </w:r>
          </w:hyperlink>
        </w:p>
        <w:p w14:paraId="10689DA3" w14:textId="37F93EB0" w:rsidR="00FF4703" w:rsidRDefault="00FF4703">
          <w:r>
            <w:rPr>
              <w:b/>
              <w:bCs/>
              <w:noProof/>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39381335"/>
      <w:bookmarkStart w:id="3" w:name="_Hlk117082157"/>
      <w:commentRangeStart w:id="4"/>
      <w:r>
        <w:rPr>
          <w:lang w:val="en-GB"/>
        </w:rPr>
        <w:lastRenderedPageBreak/>
        <w:t>Introduction</w:t>
      </w:r>
      <w:bookmarkEnd w:id="0"/>
      <w:bookmarkEnd w:id="1"/>
      <w:bookmarkEnd w:id="2"/>
      <w:commentRangeEnd w:id="4"/>
      <w:r w:rsidR="007D2BBF">
        <w:rPr>
          <w:rStyle w:val="CommentReference"/>
          <w:caps w:val="0"/>
          <w:color w:val="auto"/>
          <w:spacing w:val="0"/>
        </w:rPr>
        <w:commentReference w:id="4"/>
      </w:r>
    </w:p>
    <w:p w14:paraId="56486FAA" w14:textId="663D842B" w:rsidR="009546F2" w:rsidRDefault="008269CD" w:rsidP="00A1501E">
      <w:bookmarkStart w:id="5" w:name="_Hlk117071150"/>
      <w:bookmarkEnd w:id="3"/>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2941A44A" w:rsidR="00A1501E" w:rsidRDefault="008269CD" w:rsidP="00A1501E">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(sFSS)</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the sFSS</w:t>
      </w:r>
      <w:r w:rsidR="002773E1">
        <w:t xml:space="preserve"> template</w:t>
      </w:r>
      <w:r>
        <w:t xml:space="preserve">. </w:t>
      </w:r>
    </w:p>
    <w:p w14:paraId="774364BC" w14:textId="77777777" w:rsidR="00CA0068" w:rsidRDefault="00CA0068" w:rsidP="002773E1">
      <w:pPr>
        <w:spacing w:after="0"/>
        <w:rPr>
          <w:b/>
          <w:bCs/>
        </w:rPr>
      </w:pPr>
    </w:p>
    <w:p w14:paraId="79326E93" w14:textId="38A39978" w:rsidR="002773E1" w:rsidRPr="002773E1" w:rsidRDefault="002773E1" w:rsidP="002773E1">
      <w:pPr>
        <w:spacing w:after="0"/>
        <w:rPr>
          <w:b/>
          <w:bCs/>
        </w:rPr>
      </w:pPr>
      <w:r w:rsidRPr="002773E1">
        <w:rPr>
          <w:b/>
          <w:bCs/>
        </w:rPr>
        <w:t xml:space="preserve">ENCORE </w:t>
      </w:r>
      <w:proofErr w:type="gramStart"/>
      <w:r w:rsidRPr="002773E1">
        <w:rPr>
          <w:b/>
          <w:bCs/>
        </w:rPr>
        <w:t>components</w:t>
      </w:r>
      <w:proofErr w:type="gramEnd"/>
    </w:p>
    <w:p w14:paraId="0AC4A32A" w14:textId="3E9427DE" w:rsidR="002C0CF8" w:rsidRDefault="002C0CF8" w:rsidP="00D9213F">
      <w:pPr>
        <w:pStyle w:val="ListParagraph"/>
        <w:numPr>
          <w:ilvl w:val="0"/>
          <w:numId w:val="73"/>
        </w:numPr>
      </w:pPr>
      <w:r w:rsidRPr="00EF6DB9">
        <w:rPr>
          <w:b/>
          <w:bCs/>
        </w:rPr>
        <w:t>The standardized File System Structure (sFSS)</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2773E1">
      <w:pPr>
        <w:pStyle w:val="ListParagraph"/>
        <w:ind w:left="360"/>
      </w:pPr>
    </w:p>
    <w:p w14:paraId="7391D9A2" w14:textId="30D2479B" w:rsidR="002773E1" w:rsidRDefault="002773E1" w:rsidP="00D9213F">
      <w:pPr>
        <w:pStyle w:val="ListParagraph"/>
        <w:numPr>
          <w:ilvl w:val="0"/>
          <w:numId w:val="73"/>
        </w:numPr>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420FF5">
        <w:rPr>
          <w:i/>
          <w:iCs/>
          <w:color w:val="0070C0"/>
          <w:highlight w:val="lightGray"/>
          <w:u w:val="single"/>
        </w:rPr>
        <w:t>8</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2773E1">
      <w:pPr>
        <w:pStyle w:val="ListParagraph"/>
        <w:ind w:left="360"/>
        <w:rPr>
          <w:b/>
          <w:bCs/>
        </w:rPr>
      </w:pPr>
    </w:p>
    <w:p w14:paraId="0C573A9B" w14:textId="1C9C70E4" w:rsidR="008F2894" w:rsidRDefault="002773E1" w:rsidP="00CA0068">
      <w:pPr>
        <w:pStyle w:val="ListParagraph"/>
        <w:numPr>
          <w:ilvl w:val="0"/>
          <w:numId w:val="73"/>
        </w:numPr>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420FF5">
        <w:rPr>
          <w:i/>
          <w:iCs/>
          <w:color w:val="0070C0"/>
          <w:highlight w:val="lightGray"/>
          <w:u w:val="single"/>
        </w:rPr>
        <w:t>5</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944F489" w14:textId="43B4D1FB" w:rsidR="00CA0068" w:rsidRDefault="00CA0068" w:rsidP="00CA0068">
      <w:pPr>
        <w:jc w:val="center"/>
      </w:pPr>
      <w:r>
        <w:rPr>
          <w:noProof/>
        </w:rPr>
        <w:drawing>
          <wp:inline distT="0" distB="0" distL="0" distR="0" wp14:anchorId="0AE85F15" wp14:editId="5B88A67D">
            <wp:extent cx="4882101" cy="2722503"/>
            <wp:effectExtent l="0" t="0" r="0" b="1905"/>
            <wp:docPr id="6"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roject&#10;&#10;Description automatically generated"/>
                    <pic:cNvPicPr/>
                  </pic:nvPicPr>
                  <pic:blipFill>
                    <a:blip r:embed="rId15"/>
                    <a:stretch>
                      <a:fillRect/>
                    </a:stretch>
                  </pic:blipFill>
                  <pic:spPr>
                    <a:xfrm>
                      <a:off x="0" y="0"/>
                      <a:ext cx="4889529" cy="2726645"/>
                    </a:xfrm>
                    <a:prstGeom prst="rect">
                      <a:avLst/>
                    </a:prstGeom>
                  </pic:spPr>
                </pic:pic>
              </a:graphicData>
            </a:graphic>
          </wp:inline>
        </w:drawing>
      </w:r>
    </w:p>
    <w:p w14:paraId="15477A7E" w14:textId="6BE43B06" w:rsidR="002C0CF8" w:rsidRPr="002C0CF8" w:rsidRDefault="002C0CF8" w:rsidP="00CA0068">
      <w:pPr>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(sFSS)</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any level. Processing contains one or more computations (e.g., pre-processing, statistical analysis),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170EFA21" w14:textId="77777777" w:rsidR="002773E1" w:rsidRDefault="002773E1" w:rsidP="00A1501E"/>
    <w:p w14:paraId="4161FEFC" w14:textId="77777777" w:rsidR="002773E1" w:rsidRDefault="002773E1" w:rsidP="00A1501E"/>
    <w:p w14:paraId="302C1FAC" w14:textId="77777777" w:rsidR="002773E1" w:rsidRDefault="002773E1"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6" w:name="_Toc139381299"/>
      <w:bookmarkStart w:id="7" w:name="_Toc139381336"/>
      <w:r>
        <w:t>How to get started?</w:t>
      </w:r>
      <w:bookmarkEnd w:id="6"/>
      <w:bookmarkEnd w:id="7"/>
    </w:p>
    <w:p w14:paraId="5DD9ABAD" w14:textId="373BE2BC" w:rsidR="002773E1" w:rsidRPr="002773E1" w:rsidRDefault="002773E1" w:rsidP="00EF6DB9">
      <w:pPr>
        <w:spacing w:after="0"/>
        <w:jc w:val="both"/>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45130C92" w14:textId="2C8FE30B" w:rsidR="002773E1" w:rsidRDefault="00866091" w:rsidP="00866091">
      <w:pPr>
        <w:spacing w:after="0"/>
        <w:jc w:val="center"/>
      </w:pPr>
      <w:r>
        <w:rPr>
          <w:noProof/>
        </w:rPr>
        <w:drawing>
          <wp:inline distT="0" distB="0" distL="0" distR="0" wp14:anchorId="2705E9A6" wp14:editId="2BAE5831">
            <wp:extent cx="4508390" cy="3105482"/>
            <wp:effectExtent l="0" t="0" r="6985" b="0"/>
            <wp:docPr id="7" name="Picture 7"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project&#10;&#10;Description automatically generated"/>
                    <pic:cNvPicPr/>
                  </pic:nvPicPr>
                  <pic:blipFill>
                    <a:blip r:embed="rId16"/>
                    <a:stretch>
                      <a:fillRect/>
                    </a:stretch>
                  </pic:blipFill>
                  <pic:spPr>
                    <a:xfrm>
                      <a:off x="0" y="0"/>
                      <a:ext cx="4512997" cy="3108655"/>
                    </a:xfrm>
                    <a:prstGeom prst="rect">
                      <a:avLst/>
                    </a:prstGeom>
                  </pic:spPr>
                </pic:pic>
              </a:graphicData>
            </a:graphic>
          </wp:inline>
        </w:drawing>
      </w:r>
    </w:p>
    <w:p w14:paraId="0722B453" w14:textId="5A7A19D4" w:rsidR="004B697A" w:rsidRDefault="004B697A" w:rsidP="00866091">
      <w:pPr>
        <w:spacing w:after="0"/>
      </w:pPr>
    </w:p>
    <w:p w14:paraId="5E21C132" w14:textId="14BFC6CF" w:rsidR="002773E1" w:rsidRPr="002C0CF8" w:rsidRDefault="002773E1" w:rsidP="002773E1">
      <w:pPr>
        <w:rPr>
          <w:color w:val="002060"/>
          <w:sz w:val="18"/>
          <w:szCs w:val="18"/>
        </w:rPr>
      </w:pPr>
      <w:commentRangeStart w:id="8"/>
      <w:r w:rsidRPr="00781009">
        <w:rPr>
          <w:b/>
          <w:bCs/>
          <w:color w:val="002060"/>
          <w:sz w:val="18"/>
          <w:szCs w:val="18"/>
        </w:rPr>
        <w:t xml:space="preserve">Figure </w:t>
      </w:r>
      <w:r>
        <w:rPr>
          <w:b/>
          <w:bCs/>
          <w:color w:val="002060"/>
          <w:sz w:val="18"/>
          <w:szCs w:val="18"/>
        </w:rPr>
        <w:t>2</w:t>
      </w:r>
      <w:commentRangeEnd w:id="8"/>
      <w:r w:rsidR="007F7D3A">
        <w:rPr>
          <w:rStyle w:val="CommentReference"/>
        </w:rPr>
        <w:commentReference w:id="8"/>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 xml:space="preserve">inside the </w:t>
      </w:r>
      <w:commentRangeStart w:id="9"/>
      <w:r w:rsidR="000B12AB">
        <w:rPr>
          <w:color w:val="002060"/>
          <w:sz w:val="18"/>
          <w:szCs w:val="18"/>
        </w:rPr>
        <w:t>brown</w:t>
      </w:r>
      <w:commentRangeEnd w:id="9"/>
      <w:r w:rsidR="007F7D3A">
        <w:rPr>
          <w:rStyle w:val="CommentReference"/>
        </w:rPr>
        <w:commentReference w:id="9"/>
      </w:r>
      <w:r w:rsidR="000B12AB">
        <w:rPr>
          <w:color w:val="002060"/>
          <w:sz w:val="18"/>
          <w:szCs w:val="18"/>
        </w:rPr>
        <w:t xml:space="preserve">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up your project, you will find more specific instructions inside the sFSS (blue</w:t>
      </w:r>
      <w:r w:rsidR="000B12AB">
        <w:rPr>
          <w:color w:val="002060"/>
          <w:sz w:val="18"/>
          <w:szCs w:val="18"/>
        </w:rPr>
        <w:t xml:space="preserve"> box</w:t>
      </w:r>
      <w:r>
        <w:rPr>
          <w:color w:val="002060"/>
          <w:sz w:val="18"/>
          <w:szCs w:val="18"/>
        </w:rPr>
        <w:t xml:space="preserve">).  </w:t>
      </w:r>
    </w:p>
    <w:p w14:paraId="7AB4C3DD" w14:textId="77777777" w:rsidR="004B697A" w:rsidRDefault="004B697A" w:rsidP="00EF6DB9">
      <w:pPr>
        <w:spacing w:after="0"/>
        <w:jc w:val="both"/>
      </w:pPr>
    </w:p>
    <w:p w14:paraId="55AEE441" w14:textId="0E68C739" w:rsidR="00EF6DB9" w:rsidRPr="002A6ED2" w:rsidRDefault="0034457E" w:rsidP="00EF6DB9">
      <w:pPr>
        <w:pStyle w:val="Heading2"/>
      </w:pPr>
      <w:bookmarkStart w:id="10" w:name="_Toc139381300"/>
      <w:bookmarkStart w:id="11" w:name="_Toc139381337"/>
      <w:r>
        <w:t xml:space="preserve">basic usage </w:t>
      </w:r>
      <w:r w:rsidR="00EF6DB9">
        <w:t xml:space="preserve">Principles: </w:t>
      </w:r>
      <w:r w:rsidR="009546F2">
        <w:t xml:space="preserve">Transparancy and </w:t>
      </w:r>
      <w:r w:rsidR="00EF6DB9">
        <w:t>reproducibility</w:t>
      </w:r>
      <w:bookmarkEnd w:id="10"/>
      <w:bookmarkEnd w:id="11"/>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 xml:space="preserve">reproducibility of your </w:t>
      </w:r>
      <w:r>
        <w:t>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sFSS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sFSS.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sFSS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sFSS. R</w:t>
      </w:r>
      <w:r w:rsidR="00EF6DB9" w:rsidRPr="00AD46BA">
        <w:t>elative</w:t>
      </w:r>
      <w:r w:rsidR="003D2466">
        <w:t xml:space="preserve"> links (with respect to the </w:t>
      </w:r>
      <w:r w:rsidR="00EF6DB9" w:rsidRPr="00AD46BA">
        <w:t>sFSS root</w:t>
      </w:r>
      <w:r w:rsidR="003D2466">
        <w:t>) also ensures that</w:t>
      </w:r>
      <w:r w:rsidR="00EF6DB9" w:rsidRPr="00AD46BA">
        <w:t xml:space="preserve"> code remains </w:t>
      </w:r>
      <w:r w:rsidR="003D2466">
        <w:t xml:space="preserve">executable </w:t>
      </w:r>
      <w:r w:rsidR="00EF6DB9" w:rsidRPr="00AD46BA">
        <w:t xml:space="preserve">if the sFSS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lastRenderedPageBreak/>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he sFSS will contain more detailed information than found in (the supplement) of a publication.</w:t>
      </w:r>
    </w:p>
    <w:p w14:paraId="52C5B5E5" w14:textId="197F6506" w:rsidR="00EF6DB9" w:rsidRPr="00AD46BA" w:rsidRDefault="003D2466" w:rsidP="00EF6DB9">
      <w:pPr>
        <w:pStyle w:val="ListParagraph"/>
        <w:ind w:left="360"/>
        <w:jc w:val="both"/>
      </w:pPr>
      <w:proofErr w:type="spellStart"/>
      <w:r>
        <w:t>xxxxx</w:t>
      </w:r>
      <w:proofErr w:type="spellEnd"/>
    </w:p>
    <w:p w14:paraId="05E005F6" w14:textId="70446DC6"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your peers. </w:t>
      </w:r>
      <w:r>
        <w:t xml:space="preserve">ENCORE </w:t>
      </w:r>
      <w:r w:rsidR="00893B72">
        <w:t xml:space="preserve">aims to improve transparency and </w:t>
      </w:r>
      <w:r>
        <w:t>reproducibility. Specifying the conceptual information in detail will also help to identify methodological problems. Use the sFSS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3576C435"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w:t>
      </w:r>
      <w:r w:rsidR="000F3B00">
        <w:t>L</w:t>
      </w:r>
      <w:r w:rsidRPr="00005EE0">
        <w:t>ab</w:t>
      </w:r>
      <w:r w:rsidR="000F3B00">
        <w:t>J</w:t>
      </w:r>
      <w:r w:rsidRPr="00005EE0">
        <w:t>ournal.docx, 0_PROJECT.md, and 0_REAMDE.md)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r>
        <w:t>s</w:t>
      </w:r>
      <w:r w:rsidRPr="00AD46BA">
        <w:t xml:space="preserve">FSS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2773E1" w:rsidRDefault="0034457E" w:rsidP="0034457E">
      <w:pPr>
        <w:spacing w:after="0"/>
        <w:rPr>
          <w:b/>
          <w:bCs/>
          <w:sz w:val="28"/>
          <w:szCs w:val="28"/>
        </w:rPr>
      </w:pPr>
      <w:r w:rsidRPr="002773E1">
        <w:rPr>
          <w:b/>
          <w:bCs/>
          <w:sz w:val="28"/>
          <w:szCs w:val="28"/>
        </w:rPr>
        <w:t>References</w:t>
      </w:r>
    </w:p>
    <w:p w14:paraId="2020DB03" w14:textId="79C65EFF" w:rsidR="0034457E" w:rsidRDefault="0034457E" w:rsidP="0034457E">
      <w:pPr>
        <w:pStyle w:val="ListParagraph"/>
        <w:numPr>
          <w:ilvl w:val="0"/>
          <w:numId w:val="68"/>
        </w:numPr>
        <w:spacing w:before="0" w:after="0"/>
        <w:rPr>
          <w:lang w:val="en-GB"/>
        </w:rPr>
      </w:pPr>
      <w:r w:rsidRPr="0095627D">
        <w:rPr>
          <w:lang w:val="en-GB"/>
        </w:rPr>
        <w:t xml:space="preserve">Van Kampen AHC, </w:t>
      </w:r>
      <w:proofErr w:type="spellStart"/>
      <w:r w:rsidRPr="0095627D">
        <w:rPr>
          <w:lang w:val="en-GB"/>
        </w:rPr>
        <w:t>Mahamune</w:t>
      </w:r>
      <w:proofErr w:type="spellEnd"/>
      <w:r w:rsidRPr="0095627D">
        <w:rPr>
          <w:lang w:val="en-GB"/>
        </w:rPr>
        <w:t xml:space="preserve"> U.M, </w:t>
      </w:r>
      <w:r w:rsidR="00893B72">
        <w:rPr>
          <w:lang w:val="en-GB"/>
        </w:rPr>
        <w:t xml:space="preserve">Dane, A.D., Van Schaik, </w:t>
      </w:r>
      <w:proofErr w:type="gramStart"/>
      <w:r w:rsidR="00893B72">
        <w:rPr>
          <w:lang w:val="en-GB"/>
        </w:rPr>
        <w:t>B.D.C.,</w:t>
      </w:r>
      <w:r w:rsidRPr="0095627D">
        <w:rPr>
          <w:lang w:val="en-GB"/>
        </w:rPr>
        <w:t>…</w:t>
      </w:r>
      <w:proofErr w:type="gramEnd"/>
      <w:r w:rsidRPr="0095627D">
        <w:rPr>
          <w:lang w:val="en-GB"/>
        </w:rPr>
        <w:t xml:space="preserve">….., </w:t>
      </w:r>
      <w:proofErr w:type="spellStart"/>
      <w:r w:rsidRPr="0095627D">
        <w:rPr>
          <w:lang w:val="en-GB"/>
        </w:rPr>
        <w:t>Jongejan</w:t>
      </w:r>
      <w:proofErr w:type="spellEnd"/>
      <w:r w:rsidRPr="0095627D">
        <w:rPr>
          <w:lang w:val="en-GB"/>
        </w:rPr>
        <w:t>, A, Moerland, PD (2023) ENCORE: Enhancing Computational Reproducibility</w:t>
      </w:r>
      <w:r>
        <w:rPr>
          <w:lang w:val="en-GB"/>
        </w:rPr>
        <w:t xml:space="preserve">. </w:t>
      </w:r>
      <w:r w:rsidRPr="0095627D">
        <w:rPr>
          <w:i/>
          <w:iCs/>
          <w:lang w:val="en-GB"/>
        </w:rPr>
        <w:t>In prep</w:t>
      </w:r>
      <w:r w:rsidRPr="0095627D">
        <w:rPr>
          <w:lang w:val="en-GB"/>
        </w:rPr>
        <w:t>.</w:t>
      </w:r>
    </w:p>
    <w:p w14:paraId="277ECCCC" w14:textId="77777777" w:rsidR="0034457E" w:rsidRPr="0095627D" w:rsidRDefault="0034457E" w:rsidP="0034457E">
      <w:pPr>
        <w:pStyle w:val="ListParagraph"/>
        <w:spacing w:before="0" w:after="0"/>
        <w:ind w:left="360"/>
        <w:rPr>
          <w:lang w:val="en-GB"/>
        </w:rPr>
      </w:pPr>
    </w:p>
    <w:p w14:paraId="46836542" w14:textId="4725E041" w:rsidR="0034457E" w:rsidRPr="002C43B2" w:rsidRDefault="0034457E" w:rsidP="0034457E">
      <w:pPr>
        <w:pStyle w:val="ListParagraph"/>
        <w:numPr>
          <w:ilvl w:val="0"/>
          <w:numId w:val="68"/>
        </w:numPr>
        <w:spacing w:before="0" w:after="0"/>
        <w:rPr>
          <w:rStyle w:val="Hyperlink"/>
          <w:color w:val="auto"/>
          <w:u w:val="none"/>
          <w:lang w:val="nl-NL"/>
        </w:rPr>
      </w:pPr>
      <w:r w:rsidRPr="0095627D">
        <w:rPr>
          <w:lang w:val="en-GB"/>
        </w:rPr>
        <w:t xml:space="preserve">Van Kampen AHC, </w:t>
      </w:r>
      <w:proofErr w:type="spellStart"/>
      <w:r w:rsidRPr="0095627D">
        <w:rPr>
          <w:lang w:val="en-GB"/>
        </w:rPr>
        <w:t>Mahamune</w:t>
      </w:r>
      <w:proofErr w:type="spellEnd"/>
      <w:r w:rsidRPr="0095627D">
        <w:rPr>
          <w:lang w:val="en-GB"/>
        </w:rPr>
        <w:t xml:space="preserve"> U, </w:t>
      </w:r>
      <w:proofErr w:type="spellStart"/>
      <w:r w:rsidRPr="0095627D">
        <w:rPr>
          <w:lang w:val="en-GB"/>
        </w:rPr>
        <w:t>Jongejan</w:t>
      </w:r>
      <w:proofErr w:type="spellEnd"/>
      <w:r w:rsidRPr="0095627D">
        <w:rPr>
          <w:lang w:val="en-GB"/>
        </w:rPr>
        <w:t xml:space="preserve">, A (2023) The standardized file system structure (FSS) navigator. </w:t>
      </w:r>
      <w:proofErr w:type="spellStart"/>
      <w:r w:rsidRPr="0095627D">
        <w:rPr>
          <w:lang w:val="nl-NL"/>
        </w:rPr>
        <w:t>Zenodo</w:t>
      </w:r>
      <w:proofErr w:type="spellEnd"/>
      <w:r w:rsidRPr="0095627D">
        <w:rPr>
          <w:lang w:val="nl-NL"/>
        </w:rPr>
        <w:t xml:space="preserve">. DOI: </w:t>
      </w:r>
      <w:hyperlink r:id="rId17" w:history="1">
        <w:r w:rsidRPr="0095627D">
          <w:rPr>
            <w:rStyle w:val="Hyperlink"/>
            <w:lang w:val="nl-NL"/>
          </w:rPr>
          <w:t>https://doi.org/10.5281/zenodo.7985655</w:t>
        </w:r>
      </w:hyperlink>
      <w:r>
        <w:rPr>
          <w:rStyle w:val="Hyperlink"/>
          <w:lang w:val="nl-NL"/>
        </w:rPr>
        <w:t>.</w:t>
      </w:r>
    </w:p>
    <w:p w14:paraId="39D062D4" w14:textId="77777777" w:rsidR="0034457E" w:rsidRPr="002C43B2" w:rsidRDefault="0034457E" w:rsidP="0034457E">
      <w:pPr>
        <w:pStyle w:val="ListParagraph"/>
        <w:rPr>
          <w:lang w:val="nl-NL"/>
        </w:rPr>
      </w:pPr>
    </w:p>
    <w:p w14:paraId="7338AD76" w14:textId="4B9D1114" w:rsidR="0034457E" w:rsidRDefault="0034457E" w:rsidP="0034457E">
      <w:pPr>
        <w:pStyle w:val="ListParagraph"/>
        <w:numPr>
          <w:ilvl w:val="0"/>
          <w:numId w:val="68"/>
        </w:numPr>
        <w:spacing w:before="0" w:after="0"/>
        <w:rPr>
          <w:lang w:val="en-GB"/>
        </w:rPr>
      </w:pPr>
      <w:proofErr w:type="spellStart"/>
      <w:r w:rsidRPr="0095627D">
        <w:rPr>
          <w:lang w:val="nl-NL"/>
        </w:rPr>
        <w:t>Mahamune</w:t>
      </w:r>
      <w:proofErr w:type="spellEnd"/>
      <w:r w:rsidRPr="0095627D">
        <w:rPr>
          <w:lang w:val="nl-NL"/>
        </w:rPr>
        <w:t xml:space="preserve"> U, Moerland, PD,</w:t>
      </w:r>
      <w:r>
        <w:rPr>
          <w:lang w:val="nl-NL"/>
        </w:rPr>
        <w:t xml:space="preserve"> ……. </w:t>
      </w:r>
      <w:proofErr w:type="gramStart"/>
      <w:r>
        <w:rPr>
          <w:lang w:val="nl-NL"/>
        </w:rPr>
        <w:t>,</w:t>
      </w:r>
      <w:r w:rsidRPr="0095627D">
        <w:rPr>
          <w:lang w:val="nl-NL"/>
        </w:rPr>
        <w:t>Van</w:t>
      </w:r>
      <w:proofErr w:type="gramEnd"/>
      <w:r w:rsidRPr="0095627D">
        <w:rPr>
          <w:lang w:val="nl-NL"/>
        </w:rPr>
        <w:t xml:space="preserve">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77777777" w:rsidR="0034457E" w:rsidRPr="0034457E" w:rsidRDefault="0034457E" w:rsidP="0034457E">
      <w:pPr>
        <w:pStyle w:val="ListParagraph"/>
        <w:rPr>
          <w:lang w:val="en-GB"/>
        </w:rPr>
      </w:pPr>
    </w:p>
    <w:p w14:paraId="72921382" w14:textId="245E4CB9" w:rsidR="00651AD9" w:rsidRPr="00651AD9" w:rsidRDefault="002C43B2" w:rsidP="005F3593">
      <w:pPr>
        <w:pStyle w:val="Heading1"/>
        <w:ind w:left="431" w:hanging="431"/>
        <w:rPr>
          <w:lang w:val="en-GB"/>
        </w:rPr>
      </w:pPr>
      <w:bookmarkStart w:id="12" w:name="_Toc139381301"/>
      <w:bookmarkStart w:id="13" w:name="_Toc139381338"/>
      <w:r>
        <w:rPr>
          <w:lang w:val="en-GB"/>
        </w:rPr>
        <w:t>Setting up</w:t>
      </w:r>
      <w:r w:rsidR="009234EC" w:rsidRPr="009234EC">
        <w:rPr>
          <w:lang w:val="en-GB"/>
        </w:rPr>
        <w:t xml:space="preserve"> your project</w:t>
      </w:r>
      <w:r w:rsidR="00651AD9">
        <w:rPr>
          <w:lang w:val="en-GB"/>
        </w:rPr>
        <w:t>: the recipe</w:t>
      </w:r>
      <w:bookmarkEnd w:id="5"/>
      <w:bookmarkEnd w:id="12"/>
      <w:bookmarkEnd w:id="13"/>
    </w:p>
    <w:p w14:paraId="4E5AF2F0" w14:textId="6850BF27" w:rsidR="00B31699" w:rsidRPr="002C0CF8" w:rsidRDefault="000822F3" w:rsidP="002C0CF8">
      <w:pPr>
        <w:rPr>
          <w:b/>
          <w:bCs/>
        </w:rPr>
      </w:pPr>
      <w:r w:rsidRPr="00B31699">
        <w:lastRenderedPageBreak/>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420FF5">
        <w:rPr>
          <w:i/>
          <w:iCs/>
          <w:color w:val="0070C0"/>
          <w:highlight w:val="lightGray"/>
          <w:u w:val="single"/>
        </w:rPr>
        <w:t>8</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install git bash</w:t>
      </w:r>
      <w:r w:rsidR="002C0CF8">
        <w:t xml:space="preserve">. </w:t>
      </w:r>
      <w:r w:rsidR="00B31699">
        <w:t xml:space="preserve">The recipe below will take you step by step towards the creation of a new </w:t>
      </w:r>
      <w:r w:rsidR="002C0CF8">
        <w:t>GitHub</w:t>
      </w:r>
      <w:r w:rsidR="00B31699">
        <w:t xml:space="preserve"> repository and </w:t>
      </w:r>
      <w:r w:rsidR="002C0CF8">
        <w:t>sFSS</w:t>
      </w:r>
      <w:r w:rsidR="00B31699">
        <w:t xml:space="preserve"> for your project. There are </w:t>
      </w:r>
      <w:r w:rsidR="000927EE">
        <w:t xml:space="preserve">alternative </w:t>
      </w:r>
      <w:r w:rsidR="00B31699">
        <w:t>ways of doing this, but this will get you going.</w:t>
      </w:r>
    </w:p>
    <w:p w14:paraId="58F9BE22" w14:textId="77777777" w:rsidR="000822F3" w:rsidRDefault="000822F3" w:rsidP="000822F3">
      <w:pPr>
        <w:pStyle w:val="ListParagraph"/>
        <w:ind w:left="360"/>
      </w:pPr>
    </w:p>
    <w:p w14:paraId="0CBBC067" w14:textId="77777777" w:rsidR="00B31699" w:rsidRPr="00B31699" w:rsidRDefault="000822F3" w:rsidP="002C0CF8">
      <w:pPr>
        <w:pStyle w:val="Heading2"/>
      </w:pPr>
      <w:bookmarkStart w:id="14" w:name="_Toc139381302"/>
      <w:bookmarkStart w:id="15" w:name="_Toc139381339"/>
      <w:r w:rsidRPr="00B31699">
        <w:rPr>
          <w:lang w:val="en-GB"/>
        </w:rPr>
        <w:t>C</w:t>
      </w:r>
      <w:r w:rsidR="007779D0" w:rsidRPr="00B31699">
        <w:rPr>
          <w:lang w:val="en-GB"/>
        </w:rPr>
        <w:t xml:space="preserve">reate </w:t>
      </w:r>
      <w:r w:rsidRPr="00B31699">
        <w:rPr>
          <w:lang w:val="en-GB"/>
        </w:rPr>
        <w:t xml:space="preserve">your project </w:t>
      </w:r>
      <w:r w:rsidR="007779D0" w:rsidRPr="00B31699">
        <w:rPr>
          <w:lang w:val="en-GB"/>
        </w:rPr>
        <w:t>repository (repo) directly on the GitHub website</w:t>
      </w:r>
      <w:bookmarkEnd w:id="14"/>
      <w:bookmarkEnd w:id="15"/>
    </w:p>
    <w:p w14:paraId="055F9320" w14:textId="5DBD111D" w:rsidR="002C0CF8" w:rsidRDefault="00FF1EF4" w:rsidP="0095627D">
      <w:pPr>
        <w:spacing w:after="0"/>
      </w:pPr>
      <w:r>
        <w:t>In this first step you will create a GitHub repository on github.com.</w:t>
      </w:r>
    </w:p>
    <w:p w14:paraId="2097FF86" w14:textId="77777777" w:rsidR="00FF1EF4" w:rsidRPr="00B31699" w:rsidRDefault="00FF1EF4" w:rsidP="00FF1EF4">
      <w:pPr>
        <w:pStyle w:val="ListParagraph"/>
        <w:ind w:left="0"/>
      </w:pPr>
    </w:p>
    <w:p w14:paraId="1196A088" w14:textId="621BB4F0" w:rsidR="002C0CF8" w:rsidRDefault="002C0CF8" w:rsidP="0095627D">
      <w:pPr>
        <w:pStyle w:val="ListParagraph"/>
        <w:numPr>
          <w:ilvl w:val="0"/>
          <w:numId w:val="39"/>
        </w:numPr>
        <w:spacing w:before="0" w:after="0"/>
        <w:jc w:val="both"/>
        <w:rPr>
          <w:lang w:val="en-GB"/>
        </w:rPr>
      </w:pPr>
      <w:r>
        <w:rPr>
          <w:lang w:val="en-GB"/>
        </w:rPr>
        <w:t xml:space="preserve">Go to your GitHub account at </w:t>
      </w:r>
      <w:commentRangeStart w:id="16"/>
      <w:r>
        <w:rPr>
          <w:lang w:val="en-GB"/>
        </w:rPr>
        <w:fldChar w:fldCharType="begin"/>
      </w:r>
      <w:r>
        <w:rPr>
          <w:lang w:val="en-GB"/>
        </w:rPr>
        <w:instrText>HYPERLINK "https://github.com"</w:instrText>
      </w:r>
      <w:r>
        <w:rPr>
          <w:lang w:val="en-GB"/>
        </w:rPr>
      </w:r>
      <w:r>
        <w:rPr>
          <w:lang w:val="en-GB"/>
        </w:rPr>
        <w:fldChar w:fldCharType="separate"/>
      </w:r>
      <w:r w:rsidRPr="00620D3A">
        <w:rPr>
          <w:rStyle w:val="Hyperlink"/>
          <w:lang w:val="en-GB"/>
        </w:rPr>
        <w:t>https://github.com</w:t>
      </w:r>
      <w:r>
        <w:rPr>
          <w:lang w:val="en-GB"/>
        </w:rPr>
        <w:fldChar w:fldCharType="end"/>
      </w:r>
      <w:commentRangeEnd w:id="16"/>
      <w:r w:rsidR="00FF1EF4">
        <w:rPr>
          <w:rStyle w:val="CommentReference"/>
        </w:rPr>
        <w:commentReference w:id="16"/>
      </w:r>
      <w:r>
        <w:rPr>
          <w:lang w:val="en-GB"/>
        </w:rPr>
        <w:t xml:space="preserve">. </w:t>
      </w:r>
    </w:p>
    <w:p w14:paraId="495AB04F" w14:textId="5D4B7120" w:rsidR="009234EC" w:rsidRPr="00D9127D" w:rsidRDefault="009234EC" w:rsidP="002C0CF8">
      <w:pPr>
        <w:pStyle w:val="ListParagraph"/>
        <w:numPr>
          <w:ilvl w:val="0"/>
          <w:numId w:val="39"/>
        </w:numPr>
        <w:spacing w:after="0"/>
        <w:jc w:val="both"/>
        <w:rPr>
          <w:lang w:val="en-GB"/>
        </w:rPr>
      </w:pPr>
      <w:r w:rsidRPr="00D9127D">
        <w:rPr>
          <w:lang w:val="en-GB"/>
        </w:rPr>
        <w:t>Click on the ‘New’ button</w:t>
      </w:r>
      <w:r w:rsidR="002C0CF8">
        <w:rPr>
          <w:lang w:val="en-GB"/>
        </w:rPr>
        <w:t>.</w:t>
      </w:r>
    </w:p>
    <w:p w14:paraId="12E288F3" w14:textId="323FB277" w:rsidR="009234EC" w:rsidRDefault="000822F3" w:rsidP="002C0CF8">
      <w:pPr>
        <w:pStyle w:val="ListParagraph"/>
        <w:numPr>
          <w:ilvl w:val="0"/>
          <w:numId w:val="39"/>
        </w:numPr>
        <w:tabs>
          <w:tab w:val="left" w:pos="2996"/>
        </w:tabs>
        <w:spacing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 xml:space="preserve">Use an </w:t>
      </w:r>
      <w:r w:rsidRPr="002C0CF8">
        <w:rPr>
          <w:lang w:val="en-GB"/>
        </w:rPr>
        <w:t>informative name</w:t>
      </w:r>
      <w:r w:rsidR="00781009">
        <w:rPr>
          <w:lang w:val="en-GB"/>
        </w:rPr>
        <w:t xml:space="preserve"> (e.g., </w:t>
      </w:r>
      <w:r w:rsidR="005B0BB1">
        <w:rPr>
          <w:b/>
          <w:bCs/>
          <w:color w:val="00B050"/>
          <w:lang w:val="en-GB"/>
        </w:rPr>
        <w:t>B-</w:t>
      </w:r>
      <w:proofErr w:type="spellStart"/>
      <w:r w:rsidR="005B0BB1">
        <w:rPr>
          <w:b/>
          <w:bCs/>
          <w:color w:val="00B050"/>
          <w:lang w:val="en-GB"/>
        </w:rPr>
        <w:t>cell_DiversityAnalysis</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7655897A" w14:textId="40EDAFED" w:rsidR="00FD5948" w:rsidRPr="002C0CF8" w:rsidRDefault="00FD5948" w:rsidP="002C0CF8">
      <w:pPr>
        <w:pStyle w:val="ListParagraph"/>
        <w:numPr>
          <w:ilvl w:val="0"/>
          <w:numId w:val="44"/>
        </w:numPr>
        <w:rPr>
          <w:lang w:val="en-GB"/>
        </w:rPr>
      </w:pPr>
      <w:r w:rsidRPr="002C0CF8">
        <w:rPr>
          <w:lang w:val="en-GB"/>
        </w:rPr>
        <w:t>Don’t put a literature reference in the name</w:t>
      </w:r>
      <w:r w:rsidR="002C0CF8">
        <w:rPr>
          <w:lang w:val="en-GB"/>
        </w:rPr>
        <w:t>.</w:t>
      </w: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w:t>
      </w:r>
      <w:r>
        <w:rPr>
          <w:lang w:val="en-GB"/>
        </w:rPr>
        <w:t xml:space="preserve">repository </w:t>
      </w:r>
      <w:r w:rsidR="005B0BB1">
        <w:rPr>
          <w:lang w:val="en-GB"/>
        </w:rPr>
        <w:t>‘</w:t>
      </w:r>
      <w:r>
        <w:rPr>
          <w:lang w:val="en-GB"/>
        </w:rPr>
        <w:t>Private</w:t>
      </w:r>
      <w:r w:rsidR="005B0BB1">
        <w:rPr>
          <w:lang w:val="en-GB"/>
        </w:rPr>
        <w:t>’.</w:t>
      </w:r>
    </w:p>
    <w:p w14:paraId="598EB9CE" w14:textId="61857EFF" w:rsidR="00A1501E" w:rsidRPr="00D9127D"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49A36087" w14:textId="0A4F79E1" w:rsidR="008B1661" w:rsidRPr="00D9127D"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0296C6C4" w14:textId="13B15AFD" w:rsidR="008B1661" w:rsidRPr="00D9127D" w:rsidRDefault="000822F3" w:rsidP="002C0CF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2885C24D" w14:textId="69AC75F3" w:rsidR="009234EC" w:rsidRDefault="009234EC" w:rsidP="002C0CF8">
      <w:pPr>
        <w:pStyle w:val="ListParagraph"/>
        <w:numPr>
          <w:ilvl w:val="0"/>
          <w:numId w:val="39"/>
        </w:numPr>
        <w:spacing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Pr="002C0CF8"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77777777"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 xml:space="preserve">. </w:t>
      </w: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w:t>
      </w:r>
      <w:proofErr w:type="gramStart"/>
      <w:r w:rsidR="00FD5948">
        <w:rPr>
          <w:lang w:val="en-GB"/>
        </w:rPr>
        <w:t>are:</w:t>
      </w:r>
      <w:proofErr w:type="gramEnd"/>
      <w:r w:rsidR="00FD5948">
        <w:rPr>
          <w:lang w:val="en-GB"/>
        </w:rPr>
        <w:t xml:space="preserv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2C0CF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9DC6C7A" w14:textId="54066550" w:rsidR="007779D0" w:rsidRDefault="007779D0" w:rsidP="002C0CF8">
      <w:pPr>
        <w:spacing w:after="0"/>
        <w:jc w:val="both"/>
        <w:rPr>
          <w:lang w:val="en-GB"/>
        </w:rPr>
      </w:pPr>
    </w:p>
    <w:p w14:paraId="14698EB9" w14:textId="54E174C3" w:rsidR="0047404A" w:rsidRDefault="0047404A" w:rsidP="002C0CF8">
      <w:pPr>
        <w:spacing w:after="0"/>
        <w:jc w:val="both"/>
        <w:rPr>
          <w:lang w:val="en-GB"/>
        </w:rPr>
      </w:pPr>
      <w:r>
        <w:rPr>
          <w:lang w:val="en-GB"/>
        </w:rPr>
        <w:t>Now you are ready to use this repository from your own computer/laptop using e.g., git bash</w:t>
      </w:r>
      <w:r w:rsidR="002C0CF8">
        <w:rPr>
          <w:lang w:val="en-GB"/>
        </w:rPr>
        <w:t xml:space="preserve"> (</w:t>
      </w:r>
      <w:r w:rsidR="002C0CF8" w:rsidRPr="0095627D">
        <w:rPr>
          <w:i/>
          <w:iCs/>
          <w:color w:val="0070C0"/>
          <w:highlight w:val="lightGray"/>
          <w:u w:val="single"/>
          <w:lang w:val="en-GB"/>
        </w:rPr>
        <w:t>see</w:t>
      </w:r>
      <w:r w:rsidR="0095627D" w:rsidRPr="0095627D">
        <w:rPr>
          <w:i/>
          <w:iCs/>
          <w:color w:val="0070C0"/>
          <w:highlight w:val="lightGray"/>
          <w:u w:val="single"/>
          <w:lang w:val="en-GB"/>
        </w:rPr>
        <w:t xml:space="preserve"> Section </w:t>
      </w:r>
      <w:r w:rsidR="0095627D" w:rsidRPr="0095627D">
        <w:rPr>
          <w:i/>
          <w:iCs/>
          <w:color w:val="0070C0"/>
          <w:highlight w:val="lightGray"/>
          <w:u w:val="single"/>
          <w:lang w:val="en-GB"/>
        </w:rPr>
        <w:fldChar w:fldCharType="begin"/>
      </w:r>
      <w:r w:rsidR="0095627D" w:rsidRPr="0095627D">
        <w:rPr>
          <w:i/>
          <w:iCs/>
          <w:color w:val="0070C0"/>
          <w:highlight w:val="lightGray"/>
          <w:u w:val="single"/>
          <w:lang w:val="en-GB"/>
        </w:rPr>
        <w:instrText xml:space="preserve"> REF _Ref139293475 \w \h  \* MERGEFORMAT </w:instrText>
      </w:r>
      <w:r w:rsidR="0095627D" w:rsidRPr="0095627D">
        <w:rPr>
          <w:i/>
          <w:iCs/>
          <w:color w:val="0070C0"/>
          <w:highlight w:val="lightGray"/>
          <w:u w:val="single"/>
          <w:lang w:val="en-GB"/>
        </w:rPr>
      </w:r>
      <w:r w:rsidR="0095627D" w:rsidRPr="0095627D">
        <w:rPr>
          <w:i/>
          <w:iCs/>
          <w:color w:val="0070C0"/>
          <w:highlight w:val="lightGray"/>
          <w:u w:val="single"/>
          <w:lang w:val="en-GB"/>
        </w:rPr>
        <w:fldChar w:fldCharType="separate"/>
      </w:r>
      <w:r w:rsidR="00420FF5">
        <w:rPr>
          <w:i/>
          <w:iCs/>
          <w:color w:val="0070C0"/>
          <w:highlight w:val="lightGray"/>
          <w:u w:val="single"/>
          <w:lang w:val="en-GB"/>
        </w:rPr>
        <w:t>8</w:t>
      </w:r>
      <w:r w:rsidR="0095627D" w:rsidRPr="0095627D">
        <w:rPr>
          <w:i/>
          <w:iCs/>
          <w:color w:val="0070C0"/>
          <w:highlight w:val="lightGray"/>
          <w:u w:val="single"/>
          <w:lang w:val="en-GB"/>
        </w:rPr>
        <w:fldChar w:fldCharType="end"/>
      </w:r>
      <w:r w:rsidR="0095627D" w:rsidRPr="0095627D">
        <w:rPr>
          <w:i/>
          <w:iCs/>
          <w:color w:val="0070C0"/>
          <w:highlight w:val="lightGray"/>
          <w:u w:val="single"/>
          <w:lang w:val="en-GB"/>
        </w:rPr>
        <w:t xml:space="preserve">; </w:t>
      </w:r>
      <w:r w:rsidR="002C0CF8" w:rsidRPr="0095627D">
        <w:rPr>
          <w:i/>
          <w:iCs/>
          <w:color w:val="0070C0"/>
          <w:highlight w:val="lightGray"/>
          <w:u w:val="single"/>
          <w:lang w:val="en-GB"/>
        </w:rPr>
        <w:t>Appendix 1)</w:t>
      </w:r>
      <w:r>
        <w:rPr>
          <w:lang w:val="en-GB"/>
        </w:rPr>
        <w:t>.</w:t>
      </w:r>
    </w:p>
    <w:p w14:paraId="325F30F3" w14:textId="074ECEEE" w:rsidR="00E20FB5" w:rsidRDefault="00E20FB5" w:rsidP="00E20FB5">
      <w:pPr>
        <w:spacing w:after="0"/>
        <w:jc w:val="both"/>
        <w:rPr>
          <w:lang w:val="en-GB"/>
        </w:rPr>
      </w:pPr>
    </w:p>
    <w:p w14:paraId="7565222D" w14:textId="7ECEF1B8" w:rsidR="00E20FB5" w:rsidRPr="00B31699" w:rsidRDefault="00781009" w:rsidP="002C0CF8">
      <w:pPr>
        <w:pStyle w:val="Heading2"/>
        <w:rPr>
          <w:lang w:val="en-GB"/>
        </w:rPr>
      </w:pPr>
      <w:bookmarkStart w:id="17" w:name="_Toc139381303"/>
      <w:bookmarkStart w:id="18" w:name="_Toc139381340"/>
      <w:r>
        <w:rPr>
          <w:lang w:val="en-GB"/>
        </w:rPr>
        <w:t>C</w:t>
      </w:r>
      <w:r w:rsidR="0034457E">
        <w:rPr>
          <w:lang w:val="en-GB"/>
        </w:rPr>
        <w:t>opy</w:t>
      </w:r>
      <w:r w:rsidR="00E20FB5" w:rsidRPr="00B31699">
        <w:rPr>
          <w:lang w:val="en-GB"/>
        </w:rPr>
        <w:t xml:space="preserve"> the GitHub repository </w:t>
      </w:r>
      <w:r w:rsidR="00F172CE" w:rsidRPr="00B31699">
        <w:rPr>
          <w:lang w:val="en-GB"/>
        </w:rPr>
        <w:t>‘</w:t>
      </w:r>
      <w:r w:rsidR="006578AF">
        <w:rPr>
          <w:lang w:val="en-GB"/>
        </w:rPr>
        <w:t>ENCORE</w:t>
      </w:r>
      <w:r w:rsidR="00F172CE" w:rsidRPr="00B31699">
        <w:rPr>
          <w:lang w:val="en-GB"/>
        </w:rPr>
        <w:t xml:space="preserve">’ </w:t>
      </w:r>
      <w:commentRangeStart w:id="19"/>
      <w:r w:rsidR="00E20FB5" w:rsidRPr="00B31699">
        <w:rPr>
          <w:lang w:val="en-GB"/>
        </w:rPr>
        <w:t xml:space="preserve">in this </w:t>
      </w:r>
      <w:commentRangeStart w:id="20"/>
      <w:r w:rsidR="00E20FB5" w:rsidRPr="00B31699">
        <w:rPr>
          <w:lang w:val="en-GB"/>
        </w:rPr>
        <w:t>directory</w:t>
      </w:r>
      <w:bookmarkEnd w:id="17"/>
      <w:bookmarkEnd w:id="18"/>
      <w:commentRangeEnd w:id="20"/>
      <w:r w:rsidR="008411E0">
        <w:rPr>
          <w:rStyle w:val="CommentReference"/>
          <w:caps w:val="0"/>
          <w:spacing w:val="0"/>
        </w:rPr>
        <w:commentReference w:id="20"/>
      </w:r>
      <w:commentRangeEnd w:id="19"/>
      <w:r w:rsidR="006578AF">
        <w:rPr>
          <w:rStyle w:val="CommentReference"/>
          <w:caps w:val="0"/>
          <w:spacing w:val="0"/>
        </w:rPr>
        <w:commentReference w:id="19"/>
      </w:r>
    </w:p>
    <w:p w14:paraId="4325373A" w14:textId="3963D8D5" w:rsidR="00FF1EF4" w:rsidRDefault="00781009" w:rsidP="00781009">
      <w:pPr>
        <w:spacing w:after="0"/>
        <w:jc w:val="both"/>
        <w:rPr>
          <w:lang w:val="en-GB"/>
        </w:rPr>
      </w:pPr>
      <w:r>
        <w:rPr>
          <w:lang w:val="en-GB"/>
        </w:rPr>
        <w:t xml:space="preserve">The next step is to copy the </w:t>
      </w:r>
      <w:proofErr w:type="spellStart"/>
      <w:r>
        <w:rPr>
          <w:lang w:val="en-GB"/>
        </w:rPr>
        <w:t>sFSS</w:t>
      </w:r>
      <w:proofErr w:type="spellEnd"/>
      <w:r>
        <w:rPr>
          <w:lang w:val="en-GB"/>
        </w:rPr>
        <w:t xml:space="preserve"> template to your own computer.</w:t>
      </w:r>
    </w:p>
    <w:p w14:paraId="7001DC5D" w14:textId="77777777" w:rsidR="00781009" w:rsidRPr="00781009" w:rsidRDefault="00781009" w:rsidP="00781009">
      <w:pPr>
        <w:spacing w:after="0"/>
        <w:jc w:val="both"/>
        <w:rPr>
          <w:lang w:val="en-GB"/>
        </w:rPr>
      </w:pPr>
    </w:p>
    <w:p w14:paraId="48EC93D7" w14:textId="2A02A94A" w:rsidR="00393387" w:rsidRPr="00FF1EF4" w:rsidRDefault="00393387" w:rsidP="00FF1EF4">
      <w:pPr>
        <w:pStyle w:val="ListParagraph"/>
        <w:numPr>
          <w:ilvl w:val="0"/>
          <w:numId w:val="47"/>
        </w:numPr>
        <w:spacing w:after="0"/>
        <w:jc w:val="both"/>
        <w:rPr>
          <w:lang w:val="en-GB"/>
        </w:rPr>
      </w:pPr>
      <w:r w:rsidRPr="00FF1EF4">
        <w:rPr>
          <w:lang w:val="en-GB"/>
        </w:rPr>
        <w:t>S</w:t>
      </w:r>
      <w:r w:rsidR="00E20FB5" w:rsidRPr="00FF1EF4">
        <w:rPr>
          <w:lang w:val="en-GB"/>
        </w:rPr>
        <w:t xml:space="preserve">tart git bash in the </w:t>
      </w:r>
      <w:r w:rsidRPr="00FF1EF4">
        <w:rPr>
          <w:lang w:val="en-GB"/>
        </w:rPr>
        <w:t>directory where you want to create your project.</w:t>
      </w:r>
    </w:p>
    <w:p w14:paraId="3A3C045A" w14:textId="361599C9" w:rsidR="00E20FB5" w:rsidRPr="00FF1EF4" w:rsidRDefault="00393387" w:rsidP="00FF1EF4">
      <w:pPr>
        <w:pStyle w:val="ListParagraph"/>
        <w:numPr>
          <w:ilvl w:val="0"/>
          <w:numId w:val="47"/>
        </w:numPr>
        <w:spacing w:after="0"/>
        <w:jc w:val="both"/>
      </w:pPr>
      <w:del w:id="21" w:author="Dane, A.D. (Adrie)" w:date="2023-07-06T14:10:00Z">
        <w:r w:rsidRPr="00FF1EF4" w:rsidDel="008411E0">
          <w:delText>Download the</w:delText>
        </w:r>
      </w:del>
      <w:ins w:id="22" w:author="Dane, A.D. (Adrie)" w:date="2023-07-06T14:10:00Z">
        <w:r w:rsidR="008411E0">
          <w:t xml:space="preserve">Create your project directory </w:t>
        </w:r>
      </w:ins>
      <w:ins w:id="23" w:author="Dane, A.D. (Adrie)" w:date="2023-07-06T14:11:00Z">
        <w:r w:rsidR="008411E0">
          <w:t>(</w:t>
        </w:r>
        <w:r w:rsidR="008411E0" w:rsidRPr="00875CCE">
          <w:rPr>
            <w:b/>
            <w:bCs/>
            <w:color w:val="00B050"/>
          </w:rPr>
          <w:t>20231201</w:t>
        </w:r>
        <w:r w:rsidR="008411E0" w:rsidRPr="00781009">
          <w:rPr>
            <w:b/>
            <w:bCs/>
            <w:color w:val="00B050"/>
          </w:rPr>
          <w:t>_Project</w:t>
        </w:r>
        <w:r w:rsidR="008411E0">
          <w:rPr>
            <w:b/>
            <w:bCs/>
            <w:color w:val="00B050"/>
          </w:rPr>
          <w:t>)</w:t>
        </w:r>
        <w:r w:rsidR="008411E0">
          <w:t xml:space="preserve"> </w:t>
        </w:r>
      </w:ins>
      <w:ins w:id="24" w:author="Dane, A.D. (Adrie)" w:date="2023-07-06T14:10:00Z">
        <w:r w:rsidR="008411E0">
          <w:t>containing the</w:t>
        </w:r>
      </w:ins>
      <w:r w:rsidRPr="00FF1EF4">
        <w:t xml:space="preserve"> sFSS template from the ENCORE GitHub </w:t>
      </w:r>
      <w:ins w:id="25" w:author="P.D. Moerland" w:date="2023-07-10T17:30:00Z">
        <w:r w:rsidR="006578AF">
          <w:t>r</w:t>
        </w:r>
      </w:ins>
      <w:del w:id="26" w:author="P.D. Moerland" w:date="2023-07-10T17:30:00Z">
        <w:r w:rsidRPr="00FF1EF4" w:rsidDel="006578AF">
          <w:delText>R</w:delText>
        </w:r>
      </w:del>
      <w:r w:rsidRPr="00FF1EF4">
        <w:t>epository</w:t>
      </w:r>
      <w:r w:rsidR="00F172CE" w:rsidRPr="00FF1EF4">
        <w:t xml:space="preserve"> using the next command in git bash</w:t>
      </w:r>
      <w:r w:rsidR="005B0BB1">
        <w:t>:</w:t>
      </w:r>
    </w:p>
    <w:p w14:paraId="0B90EAD4" w14:textId="0F8C1B36" w:rsidR="00393387" w:rsidRPr="00FF1EF4" w:rsidRDefault="00E20FB5" w:rsidP="00FF1EF4">
      <w:pPr>
        <w:pStyle w:val="ListParagraph"/>
        <w:numPr>
          <w:ilvl w:val="1"/>
          <w:numId w:val="47"/>
        </w:numPr>
        <w:spacing w:after="0"/>
        <w:jc w:val="both"/>
        <w:rPr>
          <w:color w:val="C00000"/>
        </w:rPr>
      </w:pPr>
      <w:r w:rsidRPr="00FF1EF4">
        <w:rPr>
          <w:color w:val="C00000"/>
          <w:lang w:val="en-GB"/>
        </w:rPr>
        <w:t xml:space="preserve">git clone </w:t>
      </w:r>
      <w:commentRangeStart w:id="27"/>
      <w:r w:rsidR="005C5C50">
        <w:fldChar w:fldCharType="begin"/>
      </w:r>
      <w:r w:rsidR="005C5C50">
        <w:instrText xml:space="preserve"> HYPERLINK "https://github.com/EDS-Bioinformatics-Laboratory/ENCORE" </w:instrText>
      </w:r>
      <w:r w:rsidR="005C5C50">
        <w:fldChar w:fldCharType="separate"/>
      </w:r>
      <w:r w:rsidR="00393387" w:rsidRPr="00FF1EF4">
        <w:rPr>
          <w:rStyle w:val="Hyperlink"/>
          <w:color w:val="C00000"/>
          <w:lang w:val="en-GB"/>
        </w:rPr>
        <w:t>https://github.com/EDS-Bioinformatics-Laboratory/ENCORE</w:t>
      </w:r>
      <w:r w:rsidR="005C5C50">
        <w:rPr>
          <w:rStyle w:val="Hyperlink"/>
          <w:color w:val="C00000"/>
          <w:lang w:val="en-GB"/>
        </w:rPr>
        <w:fldChar w:fldCharType="end"/>
      </w:r>
      <w:commentRangeEnd w:id="27"/>
      <w:r w:rsidR="00152011">
        <w:rPr>
          <w:rStyle w:val="CommentReference"/>
        </w:rPr>
        <w:commentReference w:id="27"/>
      </w:r>
      <w:ins w:id="28" w:author="Dane, A.D. (Adrie)" w:date="2023-07-06T14:05:00Z">
        <w:r w:rsidR="008411E0">
          <w:rPr>
            <w:rStyle w:val="Hyperlink"/>
            <w:color w:val="C00000"/>
            <w:lang w:val="en-GB"/>
          </w:rPr>
          <w:t xml:space="preserve"> </w:t>
        </w:r>
      </w:ins>
      <w:ins w:id="29" w:author="Dane, A.D. (Adrie)" w:date="2023-07-06T14:07:00Z">
        <w:r w:rsidR="008411E0">
          <w:rPr>
            <w:rStyle w:val="Hyperlink"/>
            <w:color w:val="C00000"/>
            <w:lang w:val="en-GB"/>
          </w:rPr>
          <w:t xml:space="preserve"> </w:t>
        </w:r>
        <w:r w:rsidR="008411E0" w:rsidRPr="00875CCE">
          <w:rPr>
            <w:b/>
            <w:bCs/>
            <w:color w:val="00B050"/>
          </w:rPr>
          <w:t>20231201</w:t>
        </w:r>
        <w:r w:rsidR="008411E0" w:rsidRPr="00781009">
          <w:rPr>
            <w:b/>
            <w:bCs/>
            <w:color w:val="00B050"/>
          </w:rPr>
          <w:t>_Project</w:t>
        </w:r>
      </w:ins>
    </w:p>
    <w:p w14:paraId="3291D063" w14:textId="56E425C2" w:rsidR="00393387" w:rsidRPr="00FF1EF4" w:rsidDel="008411E0" w:rsidRDefault="00393387" w:rsidP="00FF1EF4">
      <w:pPr>
        <w:pStyle w:val="ListParagraph"/>
        <w:numPr>
          <w:ilvl w:val="0"/>
          <w:numId w:val="47"/>
        </w:numPr>
        <w:spacing w:after="0"/>
        <w:jc w:val="both"/>
        <w:rPr>
          <w:del w:id="30" w:author="Dane, A.D. (Adrie)" w:date="2023-07-06T14:11:00Z"/>
        </w:rPr>
      </w:pPr>
      <w:del w:id="31" w:author="Dane, A.D. (Adrie)" w:date="2023-07-06T14:11:00Z">
        <w:r w:rsidRPr="00FF1EF4" w:rsidDel="008411E0">
          <w:delText>This will create the directory ENCORE, which contains the sFSS.</w:delText>
        </w:r>
      </w:del>
    </w:p>
    <w:p w14:paraId="776D7882" w14:textId="69233FC5" w:rsidR="00393387" w:rsidRPr="00FF1EF4" w:rsidDel="008411E0" w:rsidRDefault="00393387" w:rsidP="00FF1EF4">
      <w:pPr>
        <w:pStyle w:val="ListParagraph"/>
        <w:numPr>
          <w:ilvl w:val="0"/>
          <w:numId w:val="47"/>
        </w:numPr>
        <w:spacing w:after="0"/>
        <w:jc w:val="both"/>
        <w:rPr>
          <w:del w:id="32" w:author="Dane, A.D. (Adrie)" w:date="2023-07-06T14:11:00Z"/>
        </w:rPr>
      </w:pPr>
      <w:del w:id="33" w:author="Dane, A.D. (Adrie)" w:date="2023-07-06T14:11:00Z">
        <w:r w:rsidRPr="00FF1EF4" w:rsidDel="008411E0">
          <w:delText xml:space="preserve">Rename ENCORE to the name of your project (e.g., </w:delText>
        </w:r>
        <w:r w:rsidR="00875CCE" w:rsidRPr="00875CCE" w:rsidDel="008411E0">
          <w:rPr>
            <w:b/>
            <w:bCs/>
            <w:color w:val="00B050"/>
          </w:rPr>
          <w:delText>\</w:delText>
        </w:r>
        <w:r w:rsidRPr="00875CCE" w:rsidDel="008411E0">
          <w:rPr>
            <w:b/>
            <w:bCs/>
            <w:color w:val="00B050"/>
          </w:rPr>
          <w:delText>20231201</w:delText>
        </w:r>
        <w:r w:rsidRPr="00781009" w:rsidDel="008411E0">
          <w:rPr>
            <w:b/>
            <w:bCs/>
            <w:color w:val="00B050"/>
          </w:rPr>
          <w:delText>_</w:delText>
        </w:r>
        <w:r w:rsidR="00781009" w:rsidRPr="00781009" w:rsidDel="008411E0">
          <w:rPr>
            <w:b/>
            <w:bCs/>
            <w:color w:val="00B050"/>
          </w:rPr>
          <w:delText>Project</w:delText>
        </w:r>
        <w:r w:rsidRPr="00FF1EF4" w:rsidDel="008411E0">
          <w:delText>)</w:delText>
        </w:r>
      </w:del>
    </w:p>
    <w:p w14:paraId="56BCC69A" w14:textId="49B02851" w:rsidR="00393387" w:rsidRDefault="00393387">
      <w:pPr>
        <w:pStyle w:val="ListParagraph"/>
        <w:numPr>
          <w:ilvl w:val="0"/>
          <w:numId w:val="47"/>
        </w:numPr>
        <w:spacing w:after="0"/>
        <w:jc w:val="both"/>
        <w:pPrChange w:id="34" w:author="Dane, A.D. (Adrie)" w:date="2023-07-06T14:11:00Z">
          <w:pPr>
            <w:pStyle w:val="ListParagraph"/>
            <w:numPr>
              <w:ilvl w:val="1"/>
              <w:numId w:val="47"/>
            </w:numPr>
            <w:spacing w:after="0"/>
            <w:ind w:hanging="360"/>
            <w:jc w:val="both"/>
          </w:pPr>
        </w:pPrChange>
      </w:pPr>
      <w:r w:rsidRPr="00FF1EF4">
        <w:t xml:space="preserve">Move into the directory </w:t>
      </w:r>
      <w:del w:id="35" w:author="Dane, A.D. (Adrie)" w:date="2023-07-06T14:17:00Z">
        <w:r w:rsidR="00875CCE" w:rsidRPr="00875CCE" w:rsidDel="007C3021">
          <w:rPr>
            <w:b/>
            <w:bCs/>
            <w:color w:val="00B050"/>
          </w:rPr>
          <w:delText>\</w:delText>
        </w:r>
      </w:del>
      <w:r w:rsidRPr="00781009">
        <w:rPr>
          <w:b/>
          <w:bCs/>
          <w:color w:val="00B050"/>
        </w:rPr>
        <w:t>20231201_</w:t>
      </w:r>
      <w:r w:rsidR="00781009" w:rsidRPr="00781009">
        <w:rPr>
          <w:b/>
          <w:bCs/>
          <w:color w:val="00B050"/>
        </w:rPr>
        <w:t>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rsidR="00FF1EF4">
        <w:t xml:space="preserve"> on your system</w:t>
      </w:r>
      <w:r w:rsidRPr="00FF1EF4">
        <w:t xml:space="preserve">). </w:t>
      </w:r>
    </w:p>
    <w:p w14:paraId="666DEACE" w14:textId="77777777" w:rsidR="00FF1EF4" w:rsidRDefault="00FF1EF4" w:rsidP="00FF1EF4">
      <w:pPr>
        <w:spacing w:after="0"/>
        <w:jc w:val="both"/>
      </w:pPr>
    </w:p>
    <w:p w14:paraId="1133455A" w14:textId="76F84058" w:rsidR="00781009" w:rsidRDefault="00781009" w:rsidP="00FF1EF4">
      <w:pPr>
        <w:spacing w:after="0"/>
        <w:jc w:val="both"/>
      </w:pPr>
      <w:r>
        <w:t>Now you can start using the sFSS and GitHub/Git for your project.</w:t>
      </w:r>
    </w:p>
    <w:p w14:paraId="745614A1" w14:textId="77777777" w:rsidR="00781009" w:rsidRDefault="00781009" w:rsidP="00FF1EF4">
      <w:pPr>
        <w:spacing w:after="0"/>
        <w:jc w:val="both"/>
        <w:rPr>
          <w:i/>
          <w:iCs/>
        </w:rPr>
      </w:pPr>
    </w:p>
    <w:p w14:paraId="21698C99" w14:textId="55172793" w:rsidR="00FF1EF4" w:rsidRPr="00781009" w:rsidRDefault="00781009" w:rsidP="00781009">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 xml:space="preserve">Note about the </w:t>
      </w:r>
      <w:r w:rsidR="00FF1EF4" w:rsidRPr="00781009">
        <w:rPr>
          <w:i/>
          <w:iCs/>
        </w:rPr>
        <w:t>Markdown</w:t>
      </w:r>
      <w:r w:rsidRPr="00781009">
        <w:rPr>
          <w:i/>
          <w:iCs/>
        </w:rPr>
        <w:t xml:space="preserve"> </w:t>
      </w:r>
      <w:proofErr w:type="gramStart"/>
      <w:r w:rsidRPr="00781009">
        <w:rPr>
          <w:i/>
          <w:iCs/>
        </w:rPr>
        <w:t>files</w:t>
      </w:r>
      <w:proofErr w:type="gramEnd"/>
    </w:p>
    <w:p w14:paraId="054E0F60" w14:textId="478A6504" w:rsidR="00B31699" w:rsidRPr="00FF1EF4" w:rsidRDefault="00FF1EF4" w:rsidP="00781009">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sFSS you will find markdown files (file extension .md). </w:t>
      </w:r>
      <w:bookmarkStart w:id="36" w:name="_Hlk138849264"/>
      <w:r>
        <w:t xml:space="preserve">If you are not familiar with </w:t>
      </w:r>
      <w:proofErr w:type="gramStart"/>
      <w:r>
        <w:t>this</w:t>
      </w:r>
      <w:proofErr w:type="gramEnd"/>
      <w:r>
        <w:t xml:space="preserve"> then visit  </w:t>
      </w:r>
      <w:hyperlink r:id="rId19" w:history="1">
        <w:r w:rsidRPr="00620D3A">
          <w:rPr>
            <w:rStyle w:val="Hyperlink"/>
          </w:rPr>
          <w:t>https://www.markdownguide.org/getting-started</w:t>
        </w:r>
      </w:hyperlink>
      <w:bookmarkEnd w:id="36"/>
      <w:r>
        <w:t xml:space="preserve">. </w:t>
      </w:r>
      <w:r>
        <w:rPr>
          <w:lang w:val="en-GB"/>
        </w:rPr>
        <w:t xml:space="preserve">Markdown files </w:t>
      </w:r>
      <w:r w:rsidRPr="00FF1EF4">
        <w:rPr>
          <w:lang w:val="en-GB"/>
        </w:rPr>
        <w:t xml:space="preserve">can be edited with any text editor but are better visualized in a Markdown viewer such as Typora (www.typora.io; Windows, Mac) or Notepad++ (Windows; install the </w:t>
      </w:r>
      <w:proofErr w:type="spellStart"/>
      <w:r w:rsidRPr="00FF1EF4">
        <w:rPr>
          <w:lang w:val="en-GB"/>
        </w:rPr>
        <w:t>MarkdownViewer</w:t>
      </w:r>
      <w:proofErr w:type="spellEnd"/>
      <w:ins w:id="37" w:author="Jongejan, A. (Aldo)" w:date="2023-07-10T14:34:00Z">
        <w:r w:rsidR="00253F4D">
          <w:rPr>
            <w:lang w:val="en-GB"/>
          </w:rPr>
          <w:t>++</w:t>
        </w:r>
      </w:ins>
      <w:r w:rsidRPr="00FF1EF4">
        <w:rPr>
          <w:lang w:val="en-GB"/>
        </w:rPr>
        <w:t xml:space="preserve"> plugin).</w:t>
      </w:r>
    </w:p>
    <w:p w14:paraId="006FD019" w14:textId="4EA6E31F" w:rsidR="00D45CF2" w:rsidRDefault="00D45CF2" w:rsidP="00D45CF2">
      <w:pPr>
        <w:spacing w:after="0"/>
        <w:jc w:val="both"/>
        <w:rPr>
          <w:lang w:val="en-GB"/>
        </w:rPr>
      </w:pPr>
    </w:p>
    <w:p w14:paraId="1E356EC0" w14:textId="77777777" w:rsidR="004B697A" w:rsidRDefault="004B697A" w:rsidP="00D45CF2">
      <w:pPr>
        <w:spacing w:after="0"/>
        <w:jc w:val="both"/>
        <w:rPr>
          <w:lang w:val="en-GB"/>
        </w:rPr>
      </w:pPr>
    </w:p>
    <w:p w14:paraId="73640B01" w14:textId="2334C3EA" w:rsidR="00D45CF2" w:rsidRPr="00A766D2" w:rsidRDefault="00FF1EF4" w:rsidP="002C0CF8">
      <w:pPr>
        <w:pStyle w:val="Heading2"/>
        <w:rPr>
          <w:lang w:val="en-GB"/>
        </w:rPr>
      </w:pPr>
      <w:bookmarkStart w:id="38" w:name="_Toc139381304"/>
      <w:bookmarkStart w:id="39" w:name="_Toc139381341"/>
      <w:r>
        <w:rPr>
          <w:lang w:val="en-GB"/>
        </w:rPr>
        <w:t>I</w:t>
      </w:r>
      <w:r w:rsidR="0034457E">
        <w:rPr>
          <w:lang w:val="en-GB"/>
        </w:rPr>
        <w:t>nitialize</w:t>
      </w:r>
      <w:r w:rsidR="00D45CF2" w:rsidRPr="00A766D2">
        <w:rPr>
          <w:lang w:val="en-GB"/>
        </w:rPr>
        <w:t xml:space="preserve"> your </w:t>
      </w:r>
      <w:r>
        <w:rPr>
          <w:lang w:val="en-GB"/>
        </w:rPr>
        <w:t>s</w:t>
      </w:r>
      <w:r w:rsidR="00D45CF2" w:rsidRPr="00A766D2">
        <w:rPr>
          <w:lang w:val="en-GB"/>
        </w:rPr>
        <w:t>FSS project</w:t>
      </w:r>
      <w:bookmarkEnd w:id="38"/>
      <w:bookmarkEnd w:id="39"/>
    </w:p>
    <w:p w14:paraId="2F21FF1D" w14:textId="66CD2F82" w:rsidR="00FF1EF4" w:rsidRDefault="00781009" w:rsidP="00FF1EF4">
      <w:pPr>
        <w:spacing w:after="0"/>
        <w:jc w:val="both"/>
        <w:rPr>
          <w:lang w:val="en-GB"/>
        </w:rPr>
      </w:pPr>
      <w:r>
        <w:rPr>
          <w:lang w:val="en-GB"/>
        </w:rPr>
        <w:t xml:space="preserve">Next you should start populating your </w:t>
      </w:r>
      <w:proofErr w:type="spellStart"/>
      <w:r>
        <w:rPr>
          <w:lang w:val="en-GB"/>
        </w:rPr>
        <w:t>sFSS</w:t>
      </w:r>
      <w:proofErr w:type="spellEnd"/>
      <w:r>
        <w:rPr>
          <w:lang w:val="en-GB"/>
        </w:rPr>
        <w:t xml:space="preserve"> project (</w:t>
      </w:r>
      <w:del w:id="40" w:author="P.D. Moerland" w:date="2023-07-10T23:58:00Z">
        <w:r w:rsidR="00875CCE" w:rsidRPr="00875CCE" w:rsidDel="00152011">
          <w:rPr>
            <w:b/>
            <w:bCs/>
            <w:color w:val="00B050"/>
            <w:lang w:val="en-GB"/>
          </w:rPr>
          <w:delText>\</w:delText>
        </w:r>
      </w:del>
      <w:r w:rsidRPr="00781009">
        <w:rPr>
          <w:b/>
          <w:bCs/>
          <w:color w:val="00B050"/>
        </w:rPr>
        <w:t>20231201_Project</w:t>
      </w:r>
      <w:r w:rsidRPr="00781009">
        <w:t>)</w:t>
      </w:r>
      <w:r>
        <w:t xml:space="preserve"> by doing some administrative work.</w:t>
      </w:r>
    </w:p>
    <w:p w14:paraId="68DD7442" w14:textId="77777777" w:rsidR="00FF1EF4" w:rsidRPr="00FF1EF4" w:rsidRDefault="00FF1EF4" w:rsidP="00FF1EF4">
      <w:pPr>
        <w:spacing w:after="0"/>
        <w:jc w:val="both"/>
        <w:rPr>
          <w:lang w:val="en-GB"/>
        </w:rPr>
      </w:pPr>
    </w:p>
    <w:p w14:paraId="4DF3F91E" w14:textId="3E8A3E3C" w:rsidR="00D45CF2" w:rsidRDefault="00D45CF2" w:rsidP="00FF1EF4">
      <w:pPr>
        <w:pStyle w:val="ListParagraph"/>
        <w:numPr>
          <w:ilvl w:val="0"/>
          <w:numId w:val="48"/>
        </w:numPr>
        <w:spacing w:after="0"/>
        <w:jc w:val="both"/>
        <w:rPr>
          <w:lang w:val="en-GB"/>
        </w:rPr>
      </w:pPr>
      <w:r>
        <w:rPr>
          <w:lang w:val="en-GB"/>
        </w:rPr>
        <w:t xml:space="preserve">Enter information in the </w:t>
      </w:r>
      <w:commentRangeStart w:id="41"/>
      <w:r w:rsidRPr="00D45CF2">
        <w:rPr>
          <w:b/>
          <w:bCs/>
          <w:lang w:val="en-GB"/>
        </w:rPr>
        <w:t>0_</w:t>
      </w:r>
      <w:r w:rsidR="00CD38D5">
        <w:rPr>
          <w:b/>
          <w:bCs/>
          <w:lang w:val="en-GB"/>
        </w:rPr>
        <w:t>PROJECT</w:t>
      </w:r>
      <w:r w:rsidRPr="00D45CF2">
        <w:rPr>
          <w:b/>
          <w:bCs/>
          <w:lang w:val="en-GB"/>
        </w:rPr>
        <w:t>.md</w:t>
      </w:r>
      <w:commentRangeEnd w:id="41"/>
      <w:r w:rsidR="005C5C50">
        <w:rPr>
          <w:rStyle w:val="CommentReference"/>
        </w:rPr>
        <w:commentReference w:id="41"/>
      </w:r>
      <w:r>
        <w:rPr>
          <w:lang w:val="en-GB"/>
        </w:rPr>
        <w:t xml:space="preserve"> file in the </w:t>
      </w:r>
      <w:proofErr w:type="spellStart"/>
      <w:r w:rsidR="00AD46BA">
        <w:rPr>
          <w:lang w:val="en-GB"/>
        </w:rPr>
        <w:t>s</w:t>
      </w:r>
      <w:r>
        <w:rPr>
          <w:lang w:val="en-GB"/>
        </w:rPr>
        <w:t>FSS</w:t>
      </w:r>
      <w:proofErr w:type="spellEnd"/>
      <w:r>
        <w:rPr>
          <w:lang w:val="en-GB"/>
        </w:rPr>
        <w:t xml:space="preserve"> root </w:t>
      </w:r>
      <w:proofErr w:type="gramStart"/>
      <w:r>
        <w:rPr>
          <w:lang w:val="en-GB"/>
        </w:rPr>
        <w:t>directory</w:t>
      </w:r>
      <w:proofErr w:type="gramEnd"/>
    </w:p>
    <w:p w14:paraId="00726B40" w14:textId="01D413FB" w:rsidR="00D45CF2" w:rsidRPr="00D45CF2" w:rsidRDefault="00781009" w:rsidP="00FF1EF4">
      <w:pPr>
        <w:pStyle w:val="ListParagraph"/>
        <w:numPr>
          <w:ilvl w:val="1"/>
          <w:numId w:val="49"/>
        </w:numPr>
        <w:spacing w:after="0"/>
        <w:jc w:val="both"/>
        <w:rPr>
          <w:lang w:val="en-GB"/>
        </w:rPr>
      </w:pPr>
      <w:commentRangeStart w:id="42"/>
      <w:r>
        <w:rPr>
          <w:lang w:val="en-GB"/>
        </w:rPr>
        <w:t>See instructions in this file</w:t>
      </w:r>
      <w:r w:rsidR="00D45CF2" w:rsidRPr="00D45CF2">
        <w:rPr>
          <w:lang w:val="en-GB"/>
        </w:rPr>
        <w:t xml:space="preserve">. </w:t>
      </w:r>
      <w:commentRangeEnd w:id="42"/>
      <w:r w:rsidR="005C5C50">
        <w:rPr>
          <w:rStyle w:val="CommentReference"/>
        </w:rPr>
        <w:commentReference w:id="42"/>
      </w:r>
    </w:p>
    <w:p w14:paraId="742AEC15" w14:textId="5882504C" w:rsidR="00D45CF2" w:rsidRDefault="00781009" w:rsidP="00FF1EF4">
      <w:pPr>
        <w:pStyle w:val="ListParagraph"/>
        <w:numPr>
          <w:ilvl w:val="1"/>
          <w:numId w:val="49"/>
        </w:numPr>
        <w:spacing w:after="0"/>
        <w:jc w:val="both"/>
        <w:rPr>
          <w:lang w:val="en-GB"/>
        </w:rPr>
      </w:pPr>
      <w:r>
        <w:rPr>
          <w:lang w:val="en-GB"/>
        </w:rPr>
        <w:t xml:space="preserve">This file is used by the </w:t>
      </w:r>
      <w:proofErr w:type="spellStart"/>
      <w:r w:rsidR="00AD46BA">
        <w:rPr>
          <w:lang w:val="en-GB"/>
        </w:rPr>
        <w:t>s</w:t>
      </w:r>
      <w:r>
        <w:rPr>
          <w:lang w:val="en-GB"/>
        </w:rPr>
        <w:t>FSS</w:t>
      </w:r>
      <w:proofErr w:type="spellEnd"/>
      <w:r>
        <w:rPr>
          <w:lang w:val="en-GB"/>
        </w:rPr>
        <w:t xml:space="preserve"> Navigator (see below)</w:t>
      </w:r>
      <w:r w:rsidR="00D45CF2">
        <w:rPr>
          <w:lang w:val="en-GB"/>
        </w:rPr>
        <w:t>.</w:t>
      </w:r>
    </w:p>
    <w:p w14:paraId="7082E660" w14:textId="3214F09E" w:rsidR="00D45CF2" w:rsidRDefault="00CD38D5" w:rsidP="00FF1EF4">
      <w:pPr>
        <w:pStyle w:val="ListParagraph"/>
        <w:numPr>
          <w:ilvl w:val="0"/>
          <w:numId w:val="48"/>
        </w:numPr>
        <w:spacing w:after="0"/>
        <w:jc w:val="both"/>
        <w:rPr>
          <w:lang w:val="en-GB"/>
        </w:rPr>
      </w:pPr>
      <w:commentRangeStart w:id="43"/>
      <w:r>
        <w:rPr>
          <w:lang w:val="en-GB"/>
        </w:rPr>
        <w:t>Enter information in the</w:t>
      </w:r>
      <w:r w:rsidR="00852A25">
        <w:rPr>
          <w:lang w:val="en-GB"/>
        </w:rPr>
        <w:t xml:space="preserve"> </w:t>
      </w:r>
      <w:bookmarkStart w:id="44"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4"/>
      <w:r w:rsidR="00852A25" w:rsidRPr="00781009">
        <w:rPr>
          <w:b/>
          <w:bCs/>
          <w:color w:val="00B050"/>
          <w:lang w:val="en-GB"/>
        </w:rPr>
        <w:t>\README.md</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3BED78C4" w:rsidR="00852A25" w:rsidRPr="00781009"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ins w:id="45" w:author="P.D. Moerland" w:date="2023-07-10T23:43:00Z">
        <w:r w:rsidR="005C5C50">
          <w:rPr>
            <w:lang w:val="en-GB"/>
          </w:rPr>
          <w:t>the</w:t>
        </w:r>
      </w:ins>
      <w:del w:id="46" w:author="P.D. Moerland" w:date="2023-07-10T23:43:00Z">
        <w:r w:rsidR="00781009" w:rsidDel="005C5C50">
          <w:rPr>
            <w:lang w:val="en-GB"/>
          </w:rPr>
          <w:delText>a</w:delText>
        </w:r>
      </w:del>
      <w:r>
        <w:rPr>
          <w:lang w:val="en-GB"/>
        </w:rPr>
        <w:t xml:space="preserve"> next steps)</w:t>
      </w:r>
      <w:r w:rsidR="00781009">
        <w:rPr>
          <w:lang w:val="en-GB"/>
        </w:rPr>
        <w:t>.</w:t>
      </w:r>
    </w:p>
    <w:p w14:paraId="28202A92" w14:textId="0729EFB8" w:rsidR="00852A25" w:rsidRDefault="00852A25" w:rsidP="00FF1EF4">
      <w:pPr>
        <w:pStyle w:val="ListParagraph"/>
        <w:numPr>
          <w:ilvl w:val="0"/>
          <w:numId w:val="48"/>
        </w:numPr>
        <w:spacing w:after="0"/>
        <w:jc w:val="both"/>
        <w:rPr>
          <w:lang w:val="en-GB"/>
        </w:rPr>
      </w:pPr>
      <w:r>
        <w:rPr>
          <w:lang w:val="en-GB"/>
        </w:rPr>
        <w:t xml:space="preserve">Edit </w:t>
      </w:r>
      <w:proofErr w:type="gramStart"/>
      <w:r>
        <w:rPr>
          <w:lang w:val="en-GB"/>
        </w:rPr>
        <w:t>gi</w:t>
      </w:r>
      <w:r w:rsidR="00781009">
        <w:rPr>
          <w:lang w:val="en-GB"/>
        </w:rPr>
        <w:t>t</w:t>
      </w:r>
      <w:r>
        <w:rPr>
          <w:lang w:val="en-GB"/>
        </w:rPr>
        <w:t>hub.txt</w:t>
      </w:r>
      <w:proofErr w:type="gramEnd"/>
    </w:p>
    <w:p w14:paraId="7676055B" w14:textId="308C59E3" w:rsidR="00852A25" w:rsidRPr="00852A25" w:rsidRDefault="00781009" w:rsidP="00FF1EF4">
      <w:pPr>
        <w:pStyle w:val="ListParagraph"/>
        <w:numPr>
          <w:ilvl w:val="1"/>
          <w:numId w:val="51"/>
        </w:numPr>
        <w:spacing w:after="0"/>
        <w:jc w:val="both"/>
        <w:rPr>
          <w:lang w:val="en-GB"/>
        </w:rPr>
      </w:pPr>
      <w:r w:rsidRPr="00781009">
        <w:t xml:space="preserve">Add </w:t>
      </w:r>
      <w:del w:id="47" w:author="P.D. Moerland" w:date="2023-07-10T23:43:00Z">
        <w:r w:rsidRPr="00781009" w:rsidDel="005C5C50">
          <w:delText>the name of</w:delText>
        </w:r>
      </w:del>
      <w:ins w:id="48" w:author="P.D. Moerland" w:date="2023-07-10T23:43:00Z">
        <w:r w:rsidR="005C5C50">
          <w:t>link to</w:t>
        </w:r>
      </w:ins>
      <w:r w:rsidRPr="00781009">
        <w:t xml:space="preserve"> your GitHub repository</w:t>
      </w:r>
      <w:r>
        <w:t xml:space="preserve"> (e.g., </w:t>
      </w:r>
      <w:commentRangeStart w:id="49"/>
      <w:r w:rsidRPr="00781009">
        <w:rPr>
          <w:color w:val="00B050"/>
        </w:rPr>
        <w:t>https://github.com/YourAccount/</w:t>
      </w:r>
      <w:r w:rsidR="005B0BB1">
        <w:rPr>
          <w:color w:val="00B050"/>
        </w:rPr>
        <w:t>B-cell_DiversityAnalysis</w:t>
      </w:r>
      <w:r w:rsidRPr="00781009">
        <w:rPr>
          <w:color w:val="00B050"/>
          <w:lang w:val="en-GB"/>
        </w:rPr>
        <w:t>.git</w:t>
      </w:r>
      <w:commentRangeEnd w:id="49"/>
      <w:r w:rsidR="00152011">
        <w:rPr>
          <w:rStyle w:val="CommentReference"/>
        </w:rPr>
        <w:commentReference w:id="49"/>
      </w:r>
      <w:r>
        <w:rPr>
          <w:b/>
          <w:bCs/>
          <w:color w:val="00B050"/>
          <w:lang w:val="en-GB"/>
        </w:rPr>
        <w:t>)</w:t>
      </w:r>
      <w:r w:rsidRPr="00781009">
        <w:t xml:space="preserve"> </w:t>
      </w:r>
      <w:ins w:id="50" w:author="P.D. Moerland" w:date="2023-07-10T23:43:00Z">
        <w:r w:rsidR="005C5C50">
          <w:t>in</w:t>
        </w:r>
      </w:ins>
      <w:del w:id="51" w:author="P.D. Moerland" w:date="2023-07-10T23:43:00Z">
        <w:r w:rsidRPr="00781009" w:rsidDel="005C5C50">
          <w:delText>to</w:delText>
        </w:r>
      </w:del>
      <w:r w:rsidRPr="00781009">
        <w:t xml:space="preserve"> </w:t>
      </w:r>
      <w:r w:rsidRPr="00781009">
        <w:rPr>
          <w:color w:val="00B050"/>
        </w:rPr>
        <w:t>20231201_PROJECT</w:t>
      </w:r>
      <w:r w:rsidR="00852A25" w:rsidRPr="00781009">
        <w:rPr>
          <w:b/>
          <w:bCs/>
          <w:color w:val="00B050"/>
          <w:lang w:val="en-GB"/>
        </w:rPr>
        <w:t>\Processing\github.txt</w:t>
      </w:r>
    </w:p>
    <w:p w14:paraId="4DA70A8B" w14:textId="5419ECBD" w:rsidR="00852A25" w:rsidRPr="00781009" w:rsidRDefault="00781009" w:rsidP="00781009">
      <w:pPr>
        <w:pStyle w:val="ListParagraph"/>
        <w:numPr>
          <w:ilvl w:val="1"/>
          <w:numId w:val="51"/>
        </w:numPr>
        <w:spacing w:after="0"/>
        <w:jc w:val="both"/>
        <w:rPr>
          <w:lang w:val="en-GB"/>
        </w:rPr>
      </w:pPr>
      <w:r>
        <w:rPr>
          <w:lang w:val="en-GB"/>
        </w:rPr>
        <w:t>This file is used by the FSS Navigator (see below).</w:t>
      </w:r>
    </w:p>
    <w:p w14:paraId="73FFEFB8" w14:textId="238EC12A" w:rsidR="00852A25" w:rsidRDefault="00781009" w:rsidP="00FF1EF4">
      <w:pPr>
        <w:pStyle w:val="ListParagraph"/>
        <w:numPr>
          <w:ilvl w:val="0"/>
          <w:numId w:val="48"/>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6AA771A7" w14:textId="77777777" w:rsidR="00781009" w:rsidRDefault="00781009" w:rsidP="00FF1EF4">
      <w:pPr>
        <w:pStyle w:val="ListParagraph"/>
        <w:numPr>
          <w:ilvl w:val="0"/>
          <w:numId w:val="48"/>
        </w:numPr>
        <w:spacing w:after="0"/>
        <w:jc w:val="both"/>
        <w:rPr>
          <w:lang w:val="en-GB"/>
        </w:rPr>
      </w:pPr>
      <w:r>
        <w:rPr>
          <w:lang w:val="en-GB"/>
        </w:rPr>
        <w:t xml:space="preserve">Provide information about the software and hardware environment. </w:t>
      </w:r>
    </w:p>
    <w:p w14:paraId="2EF212B2" w14:textId="77777777" w:rsidR="00781009" w:rsidRDefault="00781009" w:rsidP="00781009">
      <w:pPr>
        <w:pStyle w:val="ListParagraph"/>
        <w:numPr>
          <w:ilvl w:val="1"/>
          <w:numId w:val="48"/>
        </w:numPr>
        <w:spacing w:after="0"/>
        <w:jc w:val="both"/>
        <w:rPr>
          <w:lang w:val="en-GB"/>
        </w:rPr>
      </w:pPr>
      <w:r>
        <w:rPr>
          <w:lang w:val="en-GB"/>
        </w:rPr>
        <w:t xml:space="preserve">See </w:t>
      </w:r>
      <w:r w:rsidRPr="00781009">
        <w:rPr>
          <w:color w:val="00B050"/>
        </w:rPr>
        <w:t>20231201_</w:t>
      </w:r>
      <w:r w:rsidRPr="00781009">
        <w:rPr>
          <w:color w:val="00B050"/>
          <w:lang w:val="en-GB"/>
        </w:rPr>
        <w:t>Project</w:t>
      </w:r>
      <w:r w:rsidR="00CD38D5" w:rsidRPr="00781009">
        <w:rPr>
          <w:b/>
          <w:bCs/>
          <w:color w:val="00B050"/>
          <w:lang w:val="en-GB"/>
        </w:rPr>
        <w:t>\Processing\0_SoftwareEnvironment</w:t>
      </w:r>
      <w:r w:rsidRPr="00781009">
        <w:rPr>
          <w:b/>
          <w:bCs/>
          <w:color w:val="00B050"/>
          <w:lang w:val="en-GB"/>
        </w:rPr>
        <w:t>\0_README.md</w:t>
      </w:r>
      <w:r>
        <w:rPr>
          <w:lang w:val="en-GB"/>
        </w:rPr>
        <w:t xml:space="preserve"> for instructions. </w:t>
      </w:r>
    </w:p>
    <w:p w14:paraId="0989CA83" w14:textId="04D4909A" w:rsidR="00CD38D5" w:rsidRDefault="00781009" w:rsidP="00781009">
      <w:pPr>
        <w:pStyle w:val="ListParagraph"/>
        <w:numPr>
          <w:ilvl w:val="1"/>
          <w:numId w:val="48"/>
        </w:numPr>
        <w:spacing w:after="0"/>
        <w:jc w:val="both"/>
        <w:rPr>
          <w:lang w:val="en-GB"/>
        </w:rPr>
      </w:pPr>
      <w:r>
        <w:rPr>
          <w:lang w:val="en-GB"/>
        </w:rPr>
        <w:t xml:space="preserve">Provide the information already available to you, </w:t>
      </w:r>
      <w:del w:id="52" w:author="P.D. Moerland" w:date="2023-07-11T00:12:00Z">
        <w:r w:rsidDel="007A264D">
          <w:rPr>
            <w:lang w:val="en-GB"/>
          </w:rPr>
          <w:delText xml:space="preserve">and </w:delText>
        </w:r>
      </w:del>
      <w:r>
        <w:rPr>
          <w:lang w:val="en-GB"/>
        </w:rPr>
        <w:t xml:space="preserve">update whenever </w:t>
      </w:r>
      <w:r w:rsidR="00CD38D5">
        <w:rPr>
          <w:lang w:val="en-GB"/>
        </w:rPr>
        <w:t>needed.</w:t>
      </w:r>
      <w:commentRangeEnd w:id="43"/>
      <w:r w:rsidR="00A71606">
        <w:rPr>
          <w:rStyle w:val="CommentReference"/>
        </w:rPr>
        <w:commentReference w:id="43"/>
      </w:r>
    </w:p>
    <w:p w14:paraId="2E74572A" w14:textId="77777777" w:rsidR="00A766D2" w:rsidRDefault="00A766D2" w:rsidP="00FF1EF4">
      <w:pPr>
        <w:pStyle w:val="ListParagraph"/>
        <w:numPr>
          <w:ilvl w:val="0"/>
          <w:numId w:val="48"/>
        </w:numPr>
        <w:spacing w:after="0"/>
        <w:jc w:val="both"/>
        <w:rPr>
          <w:lang w:val="en-GB"/>
        </w:rPr>
      </w:pPr>
      <w:r>
        <w:rPr>
          <w:lang w:val="en-GB"/>
        </w:rPr>
        <w:t xml:space="preserve">Start your lab </w:t>
      </w:r>
      <w:proofErr w:type="gramStart"/>
      <w:r>
        <w:rPr>
          <w:lang w:val="en-GB"/>
        </w:rPr>
        <w:t>journal</w:t>
      </w:r>
      <w:proofErr w:type="gramEnd"/>
    </w:p>
    <w:p w14:paraId="4040C1AC" w14:textId="477EDBD8" w:rsidR="00A766D2" w:rsidRPr="00781009" w:rsidRDefault="00781009" w:rsidP="00420FF5">
      <w:pPr>
        <w:pStyle w:val="ListParagraph"/>
        <w:numPr>
          <w:ilvl w:val="1"/>
          <w:numId w:val="53"/>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00A766D2" w:rsidRPr="00781009">
        <w:rPr>
          <w:b/>
          <w:bCs/>
          <w:color w:val="00B050"/>
          <w:lang w:val="en-GB"/>
        </w:rPr>
        <w:t>\</w:t>
      </w:r>
      <w:proofErr w:type="spellStart"/>
      <w:r w:rsidR="00A766D2" w:rsidRPr="00781009">
        <w:rPr>
          <w:b/>
          <w:bCs/>
          <w:color w:val="00B050"/>
          <w:lang w:val="en-GB"/>
        </w:rPr>
        <w:t>ProjectDocumentation</w:t>
      </w:r>
      <w:proofErr w:type="spellEnd"/>
      <w:r w:rsidR="00A766D2" w:rsidRPr="00781009">
        <w:rPr>
          <w:b/>
          <w:bCs/>
          <w:color w:val="00B050"/>
          <w:lang w:val="en-GB"/>
        </w:rPr>
        <w:t>\</w:t>
      </w:r>
      <w:ins w:id="53" w:author="P.D. Moerland" w:date="2023-07-10T23:54:00Z">
        <w:r w:rsidR="00EE67AD">
          <w:rPr>
            <w:b/>
            <w:bCs/>
            <w:color w:val="00B050"/>
            <w:lang w:val="en-GB"/>
          </w:rPr>
          <w:t>L</w:t>
        </w:r>
      </w:ins>
      <w:del w:id="54" w:author="P.D. Moerland" w:date="2023-07-10T23:54:00Z">
        <w:r w:rsidR="00A766D2" w:rsidRPr="00781009" w:rsidDel="00EE67AD">
          <w:rPr>
            <w:b/>
            <w:bCs/>
            <w:color w:val="00B050"/>
            <w:lang w:val="en-GB"/>
          </w:rPr>
          <w:delText>l</w:delText>
        </w:r>
      </w:del>
      <w:r w:rsidR="00A766D2" w:rsidRPr="00781009">
        <w:rPr>
          <w:b/>
          <w:bCs/>
          <w:color w:val="00B050"/>
          <w:lang w:val="en-GB"/>
        </w:rPr>
        <w:t>ab</w:t>
      </w:r>
      <w:ins w:id="55" w:author="P.D. Moerland" w:date="2023-07-10T23:54:00Z">
        <w:r w:rsidR="00EE67AD">
          <w:rPr>
            <w:b/>
            <w:bCs/>
            <w:color w:val="00B050"/>
            <w:lang w:val="en-GB"/>
          </w:rPr>
          <w:t>J</w:t>
        </w:r>
      </w:ins>
      <w:del w:id="56" w:author="P.D. Moerland" w:date="2023-07-10T23:54:00Z">
        <w:r w:rsidR="00A766D2" w:rsidRPr="00781009" w:rsidDel="00EE67AD">
          <w:rPr>
            <w:b/>
            <w:bCs/>
            <w:color w:val="00B050"/>
            <w:lang w:val="en-GB"/>
          </w:rPr>
          <w:delText>j</w:delText>
        </w:r>
      </w:del>
      <w:r w:rsidR="00A766D2"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0F52AE0B" w14:textId="39654118" w:rsidR="00A766D2" w:rsidRPr="00781009" w:rsidDel="005E5C8D" w:rsidRDefault="00A766D2" w:rsidP="00781009">
      <w:pPr>
        <w:spacing w:after="0"/>
        <w:jc w:val="both"/>
        <w:rPr>
          <w:del w:id="57" w:author="Dane, A.D. (Adrie)" w:date="2023-07-07T16:04:00Z"/>
          <w:lang w:val="en-GB"/>
        </w:rPr>
      </w:pPr>
    </w:p>
    <w:p w14:paraId="27378DCD" w14:textId="7C7F1998" w:rsidR="00CD38D5" w:rsidRPr="00781009" w:rsidDel="005E5C8D" w:rsidRDefault="00CD38D5" w:rsidP="00781009">
      <w:pPr>
        <w:spacing w:after="0"/>
        <w:jc w:val="both"/>
        <w:rPr>
          <w:del w:id="58" w:author="Dane, A.D. (Adrie)" w:date="2023-07-07T16:04:00Z"/>
          <w:lang w:val="en-GB"/>
        </w:rPr>
      </w:pPr>
      <w:del w:id="59" w:author="Dane, A.D. (Adrie)" w:date="2023-07-07T16:04:00Z">
        <w:r w:rsidRPr="00781009" w:rsidDel="005E5C8D">
          <w:rPr>
            <w:lang w:val="en-GB"/>
          </w:rPr>
          <w:delText xml:space="preserve"> </w:delText>
        </w:r>
      </w:del>
    </w:p>
    <w:p w14:paraId="693C2937" w14:textId="5BD7DD34" w:rsidR="0047404A" w:rsidDel="005E5C8D" w:rsidRDefault="00781009" w:rsidP="00781009">
      <w:pPr>
        <w:pStyle w:val="Heading2"/>
        <w:rPr>
          <w:del w:id="60" w:author="Dane, A.D. (Adrie)" w:date="2023-07-07T16:04:00Z"/>
          <w:lang w:val="en-GB"/>
        </w:rPr>
      </w:pPr>
      <w:bookmarkStart w:id="61" w:name="_Toc139381305"/>
      <w:bookmarkStart w:id="62" w:name="_Toc139381342"/>
      <w:del w:id="63" w:author="Dane, A.D. (Adrie)" w:date="2023-07-07T16:04:00Z">
        <w:r w:rsidDel="005E5C8D">
          <w:rPr>
            <w:lang w:val="en-GB"/>
          </w:rPr>
          <w:delText xml:space="preserve">Setup the FSS </w:delText>
        </w:r>
        <w:commentRangeStart w:id="64"/>
        <w:r w:rsidDel="005E5C8D">
          <w:rPr>
            <w:lang w:val="en-GB"/>
          </w:rPr>
          <w:delText>Navigator</w:delText>
        </w:r>
        <w:bookmarkEnd w:id="61"/>
        <w:bookmarkEnd w:id="62"/>
        <w:commentRangeEnd w:id="64"/>
        <w:r w:rsidR="005E5C8D" w:rsidDel="005E5C8D">
          <w:rPr>
            <w:rStyle w:val="CommentReference"/>
            <w:caps w:val="0"/>
            <w:spacing w:val="0"/>
          </w:rPr>
          <w:commentReference w:id="64"/>
        </w:r>
      </w:del>
    </w:p>
    <w:p w14:paraId="64BAC85D" w14:textId="6073F58D" w:rsidR="00781009" w:rsidDel="005E5C8D" w:rsidRDefault="00781009" w:rsidP="0047404A">
      <w:pPr>
        <w:spacing w:after="0"/>
        <w:jc w:val="both"/>
        <w:rPr>
          <w:del w:id="65" w:author="Dane, A.D. (Adrie)" w:date="2023-07-07T16:04:00Z"/>
          <w:lang w:val="en-GB"/>
        </w:rPr>
      </w:pPr>
      <w:del w:id="66" w:author="Dane, A.D. (Adrie)" w:date="2023-07-07T16:04:00Z">
        <w:r w:rsidDel="005E5C8D">
          <w:rPr>
            <w:lang w:val="en-GB"/>
          </w:rPr>
          <w:delText xml:space="preserve">The FSS Navigator is </w:delText>
        </w:r>
        <w:r w:rsidR="008F2894" w:rsidDel="005E5C8D">
          <w:rPr>
            <w:lang w:val="en-GB"/>
          </w:rPr>
          <w:delText xml:space="preserve">small </w:delText>
        </w:r>
        <w:r w:rsidDel="005E5C8D">
          <w:rPr>
            <w:lang w:val="en-GB"/>
          </w:rPr>
          <w:delText>Python program that creates a html file (</w:delText>
        </w:r>
        <w:r w:rsidRPr="00781009" w:rsidDel="005E5C8D">
          <w:rPr>
            <w:color w:val="00B050"/>
          </w:rPr>
          <w:delText>20231201_</w:delText>
        </w:r>
        <w:r w:rsidRPr="00781009" w:rsidDel="005E5C8D">
          <w:rPr>
            <w:color w:val="00B050"/>
            <w:lang w:val="en-GB"/>
          </w:rPr>
          <w:delText>Project</w:delText>
        </w:r>
        <w:r w:rsidDel="005E5C8D">
          <w:rPr>
            <w:color w:val="00B050"/>
            <w:lang w:val="en-GB"/>
          </w:rPr>
          <w:delText>\</w:delText>
        </w:r>
        <w:r w:rsidRPr="00781009" w:rsidDel="005E5C8D">
          <w:rPr>
            <w:b/>
            <w:bCs/>
            <w:color w:val="00B050"/>
            <w:lang w:val="en-GB"/>
          </w:rPr>
          <w:delText>Navigate.html</w:delText>
        </w:r>
        <w:r w:rsidDel="005E5C8D">
          <w:rPr>
            <w:lang w:val="en-GB"/>
          </w:rPr>
          <w:delText xml:space="preserve">), which you can open in your web-browser to inspect the sFSS.  </w:delText>
        </w:r>
        <w:r w:rsidRPr="00781009" w:rsidDel="005E5C8D">
          <w:rPr>
            <w:i/>
            <w:iCs/>
            <w:color w:val="002060"/>
            <w:lang w:val="en-GB"/>
          </w:rPr>
          <w:delText>Figure 2</w:delText>
        </w:r>
        <w:r w:rsidDel="005E5C8D">
          <w:rPr>
            <w:lang w:val="en-GB"/>
          </w:rPr>
          <w:delText xml:space="preserve"> shows</w:delText>
        </w:r>
        <w:r w:rsidR="008F2894" w:rsidDel="005E5C8D">
          <w:rPr>
            <w:lang w:val="en-GB"/>
          </w:rPr>
          <w:delText xml:space="preserve"> an example of an </w:delText>
        </w:r>
        <w:r w:rsidR="008F2894" w:rsidRPr="008F2894" w:rsidDel="005E5C8D">
          <w:rPr>
            <w:b/>
            <w:bCs/>
            <w:color w:val="00B050"/>
            <w:lang w:val="en-GB"/>
          </w:rPr>
          <w:delText>Navigate.html</w:delText>
        </w:r>
        <w:r w:rsidR="008F2894" w:rsidRPr="008F2894" w:rsidDel="005E5C8D">
          <w:rPr>
            <w:color w:val="00B050"/>
            <w:lang w:val="en-GB"/>
          </w:rPr>
          <w:delText xml:space="preserve"> </w:delText>
        </w:r>
        <w:r w:rsidR="008F2894" w:rsidDel="005E5C8D">
          <w:rPr>
            <w:lang w:val="en-GB"/>
          </w:rPr>
          <w:delText>reflecting the FSS</w:delText>
        </w:r>
        <w:r w:rsidDel="005E5C8D">
          <w:rPr>
            <w:lang w:val="en-GB"/>
          </w:rPr>
          <w:delText xml:space="preserve"> Navigator</w:delText>
        </w:r>
        <w:r w:rsidR="008F2894" w:rsidDel="005E5C8D">
          <w:rPr>
            <w:lang w:val="en-GB"/>
          </w:rPr>
          <w:delText xml:space="preserve"> project itself.</w:delText>
        </w:r>
        <w:r w:rsidDel="005E5C8D">
          <w:rPr>
            <w:lang w:val="en-GB"/>
          </w:rPr>
          <w:delText xml:space="preserve">  </w:delText>
        </w:r>
        <w:r w:rsidR="008F2894" w:rsidDel="005E5C8D">
          <w:rPr>
            <w:lang w:val="en-GB"/>
          </w:rPr>
          <w:delText>To setup the FSS navigator, proceed as follows:</w:delText>
        </w:r>
      </w:del>
    </w:p>
    <w:p w14:paraId="356C3658" w14:textId="5A83D855" w:rsidR="008F2894" w:rsidRPr="008F2894" w:rsidDel="005E5C8D" w:rsidRDefault="008F2894" w:rsidP="008F2894">
      <w:pPr>
        <w:pStyle w:val="ListParagraph"/>
        <w:numPr>
          <w:ilvl w:val="0"/>
          <w:numId w:val="53"/>
        </w:numPr>
        <w:spacing w:after="0"/>
        <w:jc w:val="both"/>
        <w:rPr>
          <w:del w:id="67" w:author="Dane, A.D. (Adrie)" w:date="2023-07-07T16:04:00Z"/>
          <w:lang w:val="en-GB"/>
        </w:rPr>
      </w:pPr>
      <w:del w:id="68" w:author="Dane, A.D. (Adrie)" w:date="2023-07-07T16:04:00Z">
        <w:r w:rsidRPr="008F2894" w:rsidDel="005E5C8D">
          <w:rPr>
            <w:lang w:val="en-GB"/>
          </w:rPr>
          <w:delText xml:space="preserve">The FSS Navigator uses </w:delText>
        </w:r>
        <w:r w:rsidRPr="008F2894" w:rsidDel="005E5C8D">
          <w:rPr>
            <w:color w:val="00B050"/>
          </w:rPr>
          <w:delText>20231201_</w:delText>
        </w:r>
        <w:r w:rsidRPr="008F2894" w:rsidDel="005E5C8D">
          <w:rPr>
            <w:color w:val="00B050"/>
            <w:lang w:val="en-GB"/>
          </w:rPr>
          <w:delText>Project</w:delText>
        </w:r>
        <w:r w:rsidRPr="008F2894" w:rsidDel="005E5C8D">
          <w:rPr>
            <w:lang w:val="en-GB"/>
          </w:rPr>
          <w:delText>\</w:delText>
        </w:r>
        <w:r w:rsidRPr="008F2894" w:rsidDel="005E5C8D">
          <w:rPr>
            <w:b/>
            <w:bCs/>
            <w:color w:val="00B050"/>
            <w:lang w:val="en-GB"/>
          </w:rPr>
          <w:delText>0_GETTINGSTARTED.html</w:delText>
        </w:r>
        <w:r w:rsidRPr="008F2894" w:rsidDel="005E5C8D">
          <w:rPr>
            <w:lang w:val="en-GB"/>
          </w:rPr>
          <w:delText xml:space="preserve">. </w:delText>
        </w:r>
        <w:r w:rsidDel="005E5C8D">
          <w:rPr>
            <w:lang w:val="en-GB"/>
          </w:rPr>
          <w:delText xml:space="preserve">Open this file in your browser to get further </w:delText>
        </w:r>
        <w:r w:rsidRPr="008F2894" w:rsidDel="005E5C8D">
          <w:rPr>
            <w:lang w:val="en-GB"/>
          </w:rPr>
          <w:delText>instructions</w:delText>
        </w:r>
        <w:r w:rsidDel="005E5C8D">
          <w:rPr>
            <w:lang w:val="en-GB"/>
          </w:rPr>
          <w:delText>. Typically, you will do this near the end of your project.</w:delText>
        </w:r>
      </w:del>
    </w:p>
    <w:p w14:paraId="4681A10F" w14:textId="5315DAF7" w:rsidR="00781009" w:rsidRPr="008F2894" w:rsidDel="005E5C8D" w:rsidRDefault="008F2894" w:rsidP="00420FF5">
      <w:pPr>
        <w:pStyle w:val="ListParagraph"/>
        <w:numPr>
          <w:ilvl w:val="0"/>
          <w:numId w:val="53"/>
        </w:numPr>
        <w:spacing w:after="0"/>
        <w:jc w:val="both"/>
        <w:rPr>
          <w:del w:id="69" w:author="Dane, A.D. (Adrie)" w:date="2023-07-07T16:04:00Z"/>
          <w:lang w:val="en-GB"/>
        </w:rPr>
      </w:pPr>
      <w:del w:id="70" w:author="Dane, A.D. (Adrie)" w:date="2023-07-07T16:04:00Z">
        <w:r w:rsidRPr="008F2894" w:rsidDel="005E5C8D">
          <w:rPr>
            <w:lang w:val="en-GB"/>
          </w:rPr>
          <w:delText>Configure the FSS Navigator by changing the parameters in the configuration file (</w:delText>
        </w:r>
        <w:r w:rsidR="00781009" w:rsidRPr="008F2894" w:rsidDel="005E5C8D">
          <w:rPr>
            <w:color w:val="00B050"/>
          </w:rPr>
          <w:delText>20231201_</w:delText>
        </w:r>
        <w:r w:rsidR="00781009" w:rsidRPr="008F2894" w:rsidDel="005E5C8D">
          <w:rPr>
            <w:color w:val="00B050"/>
            <w:lang w:val="en-GB"/>
          </w:rPr>
          <w:delText>Project</w:delText>
        </w:r>
        <w:r w:rsidR="00781009" w:rsidRPr="008F2894" w:rsidDel="005E5C8D">
          <w:rPr>
            <w:b/>
            <w:bCs/>
            <w:color w:val="00B050"/>
            <w:lang w:val="en-GB"/>
          </w:rPr>
          <w:delText>\Navigation.conf</w:delText>
        </w:r>
        <w:r w:rsidRPr="008F2894" w:rsidDel="005E5C8D">
          <w:rPr>
            <w:color w:val="000000" w:themeColor="text1"/>
            <w:lang w:val="en-GB"/>
          </w:rPr>
          <w:delText>)</w:delText>
        </w:r>
        <w:r w:rsidR="00781009" w:rsidRPr="008F2894" w:rsidDel="005E5C8D">
          <w:rPr>
            <w:lang w:val="en-GB"/>
          </w:rPr>
          <w:delText>.</w:delText>
        </w:r>
      </w:del>
    </w:p>
    <w:p w14:paraId="13AAC2FC" w14:textId="3D22244B" w:rsidR="00781009" w:rsidRPr="008F2894" w:rsidDel="005E5C8D" w:rsidRDefault="008F2894" w:rsidP="008F2894">
      <w:pPr>
        <w:pStyle w:val="ListParagraph"/>
        <w:numPr>
          <w:ilvl w:val="0"/>
          <w:numId w:val="53"/>
        </w:numPr>
        <w:spacing w:after="0"/>
        <w:jc w:val="both"/>
        <w:rPr>
          <w:del w:id="71" w:author="Dane, A.D. (Adrie)" w:date="2023-07-07T16:04:00Z"/>
          <w:lang w:val="en-GB"/>
        </w:rPr>
      </w:pPr>
      <w:del w:id="72" w:author="Dane, A.D. (Adrie)" w:date="2023-07-07T16:04:00Z">
        <w:r w:rsidDel="005E5C8D">
          <w:rPr>
            <w:lang w:val="en-GB"/>
          </w:rPr>
          <w:delText xml:space="preserve">Finally, generate </w:delText>
        </w:r>
        <w:r w:rsidR="00781009" w:rsidRPr="008F2894" w:rsidDel="005E5C8D">
          <w:rPr>
            <w:lang w:val="en-GB"/>
          </w:rPr>
          <w:delText xml:space="preserve">the </w:delText>
        </w:r>
        <w:r w:rsidR="00781009" w:rsidRPr="008F2894" w:rsidDel="005E5C8D">
          <w:rPr>
            <w:color w:val="00B050"/>
          </w:rPr>
          <w:delText>20231201_</w:delText>
        </w:r>
        <w:r w:rsidR="00781009" w:rsidRPr="008F2894" w:rsidDel="005E5C8D">
          <w:rPr>
            <w:color w:val="00B050"/>
            <w:lang w:val="en-GB"/>
          </w:rPr>
          <w:delText>Project\</w:delText>
        </w:r>
        <w:r w:rsidR="00781009" w:rsidRPr="008F2894" w:rsidDel="005E5C8D">
          <w:rPr>
            <w:b/>
            <w:bCs/>
            <w:color w:val="00B050"/>
            <w:lang w:val="en-GB"/>
          </w:rPr>
          <w:delText xml:space="preserve">Navigate.html </w:delText>
        </w:r>
        <w:r w:rsidR="00781009" w:rsidRPr="008F2894" w:rsidDel="005E5C8D">
          <w:rPr>
            <w:lang w:val="en-GB"/>
          </w:rPr>
          <w:delText>file</w:delText>
        </w:r>
        <w:r w:rsidDel="005E5C8D">
          <w:rPr>
            <w:lang w:val="en-GB"/>
          </w:rPr>
          <w:delText xml:space="preserve"> by executing the Python program (</w:delText>
        </w:r>
        <w:r w:rsidR="00781009" w:rsidRPr="008F2894" w:rsidDel="005E5C8D">
          <w:rPr>
            <w:color w:val="00B050"/>
          </w:rPr>
          <w:delText>20231201_</w:delText>
        </w:r>
        <w:r w:rsidR="00781009" w:rsidRPr="008F2894" w:rsidDel="005E5C8D">
          <w:rPr>
            <w:color w:val="00B050"/>
            <w:lang w:val="en-GB"/>
          </w:rPr>
          <w:delText>Project</w:delText>
        </w:r>
        <w:r w:rsidR="00781009" w:rsidRPr="008F2894" w:rsidDel="005E5C8D">
          <w:rPr>
            <w:b/>
            <w:bCs/>
            <w:color w:val="00B050"/>
            <w:lang w:val="en-GB"/>
          </w:rPr>
          <w:delText>\Navigate.py</w:delText>
        </w:r>
        <w:r w:rsidDel="005E5C8D">
          <w:rPr>
            <w:lang w:val="en-GB"/>
          </w:rPr>
          <w:delText>) or one of the available executables.</w:delText>
        </w:r>
        <w:r w:rsidR="00781009" w:rsidRPr="008F2894" w:rsidDel="005E5C8D">
          <w:rPr>
            <w:lang w:val="en-GB"/>
          </w:rPr>
          <w:delText xml:space="preserve"> See </w:delText>
        </w:r>
        <w:r w:rsidR="00781009" w:rsidRPr="008F2894" w:rsidDel="005E5C8D">
          <w:rPr>
            <w:color w:val="00B050"/>
          </w:rPr>
          <w:delText>20231201_</w:delText>
        </w:r>
        <w:r w:rsidR="00781009" w:rsidRPr="008F2894" w:rsidDel="005E5C8D">
          <w:rPr>
            <w:color w:val="00B050"/>
            <w:lang w:val="en-GB"/>
          </w:rPr>
          <w:delText>Project</w:delText>
        </w:r>
        <w:r w:rsidR="00781009" w:rsidRPr="008F2894" w:rsidDel="005E5C8D">
          <w:rPr>
            <w:b/>
            <w:bCs/>
            <w:color w:val="00B050"/>
            <w:lang w:val="en-GB"/>
          </w:rPr>
          <w:delText>\00_README-FIRST.{md.txt}</w:delText>
        </w:r>
        <w:r w:rsidR="00781009" w:rsidRPr="008F2894" w:rsidDel="005E5C8D">
          <w:rPr>
            <w:color w:val="00B050"/>
            <w:lang w:val="en-GB"/>
          </w:rPr>
          <w:delText xml:space="preserve"> </w:delText>
        </w:r>
        <w:r w:rsidR="00781009" w:rsidRPr="008F2894" w:rsidDel="005E5C8D">
          <w:rPr>
            <w:lang w:val="en-GB"/>
          </w:rPr>
          <w:delText>for instructions.</w:delText>
        </w:r>
      </w:del>
    </w:p>
    <w:p w14:paraId="3091999B" w14:textId="147F9086" w:rsidR="008F2894" w:rsidDel="005E5C8D" w:rsidRDefault="008F2894" w:rsidP="0047404A">
      <w:pPr>
        <w:spacing w:after="0"/>
        <w:jc w:val="both"/>
        <w:rPr>
          <w:del w:id="73" w:author="Dane, A.D. (Adrie)" w:date="2023-07-07T16:04:00Z"/>
          <w:lang w:val="en-GB"/>
        </w:rPr>
      </w:pPr>
      <w:del w:id="74" w:author="Dane, A.D. (Adrie)" w:date="2023-07-07T16:04:00Z">
        <w:r w:rsidDel="005E5C8D">
          <w:rPr>
            <w:lang w:val="en-GB"/>
          </w:rPr>
          <w:delText xml:space="preserve">See </w:delText>
        </w:r>
        <w:r w:rsidRPr="008F2894" w:rsidDel="005E5C8D">
          <w:rPr>
            <w:i/>
            <w:iCs/>
            <w:color w:val="0070C0"/>
            <w:highlight w:val="lightGray"/>
            <w:u w:val="single"/>
            <w:lang w:val="en-GB"/>
          </w:rPr>
          <w:delText xml:space="preserve">Section </w:delText>
        </w:r>
        <w:r w:rsidRPr="008F2894" w:rsidDel="005E5C8D">
          <w:rPr>
            <w:i/>
            <w:iCs/>
            <w:color w:val="0070C0"/>
            <w:highlight w:val="lightGray"/>
            <w:u w:val="single"/>
            <w:lang w:val="en-GB"/>
          </w:rPr>
          <w:fldChar w:fldCharType="begin"/>
        </w:r>
        <w:r w:rsidRPr="008F2894" w:rsidDel="005E5C8D">
          <w:rPr>
            <w:i/>
            <w:iCs/>
            <w:color w:val="0070C0"/>
            <w:highlight w:val="lightGray"/>
            <w:u w:val="single"/>
            <w:lang w:val="en-GB"/>
          </w:rPr>
          <w:delInstrText xml:space="preserve"> REF _Ref139294855 \r \h  \* MERGEFORMAT </w:delInstrText>
        </w:r>
        <w:r w:rsidRPr="008F2894" w:rsidDel="005E5C8D">
          <w:rPr>
            <w:i/>
            <w:iCs/>
            <w:color w:val="0070C0"/>
            <w:highlight w:val="lightGray"/>
            <w:u w:val="single"/>
            <w:lang w:val="en-GB"/>
          </w:rPr>
        </w:r>
        <w:r w:rsidRPr="008F2894" w:rsidDel="005E5C8D">
          <w:rPr>
            <w:i/>
            <w:iCs/>
            <w:color w:val="0070C0"/>
            <w:highlight w:val="lightGray"/>
            <w:u w:val="single"/>
            <w:lang w:val="en-GB"/>
          </w:rPr>
          <w:fldChar w:fldCharType="separate"/>
        </w:r>
        <w:r w:rsidR="00420FF5" w:rsidDel="005E5C8D">
          <w:rPr>
            <w:i/>
            <w:iCs/>
            <w:color w:val="0070C0"/>
            <w:highlight w:val="lightGray"/>
            <w:u w:val="single"/>
            <w:lang w:val="en-GB"/>
          </w:rPr>
          <w:delText>5</w:delText>
        </w:r>
        <w:r w:rsidRPr="008F2894" w:rsidDel="005E5C8D">
          <w:rPr>
            <w:i/>
            <w:iCs/>
            <w:color w:val="0070C0"/>
            <w:highlight w:val="lightGray"/>
            <w:u w:val="single"/>
            <w:lang w:val="en-GB"/>
          </w:rPr>
          <w:fldChar w:fldCharType="end"/>
        </w:r>
        <w:r w:rsidRPr="008F2894" w:rsidDel="005E5C8D">
          <w:rPr>
            <w:i/>
            <w:iCs/>
            <w:color w:val="0070C0"/>
            <w:highlight w:val="lightGray"/>
            <w:u w:val="single"/>
            <w:lang w:val="en-GB"/>
          </w:rPr>
          <w:delText xml:space="preserve"> (Appendix)</w:delText>
        </w:r>
        <w:r w:rsidRPr="008F2894" w:rsidDel="005E5C8D">
          <w:rPr>
            <w:color w:val="0070C0"/>
            <w:lang w:val="en-GB"/>
          </w:rPr>
          <w:delText xml:space="preserve"> </w:delText>
        </w:r>
        <w:r w:rsidDel="005E5C8D">
          <w:rPr>
            <w:lang w:val="en-GB"/>
          </w:rPr>
          <w:delText xml:space="preserve">for further details. </w:delText>
        </w:r>
      </w:del>
    </w:p>
    <w:p w14:paraId="2F9F08C7" w14:textId="7CD832FA" w:rsidR="008F2894" w:rsidRPr="00781009" w:rsidDel="005E5C8D" w:rsidRDefault="008F2894" w:rsidP="0047404A">
      <w:pPr>
        <w:spacing w:after="0"/>
        <w:jc w:val="both"/>
        <w:rPr>
          <w:del w:id="75" w:author="Dane, A.D. (Adrie)" w:date="2023-07-07T16:04:00Z"/>
          <w:lang w:val="en-GB"/>
        </w:rPr>
      </w:pPr>
    </w:p>
    <w:p w14:paraId="3D18715C" w14:textId="69A52123" w:rsidR="00781009" w:rsidDel="005E5C8D" w:rsidRDefault="00781009" w:rsidP="0047404A">
      <w:pPr>
        <w:spacing w:after="0"/>
        <w:jc w:val="both"/>
        <w:rPr>
          <w:del w:id="76" w:author="Dane, A.D. (Adrie)" w:date="2023-07-07T16:04:00Z"/>
          <w:lang w:val="en-GB"/>
        </w:rPr>
      </w:pPr>
      <w:del w:id="77" w:author="Dane, A.D. (Adrie)" w:date="2023-07-07T16:04:00Z">
        <w:r w:rsidDel="005E5C8D">
          <w:rPr>
            <w:noProof/>
            <w:lang w:val="en-GB" w:eastAsia="en-GB"/>
          </w:rPr>
          <w:drawing>
            <wp:inline distT="0" distB="0" distL="0" distR="0" wp14:anchorId="65A312EC" wp14:editId="40028B16">
              <wp:extent cx="5972810" cy="2841625"/>
              <wp:effectExtent l="19050" t="19050" r="27940" b="15875"/>
              <wp:docPr id="4624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28545" name=""/>
                      <pic:cNvPicPr/>
                    </pic:nvPicPr>
                    <pic:blipFill>
                      <a:blip r:embed="rId20"/>
                      <a:stretch>
                        <a:fillRect/>
                      </a:stretch>
                    </pic:blipFill>
                    <pic:spPr>
                      <a:xfrm>
                        <a:off x="0" y="0"/>
                        <a:ext cx="5972810" cy="2841625"/>
                      </a:xfrm>
                      <a:prstGeom prst="rect">
                        <a:avLst/>
                      </a:prstGeom>
                      <a:ln>
                        <a:solidFill>
                          <a:schemeClr val="tx1"/>
                        </a:solidFill>
                      </a:ln>
                    </pic:spPr>
                  </pic:pic>
                </a:graphicData>
              </a:graphic>
            </wp:inline>
          </w:drawing>
        </w:r>
      </w:del>
    </w:p>
    <w:p w14:paraId="3812C8DA" w14:textId="6A8D8064" w:rsidR="00781009" w:rsidRPr="00781009" w:rsidDel="005E5C8D" w:rsidRDefault="00781009" w:rsidP="008F2894">
      <w:pPr>
        <w:spacing w:after="0"/>
        <w:rPr>
          <w:del w:id="78" w:author="Dane, A.D. (Adrie)" w:date="2023-07-07T16:04:00Z"/>
          <w:sz w:val="18"/>
          <w:szCs w:val="18"/>
          <w:lang w:val="en-GB"/>
        </w:rPr>
      </w:pPr>
      <w:commentRangeStart w:id="79"/>
      <w:del w:id="80" w:author="Dane, A.D. (Adrie)" w:date="2023-07-07T16:04:00Z">
        <w:r w:rsidRPr="00781009" w:rsidDel="005E5C8D">
          <w:rPr>
            <w:b/>
            <w:bCs/>
            <w:color w:val="002060"/>
            <w:sz w:val="18"/>
            <w:szCs w:val="18"/>
            <w:lang w:val="en-GB"/>
          </w:rPr>
          <w:delText>Figure 2</w:delText>
        </w:r>
        <w:commentRangeEnd w:id="79"/>
        <w:r w:rsidR="001573B0" w:rsidDel="005E5C8D">
          <w:rPr>
            <w:rStyle w:val="CommentReference"/>
          </w:rPr>
          <w:commentReference w:id="79"/>
        </w:r>
        <w:r w:rsidRPr="00781009" w:rsidDel="005E5C8D">
          <w:rPr>
            <w:sz w:val="18"/>
            <w:szCs w:val="18"/>
            <w:lang w:val="en-GB"/>
          </w:rPr>
          <w:delText>. Web-browser showing Navigate.html for the FSS Navigator project.</w:delText>
        </w:r>
        <w:r w:rsidDel="005E5C8D">
          <w:rPr>
            <w:sz w:val="18"/>
            <w:szCs w:val="18"/>
            <w:lang w:val="en-GB"/>
          </w:rPr>
          <w:delText xml:space="preserve"> The top-left panel shows an expandable hierarchy of the sFSS directories. The lower-left panel shows 0_PROJECT.md. The lower-bottom panel shows 0_GETTINGSTARTED.html. The upper right panel is used to show the content of files within the sFSS. </w:delText>
        </w:r>
      </w:del>
    </w:p>
    <w:p w14:paraId="3AB2A170" w14:textId="518359EA" w:rsidR="00781009" w:rsidDel="005E5C8D" w:rsidRDefault="00781009" w:rsidP="0047404A">
      <w:pPr>
        <w:spacing w:after="0"/>
        <w:jc w:val="both"/>
        <w:rPr>
          <w:del w:id="81" w:author="Dane, A.D. (Adrie)" w:date="2023-07-07T16:04:00Z"/>
          <w:lang w:val="en-GB"/>
        </w:rPr>
      </w:pPr>
    </w:p>
    <w:p w14:paraId="331FFFC9" w14:textId="371D3AD4" w:rsidR="004B697A" w:rsidDel="005E5C8D" w:rsidRDefault="004B697A" w:rsidP="0047404A">
      <w:pPr>
        <w:spacing w:after="0"/>
        <w:jc w:val="both"/>
        <w:rPr>
          <w:del w:id="82" w:author="Dane, A.D. (Adrie)" w:date="2023-07-07T16:04:00Z"/>
          <w:lang w:val="en-GB"/>
        </w:rPr>
      </w:pPr>
    </w:p>
    <w:p w14:paraId="46B245AE" w14:textId="7766A22A" w:rsidR="004B697A" w:rsidDel="005E5C8D" w:rsidRDefault="004B697A" w:rsidP="0047404A">
      <w:pPr>
        <w:spacing w:after="0"/>
        <w:jc w:val="both"/>
        <w:rPr>
          <w:del w:id="83" w:author="Dane, A.D. (Adrie)" w:date="2023-07-07T16:04:00Z"/>
          <w:lang w:val="en-GB"/>
        </w:rPr>
      </w:pPr>
    </w:p>
    <w:p w14:paraId="5A5DFDFA" w14:textId="37682C94" w:rsidR="004B697A" w:rsidDel="005E5C8D" w:rsidRDefault="004B697A" w:rsidP="0047404A">
      <w:pPr>
        <w:spacing w:after="0"/>
        <w:jc w:val="both"/>
        <w:rPr>
          <w:del w:id="84" w:author="Dane, A.D. (Adrie)" w:date="2023-07-07T16:04:00Z"/>
          <w:lang w:val="en-GB"/>
        </w:rPr>
      </w:pPr>
    </w:p>
    <w:p w14:paraId="12C46D53" w14:textId="32830567" w:rsidR="004B697A" w:rsidDel="005E5C8D" w:rsidRDefault="004B697A" w:rsidP="0047404A">
      <w:pPr>
        <w:spacing w:after="0"/>
        <w:jc w:val="both"/>
        <w:rPr>
          <w:del w:id="85" w:author="Dane, A.D. (Adrie)" w:date="2023-07-07T16:04:00Z"/>
          <w:lang w:val="en-GB"/>
        </w:rPr>
      </w:pPr>
    </w:p>
    <w:p w14:paraId="4122CA0F" w14:textId="77777777" w:rsidR="004B697A" w:rsidRDefault="004B697A" w:rsidP="0047404A">
      <w:pPr>
        <w:spacing w:after="0"/>
        <w:jc w:val="both"/>
        <w:rPr>
          <w:lang w:val="en-GB"/>
        </w:rPr>
      </w:pPr>
    </w:p>
    <w:p w14:paraId="35FEE017" w14:textId="77777777" w:rsidR="004B697A" w:rsidRDefault="004B697A" w:rsidP="0047404A">
      <w:pPr>
        <w:spacing w:after="0"/>
        <w:jc w:val="both"/>
        <w:rPr>
          <w:lang w:val="en-GB"/>
        </w:rPr>
      </w:pPr>
    </w:p>
    <w:p w14:paraId="5E6548CF" w14:textId="77777777" w:rsidR="004B697A" w:rsidRPr="00A766D2" w:rsidRDefault="004B697A" w:rsidP="0047404A">
      <w:pPr>
        <w:spacing w:after="0"/>
        <w:jc w:val="both"/>
        <w:rPr>
          <w:lang w:val="en-GB"/>
        </w:rPr>
      </w:pPr>
    </w:p>
    <w:p w14:paraId="47A4601D" w14:textId="7029A3B0" w:rsidR="00A766D2" w:rsidRPr="00A766D2" w:rsidRDefault="00A766D2" w:rsidP="002C0CF8">
      <w:pPr>
        <w:pStyle w:val="Heading2"/>
        <w:rPr>
          <w:lang w:val="en-GB"/>
        </w:rPr>
      </w:pPr>
      <w:bookmarkStart w:id="86" w:name="_Toc139381306"/>
      <w:bookmarkStart w:id="87" w:name="_Toc139381343"/>
      <w:r>
        <w:rPr>
          <w:lang w:val="en-GB"/>
        </w:rPr>
        <w:t xml:space="preserve">Synchronize your </w:t>
      </w:r>
      <w:r w:rsidR="00AD46BA">
        <w:rPr>
          <w:lang w:val="en-GB"/>
        </w:rPr>
        <w:t>s</w:t>
      </w:r>
      <w:r>
        <w:rPr>
          <w:lang w:val="en-GB"/>
        </w:rPr>
        <w:t>FSS project with your GitHub repository</w:t>
      </w:r>
      <w:bookmarkEnd w:id="86"/>
      <w:bookmarkEnd w:id="87"/>
    </w:p>
    <w:p w14:paraId="06079B07" w14:textId="581D211B"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r w:rsidR="005B0BB1">
        <w:fldChar w:fldCharType="begin"/>
      </w:r>
      <w:r w:rsidR="005B0BB1">
        <w:instrText xml:space="preserve"> HYPERLINK "</w:instrText>
      </w:r>
      <w:commentRangeStart w:id="88"/>
      <w:r w:rsidR="005B0BB1" w:rsidRPr="005B0BB1">
        <w:instrText>https://github.com/YourAccount/B-cell_DiversityAnalysis</w:instrText>
      </w:r>
      <w:r w:rsidR="005B0BB1" w:rsidRPr="005B0BB1">
        <w:rPr>
          <w:lang w:val="en-GB"/>
        </w:rPr>
        <w:instrText>.git</w:instrText>
      </w:r>
      <w:commentRangeEnd w:id="88"/>
      <w:r w:rsidR="005B0BB1">
        <w:instrText xml:space="preserve">" </w:instrText>
      </w:r>
      <w:r w:rsidR="005B0BB1">
        <w:fldChar w:fldCharType="separate"/>
      </w:r>
      <w:r w:rsidR="005B0BB1" w:rsidRPr="00647D8C">
        <w:rPr>
          <w:rStyle w:val="Hyperlink"/>
        </w:rPr>
        <w:t>https://github.com/YourAccount/B-cell_DiversityAnalysis</w:t>
      </w:r>
      <w:r w:rsidR="005B0BB1" w:rsidRPr="00647D8C">
        <w:rPr>
          <w:rStyle w:val="Hyperlink"/>
          <w:lang w:val="en-GB"/>
        </w:rPr>
        <w:t>.git</w:t>
      </w:r>
      <w:r w:rsidR="005B0BB1">
        <w:fldChar w:fldCharType="end"/>
      </w:r>
      <w:r w:rsidR="00B1309E">
        <w:rPr>
          <w:rStyle w:val="CommentReference"/>
        </w:rPr>
        <w:commentReference w:id="88"/>
      </w:r>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lastRenderedPageBreak/>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77777777"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251F83AF" w:rsidR="00A766D2" w:rsidRDefault="00A766D2" w:rsidP="00781009">
      <w:pPr>
        <w:pStyle w:val="ListParagraph"/>
        <w:numPr>
          <w:ilvl w:val="0"/>
          <w:numId w:val="54"/>
        </w:numPr>
        <w:spacing w:after="0"/>
        <w:jc w:val="both"/>
      </w:pPr>
      <w:r>
        <w:t xml:space="preserve">Start </w:t>
      </w:r>
      <w:ins w:id="89" w:author="P.D. Moerland" w:date="2023-07-11T01:12:00Z">
        <w:r w:rsidR="00CD06E9">
          <w:t>G</w:t>
        </w:r>
      </w:ins>
      <w:del w:id="90" w:author="P.D. Moerland" w:date="2023-07-11T01:12:00Z">
        <w:r w:rsidDel="00CD06E9">
          <w:delText>g</w:delText>
        </w:r>
      </w:del>
      <w:proofErr w:type="gramStart"/>
      <w:r>
        <w:t>it</w:t>
      </w:r>
      <w:proofErr w:type="gramEnd"/>
      <w:r>
        <w:t xml:space="preserve"> </w:t>
      </w:r>
      <w:ins w:id="91" w:author="P.D. Moerland" w:date="2023-07-11T01:12:00Z">
        <w:r w:rsidR="00CD06E9">
          <w:t>B</w:t>
        </w:r>
      </w:ins>
      <w:del w:id="92" w:author="P.D. Moerland" w:date="2023-07-11T01:12:00Z">
        <w:r w:rsidDel="00CD06E9">
          <w:delText>b</w:delText>
        </w:r>
      </w:del>
      <w:r>
        <w:t xml:space="preserve">ash in this directory (in </w:t>
      </w:r>
      <w:commentRangeStart w:id="93"/>
      <w:commentRangeStart w:id="94"/>
      <w:r w:rsidR="003B6C1C">
        <w:t xml:space="preserve">Microsoft </w:t>
      </w:r>
      <w:r>
        <w:t>Windows</w:t>
      </w:r>
      <w:commentRangeEnd w:id="93"/>
      <w:r w:rsidR="003B6C1C">
        <w:rPr>
          <w:rStyle w:val="CommentReference"/>
        </w:rPr>
        <w:commentReference w:id="93"/>
      </w:r>
      <w:commentRangeEnd w:id="94"/>
      <w:r w:rsidR="00253F4D">
        <w:rPr>
          <w:rStyle w:val="CommentReference"/>
        </w:rPr>
        <w:commentReference w:id="94"/>
      </w:r>
      <w:r>
        <w:t>: right mouse click, then select ‘</w:t>
      </w:r>
      <w:ins w:id="95" w:author="P.D. Moerland" w:date="2023-07-11T01:12:00Z">
        <w:r w:rsidR="002C3600">
          <w:t xml:space="preserve">Open </w:t>
        </w:r>
      </w:ins>
      <w:r>
        <w:t xml:space="preserve">Git </w:t>
      </w:r>
      <w:ins w:id="96" w:author="P.D. Moerland" w:date="2023-07-11T01:12:00Z">
        <w:r w:rsidR="002C3600">
          <w:t>B</w:t>
        </w:r>
      </w:ins>
      <w:del w:id="97" w:author="P.D. Moerland" w:date="2023-07-11T01:12:00Z">
        <w:r w:rsidDel="002C3600">
          <w:delText>b</w:delText>
        </w:r>
      </w:del>
      <w:r>
        <w:t>ash here’)</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5082464C"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w:t>
      </w:r>
      <w:commentRangeStart w:id="98"/>
      <w:r w:rsidR="00DA6EE8">
        <w:rPr>
          <w:color w:val="FF0000"/>
        </w:rPr>
        <w:t>–</w:t>
      </w:r>
      <w:commentRangeEnd w:id="98"/>
      <w:r w:rsidR="00C164BF">
        <w:rPr>
          <w:rStyle w:val="CommentReference"/>
        </w:rPr>
        <w:commentReference w:id="98"/>
      </w:r>
      <w:r w:rsidR="00DA6EE8">
        <w:rPr>
          <w:color w:val="FF0000"/>
        </w:rPr>
        <w:t>initial-branch=main</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2E43F2F2" w:rsidR="009C7150" w:rsidRPr="009C7150" w:rsidRDefault="005B0BB1" w:rsidP="003B6C1C">
      <w:pPr>
        <w:pStyle w:val="ListParagraph"/>
        <w:numPr>
          <w:ilvl w:val="1"/>
          <w:numId w:val="55"/>
        </w:numPr>
        <w:spacing w:after="0"/>
        <w:jc w:val="both"/>
      </w:pPr>
      <w:hyperlink r:id="rId21" w:history="1">
        <w:r w:rsidRPr="00647D8C">
          <w:rPr>
            <w:rStyle w:val="Hyperlink"/>
          </w:rPr>
          <w:t>https://github.com/YourAccount/B-cell_DiversityAnalysis</w:t>
        </w:r>
        <w:r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 xml:space="preserve">git pull origin </w:t>
      </w:r>
      <w:proofErr w:type="gramStart"/>
      <w:r w:rsidRPr="009C7150">
        <w:rPr>
          <w:color w:val="FF0000"/>
        </w:rPr>
        <w:t>main</w:t>
      </w:r>
      <w:proofErr w:type="gramEnd"/>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proofErr w:type="gramStart"/>
      <w:r w:rsidR="003B6C1C">
        <w:rPr>
          <w:color w:val="FF0000"/>
          <w:lang w:val="en-GB"/>
        </w:rPr>
        <w:t>s</w:t>
      </w:r>
      <w:r w:rsidR="00DA6EE8">
        <w:rPr>
          <w:color w:val="FF0000"/>
          <w:lang w:val="en-GB"/>
        </w:rPr>
        <w:t>FSS</w:t>
      </w:r>
      <w:proofErr w:type="spellEnd"/>
      <w:r w:rsidRPr="009C7150">
        <w:rPr>
          <w:color w:val="FF0000"/>
          <w:lang w:val="en-GB"/>
        </w:rPr>
        <w:t>"</w:t>
      </w:r>
      <w:proofErr w:type="gramEnd"/>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5EEB591" w:rsidR="003B6C1C" w:rsidRDefault="003B6C1C" w:rsidP="003B6C1C">
      <w:pPr>
        <w:spacing w:after="0"/>
        <w:jc w:val="both"/>
        <w:rPr>
          <w:color w:val="000000" w:themeColor="text1"/>
        </w:rPr>
      </w:pPr>
      <w:r>
        <w:rPr>
          <w:color w:val="000000" w:themeColor="text1"/>
        </w:rPr>
        <w:t xml:space="preserve">if you go to </w:t>
      </w:r>
      <w:r w:rsidR="005B0BB1">
        <w:fldChar w:fldCharType="begin"/>
      </w:r>
      <w:r w:rsidR="005B0BB1">
        <w:instrText xml:space="preserve"> HYPERLINK "</w:instrText>
      </w:r>
      <w:commentRangeStart w:id="99"/>
      <w:r w:rsidR="005B0BB1" w:rsidRPr="005B0BB1">
        <w:instrText>https://github.com/YourAccount/B-cell_DiversityAnalysis.git</w:instrText>
      </w:r>
      <w:commentRangeEnd w:id="99"/>
      <w:r w:rsidR="005B0BB1">
        <w:instrText xml:space="preserve">" </w:instrText>
      </w:r>
      <w:r w:rsidR="005B0BB1">
        <w:fldChar w:fldCharType="separate"/>
      </w:r>
      <w:r w:rsidR="005B0BB1" w:rsidRPr="00647D8C">
        <w:rPr>
          <w:rStyle w:val="Hyperlink"/>
        </w:rPr>
        <w:t>https://github.com/YourAccount/B-cell_DiversityAnalysis.git</w:t>
      </w:r>
      <w:r w:rsidR="005B0BB1">
        <w:fldChar w:fldCharType="end"/>
      </w:r>
      <w:r w:rsidR="00B1309E">
        <w:rPr>
          <w:rStyle w:val="CommentReference"/>
        </w:rPr>
        <w:commentReference w:id="99"/>
      </w:r>
      <w:r>
        <w:rPr>
          <w:color w:val="000000" w:themeColor="text1"/>
        </w:rPr>
        <w:t xml:space="preserve"> in your web</w:t>
      </w:r>
      <w:ins w:id="100" w:author="P.D. Moerland" w:date="2023-07-11T00:50:00Z">
        <w:r w:rsidR="00FB3E50">
          <w:rPr>
            <w:color w:val="000000" w:themeColor="text1"/>
          </w:rPr>
          <w:t xml:space="preserve"> </w:t>
        </w:r>
      </w:ins>
      <w:del w:id="101" w:author="P.D. Moerland" w:date="2023-07-11T00:50:00Z">
        <w:r w:rsidDel="00FB3E50">
          <w:rPr>
            <w:color w:val="000000" w:themeColor="text1"/>
          </w:rPr>
          <w:delText>-</w:delText>
        </w:r>
      </w:del>
      <w:r>
        <w:rPr>
          <w:color w:val="000000" w:themeColor="text1"/>
        </w:rPr>
        <w:t xml:space="preserve">browser then you see that part of the sFSS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4A9967F" w14:textId="77777777" w:rsidR="009C7150" w:rsidRDefault="009C7150" w:rsidP="0047404A">
      <w:pPr>
        <w:spacing w:after="0"/>
        <w:jc w:val="both"/>
        <w:rPr>
          <w:color w:val="000000" w:themeColor="text1"/>
          <w:u w:val="single"/>
        </w:rPr>
      </w:pPr>
    </w:p>
    <w:p w14:paraId="34631130" w14:textId="77777777" w:rsidR="0034457E" w:rsidRDefault="0034457E" w:rsidP="0034457E">
      <w:pPr>
        <w:spacing w:after="0"/>
        <w:jc w:val="both"/>
        <w:rPr>
          <w:color w:val="000000" w:themeColor="text1"/>
        </w:rPr>
      </w:pPr>
    </w:p>
    <w:p w14:paraId="57973893" w14:textId="77777777" w:rsidR="0034457E" w:rsidRPr="00A766D2" w:rsidRDefault="0034457E" w:rsidP="0034457E">
      <w:pPr>
        <w:pStyle w:val="Heading2"/>
        <w:rPr>
          <w:lang w:val="en-GB"/>
        </w:rPr>
      </w:pPr>
      <w:bookmarkStart w:id="102" w:name="_Toc139381307"/>
      <w:bookmarkStart w:id="103" w:name="_Toc139381344"/>
      <w:r>
        <w:rPr>
          <w:lang w:val="en-GB"/>
        </w:rPr>
        <w:t xml:space="preserve">Keep your GitHub repository </w:t>
      </w:r>
      <w:proofErr w:type="gramStart"/>
      <w:r>
        <w:rPr>
          <w:lang w:val="en-GB"/>
        </w:rPr>
        <w:t>up-to-date</w:t>
      </w:r>
      <w:bookmarkEnd w:id="102"/>
      <w:bookmarkEnd w:id="103"/>
      <w:proofErr w:type="gramEnd"/>
    </w:p>
    <w:p w14:paraId="5F624CF2" w14:textId="77777777"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 xml:space="preserve">to keep your project directory and GitHub synchronized (preferably, you do this on a </w:t>
      </w:r>
      <w:commentRangeStart w:id="104"/>
      <w:r>
        <w:rPr>
          <w:lang w:val="en-GB"/>
        </w:rPr>
        <w:t>daily/weekly</w:t>
      </w:r>
      <w:commentRangeEnd w:id="104"/>
      <w:r w:rsidR="002318AF">
        <w:rPr>
          <w:rStyle w:val="CommentReference"/>
        </w:rPr>
        <w:commentReference w:id="104"/>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0879F8DD"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2"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w:t>
      </w:r>
      <w:proofErr w:type="gramStart"/>
      <w:r w:rsidRPr="00C36E13">
        <w:rPr>
          <w:lang w:val="en-GB"/>
        </w:rPr>
        <w:t>in .git</w:t>
      </w:r>
      <w:proofErr w:type="gramEnd"/>
      <w:r w:rsidRPr="00C36E13">
        <w:rPr>
          <w:lang w:val="en-GB"/>
        </w:rPr>
        <w: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commit -m "short description" -m "long </w:t>
      </w:r>
      <w:proofErr w:type="gramStart"/>
      <w:r w:rsidRPr="000174AB">
        <w:rPr>
          <w:color w:val="FF0000"/>
          <w:lang w:val="en-GB"/>
        </w:rPr>
        <w:t>description"</w:t>
      </w:r>
      <w:proofErr w:type="gramEnd"/>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2A0FF879" w14:textId="77777777" w:rsidR="0034457E" w:rsidRDefault="0034457E" w:rsidP="0034457E">
      <w:pPr>
        <w:spacing w:after="0"/>
        <w:jc w:val="both"/>
        <w:rPr>
          <w:lang w:val="en-GB"/>
        </w:rPr>
      </w:pPr>
    </w:p>
    <w:p w14:paraId="265B53C5" w14:textId="77777777" w:rsidR="005E5C8D" w:rsidRPr="00781009" w:rsidRDefault="005E5C8D" w:rsidP="005E5C8D">
      <w:pPr>
        <w:spacing w:after="0"/>
        <w:jc w:val="both"/>
        <w:rPr>
          <w:ins w:id="105" w:author="Dane, A.D. (Adrie)" w:date="2023-07-07T16:05:00Z"/>
          <w:lang w:val="en-GB"/>
        </w:rPr>
      </w:pPr>
    </w:p>
    <w:p w14:paraId="18A97447" w14:textId="77777777" w:rsidR="005E5C8D" w:rsidRPr="00781009" w:rsidRDefault="005E5C8D" w:rsidP="005E5C8D">
      <w:pPr>
        <w:spacing w:after="0"/>
        <w:jc w:val="both"/>
        <w:rPr>
          <w:ins w:id="106" w:author="Dane, A.D. (Adrie)" w:date="2023-07-07T16:05:00Z"/>
          <w:lang w:val="en-GB"/>
        </w:rPr>
      </w:pPr>
      <w:ins w:id="107" w:author="Dane, A.D. (Adrie)" w:date="2023-07-07T16:05:00Z">
        <w:r w:rsidRPr="00781009">
          <w:rPr>
            <w:lang w:val="en-GB"/>
          </w:rPr>
          <w:t xml:space="preserve"> </w:t>
        </w:r>
      </w:ins>
    </w:p>
    <w:p w14:paraId="37DE74C0" w14:textId="77777777" w:rsidR="005E5C8D" w:rsidRDefault="005E5C8D" w:rsidP="005E5C8D">
      <w:pPr>
        <w:pStyle w:val="Heading2"/>
        <w:rPr>
          <w:ins w:id="108" w:author="Dane, A.D. (Adrie)" w:date="2023-07-07T16:05:00Z"/>
          <w:lang w:val="en-GB"/>
        </w:rPr>
      </w:pPr>
      <w:ins w:id="109" w:author="Dane, A.D. (Adrie)" w:date="2023-07-07T16:05:00Z">
        <w:r>
          <w:rPr>
            <w:lang w:val="en-GB"/>
          </w:rPr>
          <w:t xml:space="preserve">Setup the FSS </w:t>
        </w:r>
        <w:commentRangeStart w:id="110"/>
        <w:r>
          <w:rPr>
            <w:lang w:val="en-GB"/>
          </w:rPr>
          <w:t>Navigator</w:t>
        </w:r>
        <w:commentRangeEnd w:id="110"/>
        <w:r>
          <w:rPr>
            <w:rStyle w:val="CommentReference"/>
            <w:caps w:val="0"/>
            <w:spacing w:val="0"/>
          </w:rPr>
          <w:commentReference w:id="110"/>
        </w:r>
      </w:ins>
    </w:p>
    <w:p w14:paraId="6C31C2FD" w14:textId="1F2A19FE" w:rsidR="005E5C8D" w:rsidRDefault="005E5C8D" w:rsidP="005E5C8D">
      <w:pPr>
        <w:spacing w:after="0"/>
        <w:jc w:val="both"/>
        <w:rPr>
          <w:ins w:id="111" w:author="Dane, A.D. (Adrie)" w:date="2023-07-07T16:05:00Z"/>
          <w:lang w:val="en-GB"/>
        </w:rPr>
      </w:pPr>
      <w:ins w:id="112" w:author="Dane, A.D. (Adrie)" w:date="2023-07-07T16:05:00Z">
        <w:r>
          <w:rPr>
            <w:lang w:val="en-GB"/>
          </w:rPr>
          <w:t xml:space="preserve">The FSS Navigator is a small Python program that creates a </w:t>
        </w:r>
      </w:ins>
      <w:ins w:id="113" w:author="P.D. Moerland" w:date="2023-07-11T08:24:00Z">
        <w:r w:rsidR="001D63DE">
          <w:rPr>
            <w:lang w:val="en-GB"/>
          </w:rPr>
          <w:t>HTML</w:t>
        </w:r>
      </w:ins>
      <w:ins w:id="114" w:author="Dane, A.D. (Adrie)" w:date="2023-07-07T16:05:00Z">
        <w:del w:id="115" w:author="P.D. Moerland" w:date="2023-07-11T08:24:00Z">
          <w:r w:rsidDel="001D63DE">
            <w:rPr>
              <w:lang w:val="en-GB"/>
            </w:rPr>
            <w:delText>html</w:delText>
          </w:r>
        </w:del>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ins>
    </w:p>
    <w:p w14:paraId="4C124A90" w14:textId="77777777" w:rsidR="005E5C8D" w:rsidRPr="008F2894" w:rsidRDefault="005E5C8D" w:rsidP="005E5C8D">
      <w:pPr>
        <w:pStyle w:val="ListParagraph"/>
        <w:numPr>
          <w:ilvl w:val="0"/>
          <w:numId w:val="53"/>
        </w:numPr>
        <w:spacing w:after="0"/>
        <w:jc w:val="both"/>
        <w:rPr>
          <w:ins w:id="116" w:author="Dane, A.D. (Adrie)" w:date="2023-07-07T16:05:00Z"/>
          <w:lang w:val="en-GB"/>
        </w:rPr>
      </w:pPr>
      <w:ins w:id="117" w:author="Dane, A.D. (Adrie)" w:date="2023-07-07T16:05:00Z">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ins>
    </w:p>
    <w:p w14:paraId="74C34A74" w14:textId="77777777" w:rsidR="005E5C8D" w:rsidRPr="008F2894" w:rsidRDefault="005E5C8D" w:rsidP="005E5C8D">
      <w:pPr>
        <w:pStyle w:val="ListParagraph"/>
        <w:numPr>
          <w:ilvl w:val="0"/>
          <w:numId w:val="53"/>
        </w:numPr>
        <w:spacing w:after="0"/>
        <w:jc w:val="both"/>
        <w:rPr>
          <w:ins w:id="118" w:author="Dane, A.D. (Adrie)" w:date="2023-07-07T16:05:00Z"/>
          <w:lang w:val="en-GB"/>
        </w:rPr>
      </w:pPr>
      <w:ins w:id="119" w:author="Dane, A.D. (Adrie)" w:date="2023-07-07T16:05:00Z">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w:t>
        </w:r>
        <w:proofErr w:type="spellStart"/>
        <w:r w:rsidRPr="008F2894">
          <w:rPr>
            <w:b/>
            <w:bCs/>
            <w:color w:val="00B050"/>
            <w:lang w:val="en-GB"/>
          </w:rPr>
          <w:t>Navigation.conf</w:t>
        </w:r>
        <w:proofErr w:type="spellEnd"/>
        <w:r w:rsidRPr="008F2894">
          <w:rPr>
            <w:color w:val="000000" w:themeColor="text1"/>
            <w:lang w:val="en-GB"/>
          </w:rPr>
          <w:t>)</w:t>
        </w:r>
        <w:r w:rsidRPr="008F2894">
          <w:rPr>
            <w:lang w:val="en-GB"/>
          </w:rPr>
          <w:t>.</w:t>
        </w:r>
      </w:ins>
    </w:p>
    <w:p w14:paraId="030C43AC" w14:textId="77777777" w:rsidR="005E5C8D" w:rsidRPr="008F2894" w:rsidRDefault="005E5C8D" w:rsidP="005E5C8D">
      <w:pPr>
        <w:pStyle w:val="ListParagraph"/>
        <w:numPr>
          <w:ilvl w:val="0"/>
          <w:numId w:val="53"/>
        </w:numPr>
        <w:spacing w:after="0"/>
        <w:jc w:val="both"/>
        <w:rPr>
          <w:ins w:id="120" w:author="Dane, A.D. (Adrie)" w:date="2023-07-07T16:05:00Z"/>
          <w:lang w:val="en-GB"/>
        </w:rPr>
      </w:pPr>
      <w:ins w:id="121" w:author="Dane, A.D. (Adrie)" w:date="2023-07-07T16:05:00Z">
        <w:r>
          <w:rPr>
            <w:lang w:val="en-GB"/>
          </w:rPr>
          <w:lastRenderedPageBreak/>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w:t>
        </w:r>
        <w:proofErr w:type="gramStart"/>
        <w:r w:rsidRPr="008F2894">
          <w:rPr>
            <w:b/>
            <w:bCs/>
            <w:color w:val="00B050"/>
            <w:lang w:val="en-GB"/>
          </w:rPr>
          <w:t>FIRST.{</w:t>
        </w:r>
        <w:proofErr w:type="gramEnd"/>
        <w:r w:rsidRPr="008F2894">
          <w:rPr>
            <w:b/>
            <w:bCs/>
            <w:color w:val="00B050"/>
            <w:lang w:val="en-GB"/>
          </w:rPr>
          <w:t>md.txt}</w:t>
        </w:r>
        <w:r w:rsidRPr="008F2894">
          <w:rPr>
            <w:color w:val="00B050"/>
            <w:lang w:val="en-GB"/>
          </w:rPr>
          <w:t xml:space="preserve"> </w:t>
        </w:r>
        <w:r w:rsidRPr="008F2894">
          <w:rPr>
            <w:lang w:val="en-GB"/>
          </w:rPr>
          <w:t>for instructions.</w:t>
        </w:r>
      </w:ins>
    </w:p>
    <w:p w14:paraId="088CD6F5" w14:textId="77777777" w:rsidR="005E5C8D" w:rsidRDefault="005E5C8D" w:rsidP="005E5C8D">
      <w:pPr>
        <w:spacing w:after="0"/>
        <w:jc w:val="both"/>
        <w:rPr>
          <w:ins w:id="122" w:author="Dane, A.D. (Adrie)" w:date="2023-07-07T16:05:00Z"/>
          <w:lang w:val="en-GB"/>
        </w:rPr>
      </w:pPr>
      <w:ins w:id="123" w:author="Dane, A.D. (Adrie)" w:date="2023-07-07T16:05:00Z">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ins>
      <w:r w:rsidRPr="008F2894">
        <w:rPr>
          <w:i/>
          <w:iCs/>
          <w:color w:val="0070C0"/>
          <w:highlight w:val="lightGray"/>
          <w:u w:val="single"/>
          <w:lang w:val="en-GB"/>
        </w:rPr>
      </w:r>
      <w:ins w:id="124" w:author="Dane, A.D. (Adrie)" w:date="2023-07-07T16:05:00Z">
        <w:r w:rsidRPr="008F2894">
          <w:rPr>
            <w:i/>
            <w:iCs/>
            <w:color w:val="0070C0"/>
            <w:highlight w:val="lightGray"/>
            <w:u w:val="single"/>
            <w:lang w:val="en-GB"/>
          </w:rPr>
          <w:fldChar w:fldCharType="separate"/>
        </w:r>
        <w:r>
          <w:rPr>
            <w:i/>
            <w:iCs/>
            <w:color w:val="0070C0"/>
            <w:highlight w:val="lightGray"/>
            <w:u w:val="single"/>
            <w:lang w:val="en-GB"/>
          </w:rPr>
          <w:t>5</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ins>
    </w:p>
    <w:p w14:paraId="1E1F34B3" w14:textId="77777777" w:rsidR="005E5C8D" w:rsidRPr="00781009" w:rsidRDefault="005E5C8D" w:rsidP="005E5C8D">
      <w:pPr>
        <w:spacing w:after="0"/>
        <w:jc w:val="both"/>
        <w:rPr>
          <w:ins w:id="125" w:author="Dane, A.D. (Adrie)" w:date="2023-07-07T16:05:00Z"/>
          <w:lang w:val="en-GB"/>
        </w:rPr>
      </w:pPr>
    </w:p>
    <w:p w14:paraId="2E356A45" w14:textId="77777777" w:rsidR="005E5C8D" w:rsidRDefault="005E5C8D" w:rsidP="005E5C8D">
      <w:pPr>
        <w:spacing w:after="0"/>
        <w:jc w:val="both"/>
        <w:rPr>
          <w:ins w:id="126" w:author="Dane, A.D. (Adrie)" w:date="2023-07-07T16:05:00Z"/>
          <w:lang w:val="en-GB"/>
        </w:rPr>
      </w:pPr>
      <w:ins w:id="127" w:author="Dane, A.D. (Adrie)" w:date="2023-07-07T16:05:00Z">
        <w:r>
          <w:rPr>
            <w:noProof/>
            <w:lang w:val="en-GB" w:eastAsia="en-GB"/>
          </w:rPr>
          <w:drawing>
            <wp:inline distT="0" distB="0" distL="0" distR="0" wp14:anchorId="03F9A77B" wp14:editId="1B9ACB83">
              <wp:extent cx="5972810" cy="2841625"/>
              <wp:effectExtent l="19050" t="19050" r="2794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28545" name=""/>
                      <pic:cNvPicPr/>
                    </pic:nvPicPr>
                    <pic:blipFill>
                      <a:blip r:embed="rId20"/>
                      <a:stretch>
                        <a:fillRect/>
                      </a:stretch>
                    </pic:blipFill>
                    <pic:spPr>
                      <a:xfrm>
                        <a:off x="0" y="0"/>
                        <a:ext cx="5972810" cy="2841625"/>
                      </a:xfrm>
                      <a:prstGeom prst="rect">
                        <a:avLst/>
                      </a:prstGeom>
                      <a:ln>
                        <a:solidFill>
                          <a:schemeClr val="tx1"/>
                        </a:solidFill>
                      </a:ln>
                    </pic:spPr>
                  </pic:pic>
                </a:graphicData>
              </a:graphic>
            </wp:inline>
          </w:drawing>
        </w:r>
      </w:ins>
    </w:p>
    <w:p w14:paraId="523AACF3" w14:textId="77777777" w:rsidR="005E5C8D" w:rsidRPr="00781009" w:rsidRDefault="005E5C8D" w:rsidP="005E5C8D">
      <w:pPr>
        <w:spacing w:after="0"/>
        <w:rPr>
          <w:ins w:id="128" w:author="Dane, A.D. (Adrie)" w:date="2023-07-07T16:05:00Z"/>
          <w:sz w:val="18"/>
          <w:szCs w:val="18"/>
          <w:lang w:val="en-GB"/>
        </w:rPr>
      </w:pPr>
      <w:ins w:id="129" w:author="Dane, A.D. (Adrie)" w:date="2023-07-07T16:05:00Z">
        <w:r w:rsidRPr="00781009">
          <w:rPr>
            <w:b/>
            <w:bCs/>
            <w:color w:val="002060"/>
            <w:sz w:val="18"/>
            <w:szCs w:val="18"/>
            <w:lang w:val="en-GB"/>
          </w:rPr>
          <w:t>Figure 2</w:t>
        </w:r>
        <w:r w:rsidRPr="00781009">
          <w:rPr>
            <w:sz w:val="18"/>
            <w:szCs w:val="18"/>
            <w:lang w:val="en-GB"/>
          </w:rPr>
          <w:t>. Web-browser showing Navigate.html for the FSS Navigator project.</w:t>
        </w:r>
        <w:r>
          <w:rPr>
            <w:sz w:val="18"/>
            <w:szCs w:val="18"/>
            <w:lang w:val="en-GB"/>
          </w:rPr>
          <w:t xml:space="preserve"> The top-left panel shows an expandable hierarchy of the </w:t>
        </w:r>
        <w:proofErr w:type="spellStart"/>
        <w:r>
          <w:rPr>
            <w:sz w:val="18"/>
            <w:szCs w:val="18"/>
            <w:lang w:val="en-GB"/>
          </w:rPr>
          <w:t>sFSS</w:t>
        </w:r>
        <w:proofErr w:type="spellEnd"/>
        <w:r>
          <w:rPr>
            <w:sz w:val="18"/>
            <w:szCs w:val="18"/>
            <w:lang w:val="en-GB"/>
          </w:rPr>
          <w:t xml:space="preserve"> directories. The lower-left panel shows 0_PROJECT.md. The lower-bottom panel shows 0_GETTINGSTARTED.html. The upper right panel is used to show the content of files within the </w:t>
        </w:r>
        <w:proofErr w:type="spellStart"/>
        <w:r>
          <w:rPr>
            <w:sz w:val="18"/>
            <w:szCs w:val="18"/>
            <w:lang w:val="en-GB"/>
          </w:rPr>
          <w:t>sFSS</w:t>
        </w:r>
        <w:proofErr w:type="spellEnd"/>
        <w:r>
          <w:rPr>
            <w:sz w:val="18"/>
            <w:szCs w:val="18"/>
            <w:lang w:val="en-GB"/>
          </w:rPr>
          <w:t xml:space="preserve">. </w:t>
        </w:r>
      </w:ins>
    </w:p>
    <w:p w14:paraId="3009BA3C" w14:textId="77777777" w:rsidR="005E5C8D" w:rsidRDefault="005E5C8D" w:rsidP="005E5C8D">
      <w:pPr>
        <w:spacing w:after="0"/>
        <w:jc w:val="both"/>
        <w:rPr>
          <w:ins w:id="130" w:author="Dane, A.D. (Adrie)" w:date="2023-07-07T16:05:00Z"/>
          <w:lang w:val="en-GB"/>
        </w:rPr>
      </w:pPr>
    </w:p>
    <w:p w14:paraId="003A6AC4" w14:textId="77777777" w:rsidR="005E5C8D" w:rsidRDefault="005E5C8D" w:rsidP="005E5C8D">
      <w:pPr>
        <w:spacing w:after="0"/>
        <w:jc w:val="both"/>
        <w:rPr>
          <w:ins w:id="131" w:author="Dane, A.D. (Adrie)" w:date="2023-07-07T16:05:00Z"/>
          <w:lang w:val="en-GB"/>
        </w:rPr>
      </w:pPr>
    </w:p>
    <w:p w14:paraId="5C1E81F2" w14:textId="77777777" w:rsidR="005E5C8D" w:rsidRDefault="005E5C8D" w:rsidP="005E5C8D">
      <w:pPr>
        <w:spacing w:after="0"/>
        <w:jc w:val="both"/>
        <w:rPr>
          <w:ins w:id="132" w:author="Dane, A.D. (Adrie)" w:date="2023-07-07T16:05:00Z"/>
          <w:lang w:val="en-GB"/>
        </w:rPr>
      </w:pPr>
    </w:p>
    <w:p w14:paraId="196C0938" w14:textId="77777777" w:rsidR="005E5C8D" w:rsidRDefault="005E5C8D" w:rsidP="005E5C8D">
      <w:pPr>
        <w:spacing w:after="0"/>
        <w:jc w:val="both"/>
        <w:rPr>
          <w:ins w:id="133" w:author="Dane, A.D. (Adrie)" w:date="2023-07-07T16:05:00Z"/>
          <w:lang w:val="en-GB"/>
        </w:rPr>
      </w:pPr>
    </w:p>
    <w:p w14:paraId="60AA6536" w14:textId="77777777" w:rsidR="005E5C8D" w:rsidRDefault="005E5C8D" w:rsidP="005E5C8D">
      <w:pPr>
        <w:spacing w:after="0"/>
        <w:jc w:val="both"/>
        <w:rPr>
          <w:ins w:id="134" w:author="Dane, A.D. (Adrie)" w:date="2023-07-07T16:05:00Z"/>
          <w:lang w:val="en-GB"/>
        </w:rPr>
      </w:pPr>
    </w:p>
    <w:p w14:paraId="203184A7" w14:textId="77777777" w:rsidR="004B697A" w:rsidRPr="005E5C8D" w:rsidRDefault="004B697A" w:rsidP="0047404A">
      <w:pPr>
        <w:spacing w:after="0"/>
        <w:jc w:val="both"/>
        <w:rPr>
          <w:color w:val="000000" w:themeColor="text1"/>
          <w:u w:val="single"/>
          <w:lang w:val="en-GB"/>
          <w:rPrChange w:id="135" w:author="Dane, A.D. (Adrie)" w:date="2023-07-07T16:05:00Z">
            <w:rPr>
              <w:color w:val="000000" w:themeColor="text1"/>
              <w:u w:val="single"/>
            </w:rPr>
          </w:rPrChange>
        </w:rPr>
      </w:pPr>
    </w:p>
    <w:p w14:paraId="64706BE3" w14:textId="77777777" w:rsidR="0034457E" w:rsidRDefault="0034457E" w:rsidP="0047404A">
      <w:pPr>
        <w:spacing w:after="0"/>
        <w:jc w:val="both"/>
        <w:rPr>
          <w:color w:val="000000" w:themeColor="text1"/>
          <w:u w:val="single"/>
        </w:rPr>
      </w:pPr>
    </w:p>
    <w:p w14:paraId="2A41B525" w14:textId="54E1FA79" w:rsidR="000174AB" w:rsidRPr="00A766D2" w:rsidRDefault="0034457E" w:rsidP="002C0CF8">
      <w:pPr>
        <w:pStyle w:val="Heading2"/>
        <w:rPr>
          <w:lang w:val="en-GB"/>
        </w:rPr>
      </w:pPr>
      <w:bookmarkStart w:id="136" w:name="_Toc139381308"/>
      <w:bookmarkStart w:id="137" w:name="_Toc139381345"/>
      <w:r>
        <w:rPr>
          <w:lang w:val="en-GB"/>
        </w:rPr>
        <w:t>What is next?</w:t>
      </w:r>
      <w:bookmarkEnd w:id="136"/>
      <w:bookmarkEnd w:id="137"/>
    </w:p>
    <w:p w14:paraId="24E17039" w14:textId="30436904" w:rsidR="009C7150" w:rsidRDefault="000174AB" w:rsidP="00C36E13">
      <w:pPr>
        <w:spacing w:after="0"/>
        <w:jc w:val="both"/>
        <w:rPr>
          <w:color w:val="000000" w:themeColor="text1"/>
          <w:lang w:val="en-GB"/>
        </w:rPr>
      </w:pPr>
      <w:r w:rsidRPr="00C36E13">
        <w:rPr>
          <w:color w:val="000000" w:themeColor="text1"/>
          <w:lang w:val="en-GB"/>
        </w:rPr>
        <w:t>Congratulations! You have now set</w:t>
      </w:r>
      <w:ins w:id="138" w:author="P.D. Moerland" w:date="2023-07-11T08:29:00Z">
        <w:r w:rsidR="00F6582C">
          <w:rPr>
            <w:color w:val="000000" w:themeColor="text1"/>
            <w:lang w:val="en-GB"/>
          </w:rPr>
          <w:t xml:space="preserve"> </w:t>
        </w:r>
      </w:ins>
      <w:r w:rsidRPr="00C36E13">
        <w:rPr>
          <w:color w:val="000000" w:themeColor="text1"/>
          <w:lang w:val="en-GB"/>
        </w:rPr>
        <w:t xml:space="preserve">up </w:t>
      </w:r>
      <w:r w:rsidR="00C36E13">
        <w:rPr>
          <w:color w:val="000000" w:themeColor="text1"/>
          <w:lang w:val="en-GB"/>
        </w:rPr>
        <w:t xml:space="preserve">the three main components of ENCORE: a dedicated </w:t>
      </w:r>
      <w:proofErr w:type="spellStart"/>
      <w:r w:rsidR="00C36E13">
        <w:rPr>
          <w:color w:val="000000" w:themeColor="text1"/>
          <w:lang w:val="en-GB"/>
        </w:rPr>
        <w:t>sFSS</w:t>
      </w:r>
      <w:proofErr w:type="spellEnd"/>
      <w:r w:rsidR="00C36E13">
        <w:rPr>
          <w:color w:val="000000" w:themeColor="text1"/>
          <w:lang w:val="en-GB"/>
        </w:rPr>
        <w:t xml:space="preserve">, a corresponding project </w:t>
      </w:r>
      <w:r w:rsidRPr="00C36E13">
        <w:rPr>
          <w:color w:val="000000" w:themeColor="text1"/>
          <w:lang w:val="en-GB"/>
        </w:rPr>
        <w:t>GitHub repository</w:t>
      </w:r>
      <w:r w:rsidR="00C36E13">
        <w:rPr>
          <w:color w:val="000000" w:themeColor="text1"/>
          <w:lang w:val="en-GB"/>
        </w:rPr>
        <w:t>, and the FSS Navigator</w:t>
      </w:r>
      <w:r w:rsidRPr="00C36E13">
        <w:rPr>
          <w:color w:val="000000" w:themeColor="text1"/>
          <w:lang w:val="en-GB"/>
        </w:rPr>
        <w:t>.</w:t>
      </w:r>
    </w:p>
    <w:p w14:paraId="49597D5A" w14:textId="77777777" w:rsidR="002773E1" w:rsidRDefault="002773E1" w:rsidP="00C36E13">
      <w:pPr>
        <w:spacing w:after="0"/>
        <w:jc w:val="both"/>
        <w:rPr>
          <w:color w:val="000000" w:themeColor="text1"/>
          <w:lang w:val="en-GB"/>
        </w:rPr>
      </w:pPr>
    </w:p>
    <w:p w14:paraId="11D92FC9" w14:textId="4943CE98" w:rsidR="00C36E13" w:rsidRDefault="00C36E13" w:rsidP="00C36E13">
      <w:pPr>
        <w:spacing w:after="0"/>
        <w:jc w:val="both"/>
        <w:rPr>
          <w:color w:val="000000" w:themeColor="text1"/>
          <w:lang w:val="en-GB"/>
        </w:rPr>
      </w:pPr>
      <w:r>
        <w:rPr>
          <w:color w:val="000000" w:themeColor="text1"/>
          <w:lang w:val="en-GB"/>
        </w:rPr>
        <w:t>There are a few steps left to take:</w:t>
      </w:r>
    </w:p>
    <w:p w14:paraId="6C809168" w14:textId="725A5632"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Read the ENCORE publication</w:t>
      </w:r>
      <w:r w:rsidR="0095627D">
        <w:rPr>
          <w:color w:val="000000" w:themeColor="text1"/>
          <w:lang w:val="en-GB"/>
        </w:rPr>
        <w:t xml:space="preserve"> (</w:t>
      </w:r>
      <w:r w:rsidR="0095627D" w:rsidRPr="0095627D">
        <w:rPr>
          <w:i/>
          <w:iCs/>
          <w:color w:val="0070C0"/>
          <w:highlight w:val="lightGray"/>
          <w:u w:val="single"/>
          <w:lang w:val="en-GB"/>
        </w:rPr>
        <w:t xml:space="preserve">see Section </w:t>
      </w:r>
      <w:r w:rsidR="002773E1">
        <w:rPr>
          <w:i/>
          <w:iCs/>
          <w:color w:val="0070C0"/>
          <w:highlight w:val="lightGray"/>
          <w:u w:val="single"/>
          <w:lang w:val="en-GB"/>
        </w:rPr>
        <w:fldChar w:fldCharType="begin"/>
      </w:r>
      <w:r w:rsidR="002773E1">
        <w:rPr>
          <w:i/>
          <w:iCs/>
          <w:color w:val="0070C0"/>
          <w:highlight w:val="lightGray"/>
          <w:u w:val="single"/>
          <w:lang w:val="en-GB"/>
        </w:rPr>
        <w:instrText xml:space="preserve"> REF _Ref139380809 \r \h </w:instrText>
      </w:r>
      <w:r w:rsidR="002773E1">
        <w:rPr>
          <w:i/>
          <w:iCs/>
          <w:color w:val="0070C0"/>
          <w:highlight w:val="lightGray"/>
          <w:u w:val="single"/>
          <w:lang w:val="en-GB"/>
        </w:rPr>
      </w:r>
      <w:r w:rsidR="002773E1">
        <w:rPr>
          <w:i/>
          <w:iCs/>
          <w:color w:val="0070C0"/>
          <w:highlight w:val="lightGray"/>
          <w:u w:val="single"/>
          <w:lang w:val="en-GB"/>
        </w:rPr>
        <w:fldChar w:fldCharType="separate"/>
      </w:r>
      <w:r w:rsidR="00420FF5">
        <w:rPr>
          <w:i/>
          <w:iCs/>
          <w:color w:val="0070C0"/>
          <w:highlight w:val="lightGray"/>
          <w:u w:val="single"/>
          <w:lang w:val="en-GB"/>
        </w:rPr>
        <w:t>2</w:t>
      </w:r>
      <w:r w:rsidR="002773E1">
        <w:rPr>
          <w:i/>
          <w:iCs/>
          <w:color w:val="0070C0"/>
          <w:highlight w:val="lightGray"/>
          <w:u w:val="single"/>
          <w:lang w:val="en-GB"/>
        </w:rPr>
        <w:fldChar w:fldCharType="end"/>
      </w:r>
      <w:r w:rsidR="0095627D">
        <w:rPr>
          <w:color w:val="000000" w:themeColor="text1"/>
          <w:lang w:val="en-GB"/>
        </w:rPr>
        <w:t>)</w:t>
      </w:r>
      <w:r w:rsidR="002773E1">
        <w:rPr>
          <w:color w:val="000000" w:themeColor="text1"/>
          <w:lang w:val="en-GB"/>
        </w:rPr>
        <w:t xml:space="preserve"> to get a better understanding of the ENCORE philosophy. </w:t>
      </w:r>
    </w:p>
    <w:p w14:paraId="70D70C77" w14:textId="77777777" w:rsidR="002773E1" w:rsidRDefault="002773E1" w:rsidP="002773E1">
      <w:pPr>
        <w:pStyle w:val="ListParagraph"/>
        <w:spacing w:after="0"/>
        <w:ind w:left="360"/>
        <w:jc w:val="both"/>
        <w:rPr>
          <w:color w:val="000000" w:themeColor="text1"/>
          <w:lang w:val="en-GB"/>
        </w:rPr>
      </w:pPr>
    </w:p>
    <w:p w14:paraId="3149F0D4" w14:textId="020ABBE6"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w:t>
      </w:r>
      <w:r w:rsidR="002773E1">
        <w:rPr>
          <w:color w:val="000000" w:themeColor="text1"/>
          <w:lang w:val="en-GB"/>
        </w:rPr>
        <w:t>, the LabJournal.txt, and other files</w:t>
      </w:r>
      <w:r>
        <w:rPr>
          <w:color w:val="000000" w:themeColor="text1"/>
          <w:lang w:val="en-GB"/>
        </w:rPr>
        <w:t xml:space="preserve"> for </w:t>
      </w:r>
      <w:r w:rsidR="0095627D">
        <w:rPr>
          <w:color w:val="000000" w:themeColor="text1"/>
          <w:lang w:val="en-GB"/>
        </w:rPr>
        <w:t>specific</w:t>
      </w:r>
      <w:r>
        <w:rPr>
          <w:color w:val="000000" w:themeColor="text1"/>
          <w:lang w:val="en-GB"/>
        </w:rPr>
        <w:t xml:space="preserve"> instructions about the information you need to provide in each sub-directory.</w:t>
      </w:r>
    </w:p>
    <w:p w14:paraId="591F1DF2" w14:textId="77777777" w:rsidR="002773E1" w:rsidRDefault="002773E1" w:rsidP="002773E1">
      <w:pPr>
        <w:pStyle w:val="ListParagraph"/>
        <w:spacing w:after="0"/>
        <w:ind w:left="360"/>
        <w:jc w:val="both"/>
        <w:rPr>
          <w:color w:val="000000" w:themeColor="text1"/>
          <w:lang w:val="en-GB"/>
        </w:rPr>
      </w:pPr>
    </w:p>
    <w:p w14:paraId="17DEB5E9" w14:textId="05062DFE"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5F227DDF" w14:textId="77777777" w:rsidR="002773E1" w:rsidRDefault="002773E1" w:rsidP="002773E1">
      <w:pPr>
        <w:pStyle w:val="ListParagraph"/>
        <w:spacing w:after="0" w:line="240" w:lineRule="auto"/>
        <w:ind w:left="360"/>
        <w:jc w:val="both"/>
        <w:rPr>
          <w:b/>
          <w:bCs/>
          <w:color w:val="0000FF"/>
          <w:lang w:val="en-GB"/>
        </w:rPr>
      </w:pPr>
    </w:p>
    <w:p w14:paraId="4806A369" w14:textId="19CCC15B" w:rsidR="00C36E13" w:rsidRPr="00C36E13" w:rsidRDefault="00C36E13" w:rsidP="00C36E13">
      <w:pPr>
        <w:pStyle w:val="ListParagraph"/>
        <w:numPr>
          <w:ilvl w:val="0"/>
          <w:numId w:val="56"/>
        </w:numPr>
        <w:spacing w:after="0" w:line="240" w:lineRule="auto"/>
        <w:jc w:val="both"/>
        <w:rPr>
          <w:b/>
          <w:bCs/>
          <w:color w:val="0000FF"/>
          <w:lang w:val="en-GB"/>
        </w:rPr>
      </w:pPr>
      <w:r w:rsidRPr="00C36E13">
        <w:rPr>
          <w:b/>
          <w:bCs/>
          <w:color w:val="0000FF"/>
          <w:lang w:val="en-GB"/>
        </w:rPr>
        <w:lastRenderedPageBreak/>
        <w:t xml:space="preserve">KEEP THE </w:t>
      </w:r>
      <w:proofErr w:type="spellStart"/>
      <w:r w:rsidRPr="00C36E13">
        <w:rPr>
          <w:b/>
          <w:bCs/>
          <w:color w:val="0000FF"/>
          <w:lang w:val="en-GB"/>
        </w:rPr>
        <w:t>sFSS</w:t>
      </w:r>
      <w:proofErr w:type="spellEnd"/>
      <w:r w:rsidRPr="00C36E13">
        <w:rPr>
          <w:b/>
          <w:bCs/>
          <w:color w:val="0000FF"/>
          <w:lang w:val="en-GB"/>
        </w:rPr>
        <w:t xml:space="preserve"> UPDATED </w:t>
      </w:r>
      <w:commentRangeStart w:id="139"/>
      <w:r w:rsidRPr="00C36E13">
        <w:rPr>
          <w:b/>
          <w:bCs/>
          <w:color w:val="0000FF"/>
          <w:lang w:val="en-GB"/>
        </w:rPr>
        <w:t>ON A DAILY BASIS!!</w:t>
      </w:r>
      <w:commentRangeEnd w:id="139"/>
      <w:r w:rsidR="000201FF">
        <w:rPr>
          <w:rStyle w:val="CommentReference"/>
        </w:rPr>
        <w:commentReference w:id="139"/>
      </w:r>
    </w:p>
    <w:p w14:paraId="43439197" w14:textId="77777777" w:rsidR="00C36E13" w:rsidRPr="00C36E13" w:rsidRDefault="00C36E13" w:rsidP="00C36E13">
      <w:pPr>
        <w:spacing w:after="0"/>
        <w:jc w:val="both"/>
        <w:rPr>
          <w:color w:val="000000" w:themeColor="text1"/>
          <w:lang w:val="en-GB"/>
        </w:rPr>
      </w:pPr>
    </w:p>
    <w:p w14:paraId="5F2901BC" w14:textId="77777777" w:rsidR="00A540DD" w:rsidRDefault="00A540DD" w:rsidP="0047404A">
      <w:pPr>
        <w:spacing w:after="0"/>
        <w:jc w:val="both"/>
        <w:rPr>
          <w:color w:val="000000" w:themeColor="text1"/>
        </w:rPr>
      </w:pPr>
    </w:p>
    <w:p w14:paraId="6BCFA5DC" w14:textId="77777777" w:rsidR="004B697A" w:rsidRDefault="004B697A" w:rsidP="0047404A">
      <w:pPr>
        <w:spacing w:after="0"/>
        <w:jc w:val="both"/>
        <w:rPr>
          <w:color w:val="000000" w:themeColor="text1"/>
        </w:rPr>
      </w:pPr>
    </w:p>
    <w:p w14:paraId="568C227E" w14:textId="452BC0A9" w:rsidR="004327AA" w:rsidRDefault="004327AA">
      <w:pPr>
        <w:rPr>
          <w:lang w:val="en-GB"/>
        </w:rPr>
      </w:pPr>
      <w:r>
        <w:rPr>
          <w:lang w:val="en-GB"/>
        </w:rPr>
        <w:br w:type="page"/>
      </w:r>
    </w:p>
    <w:p w14:paraId="59142665" w14:textId="7FCD02F0" w:rsidR="003E329A" w:rsidRDefault="0034457E" w:rsidP="003E329A">
      <w:pPr>
        <w:pStyle w:val="Heading1"/>
        <w:rPr>
          <w:lang w:val="en-GB"/>
        </w:rPr>
      </w:pPr>
      <w:bookmarkStart w:id="140" w:name="_Ref139292827"/>
      <w:bookmarkStart w:id="141" w:name="_Ref139292924"/>
      <w:bookmarkStart w:id="142" w:name="_Ref139292979"/>
      <w:bookmarkStart w:id="143" w:name="_Toc139381309"/>
      <w:bookmarkStart w:id="144" w:name="_Toc139381346"/>
      <w:r>
        <w:rPr>
          <w:lang w:val="en-GB"/>
        </w:rPr>
        <w:lastRenderedPageBreak/>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140"/>
      <w:bookmarkEnd w:id="141"/>
      <w:bookmarkEnd w:id="142"/>
      <w:bookmarkEnd w:id="143"/>
      <w:bookmarkEnd w:id="144"/>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145" w:name="_Toc139381310"/>
      <w:bookmarkStart w:id="146" w:name="_Toc139381347"/>
      <w:r>
        <w:rPr>
          <w:lang w:val="en-GB"/>
        </w:rPr>
        <w:t xml:space="preserve">ENCORE sFSS </w:t>
      </w:r>
      <w:r w:rsidR="003E329A" w:rsidRPr="00047F23">
        <w:rPr>
          <w:lang w:val="en-GB"/>
        </w:rPr>
        <w:t>Template</w:t>
      </w:r>
      <w:bookmarkEnd w:id="145"/>
      <w:bookmarkEnd w:id="146"/>
    </w:p>
    <w:p w14:paraId="53A17D29" w14:textId="2135D2FA" w:rsidR="003E329A" w:rsidRDefault="003E329A" w:rsidP="003E329A">
      <w:pPr>
        <w:numPr>
          <w:ilvl w:val="0"/>
          <w:numId w:val="31"/>
        </w:numPr>
        <w:tabs>
          <w:tab w:val="clear" w:pos="432"/>
          <w:tab w:val="num" w:pos="0"/>
        </w:tabs>
        <w:spacing w:after="0"/>
        <w:ind w:left="482" w:hanging="482"/>
        <w:jc w:val="both"/>
      </w:pPr>
      <w:r w:rsidRPr="004F3F15">
        <w:rPr>
          <w:b/>
          <w:bCs/>
        </w:rPr>
        <w:t>Location.</w:t>
      </w:r>
      <w:r>
        <w:t xml:space="preserve"> </w:t>
      </w:r>
      <w:r w:rsidRPr="00762BF7">
        <w:t xml:space="preserve">For new projects the latest ENCORE </w:t>
      </w:r>
      <w:r w:rsidR="00D27141">
        <w:t xml:space="preserve">sFSS </w:t>
      </w:r>
      <w:r w:rsidRPr="00762BF7">
        <w:t>template should be downloaded from GitHub (</w:t>
      </w:r>
      <w:hyperlink r:id="rId23" w:history="1">
        <w:r w:rsidRPr="00762BF7">
          <w:rPr>
            <w:rStyle w:val="Hyperlink"/>
            <w:bCs/>
          </w:rPr>
          <w:t>https://github.com/EDS-Bioinformatics-Laboratory/ENCORE</w:t>
        </w:r>
      </w:hyperlink>
      <w:r w:rsidRPr="00762BF7">
        <w:t>).</w:t>
      </w:r>
    </w:p>
    <w:p w14:paraId="5508C5EC" w14:textId="77777777" w:rsidR="0090487C" w:rsidRDefault="0090487C" w:rsidP="0090487C">
      <w:pPr>
        <w:spacing w:after="0"/>
        <w:ind w:left="482"/>
        <w:jc w:val="both"/>
      </w:pPr>
    </w:p>
    <w:p w14:paraId="754B7165" w14:textId="11578D74" w:rsidR="003E329A" w:rsidRDefault="003E329A" w:rsidP="003E329A">
      <w:pPr>
        <w:numPr>
          <w:ilvl w:val="0"/>
          <w:numId w:val="31"/>
        </w:numPr>
        <w:tabs>
          <w:tab w:val="clear" w:pos="432"/>
          <w:tab w:val="num" w:pos="0"/>
        </w:tabs>
        <w:spacing w:after="0"/>
        <w:ind w:left="482" w:hanging="482"/>
        <w:jc w:val="both"/>
      </w:pPr>
      <w:commentRangeStart w:id="147"/>
      <w:r w:rsidRPr="00D9333F">
        <w:rPr>
          <w:b/>
          <w:bCs/>
        </w:rPr>
        <w:t>Updates.</w:t>
      </w:r>
      <w:commentRangeEnd w:id="147"/>
      <w:r w:rsidR="00F6582C">
        <w:rPr>
          <w:rStyle w:val="CommentReference"/>
        </w:rPr>
        <w:commentReference w:id="147"/>
      </w:r>
      <w:r>
        <w:t xml:space="preserve"> </w:t>
      </w:r>
      <w:r w:rsidR="00621649">
        <w:t>Based on use</w:t>
      </w:r>
      <w:ins w:id="148" w:author="P.D. Moerland" w:date="2023-07-11T08:29:00Z">
        <w:r w:rsidR="00F6582C">
          <w:t xml:space="preserve"> </w:t>
        </w:r>
      </w:ins>
      <w:del w:id="149" w:author="P.D. Moerland" w:date="2023-07-11T08:29:00Z">
        <w:r w:rsidR="00621649" w:rsidDel="00F6582C">
          <w:delText>-</w:delText>
        </w:r>
      </w:del>
      <w:r w:rsidR="00621649">
        <w:t>cases</w:t>
      </w:r>
      <w:r w:rsidR="00D27141">
        <w:t xml:space="preserve"> and experience</w:t>
      </w:r>
      <w:r w:rsidR="00621649">
        <w:t xml:space="preserve">, </w:t>
      </w:r>
      <w:r w:rsidRPr="00762BF7">
        <w:t>ENCORE i</w:t>
      </w:r>
      <w:r w:rsidR="00621649">
        <w:t xml:space="preserve">s expected to </w:t>
      </w:r>
      <w:r w:rsidRPr="00762BF7">
        <w:t>evolv</w:t>
      </w:r>
      <w:r w:rsidR="00621649">
        <w:t xml:space="preserve">e over time resulting in </w:t>
      </w:r>
      <w:r w:rsidRPr="00762BF7">
        <w:t xml:space="preserve">updates in the </w:t>
      </w:r>
      <w:r w:rsidR="00621649">
        <w:t>s</w:t>
      </w:r>
      <w:r w:rsidRPr="00762BF7">
        <w:t>FSS structure</w:t>
      </w:r>
      <w:r w:rsidR="00621649">
        <w:t>, the</w:t>
      </w:r>
      <w:r w:rsidRPr="00762BF7">
        <w:t xml:space="preserve"> pre-defined files</w:t>
      </w:r>
      <w:r w:rsidR="00621649">
        <w:t>, the sFSS navigator, and/or this Guide document. Therefore, always use the latest template from the specified source location</w:t>
      </w:r>
      <w:r w:rsidR="0090487C">
        <w:t>.</w:t>
      </w:r>
    </w:p>
    <w:p w14:paraId="4D4D9883" w14:textId="77777777" w:rsidR="0090487C" w:rsidRDefault="0090487C" w:rsidP="0090487C">
      <w:pPr>
        <w:spacing w:after="0"/>
        <w:ind w:left="482"/>
        <w:jc w:val="both"/>
      </w:pPr>
    </w:p>
    <w:p w14:paraId="6A4A3849" w14:textId="46487B1E"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r w:rsidR="00D27141">
        <w:t>s</w:t>
      </w:r>
      <w:r w:rsidRPr="00762BF7">
        <w:t>FSS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source location. </w:t>
      </w:r>
    </w:p>
    <w:p w14:paraId="620135E5" w14:textId="77777777" w:rsidR="0090487C" w:rsidRDefault="0090487C" w:rsidP="0090487C">
      <w:pPr>
        <w:spacing w:after="0"/>
        <w:ind w:left="482"/>
        <w:jc w:val="both"/>
      </w:pPr>
    </w:p>
    <w:p w14:paraId="2B0ED735" w14:textId="446964E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ins w:id="150" w:author="P.D. Moerland" w:date="2023-07-11T08:33:00Z">
        <w:r w:rsidR="004A4A04">
          <w:rPr>
            <w:b/>
            <w:bCs/>
          </w:rPr>
          <w:t>ies</w:t>
        </w:r>
      </w:ins>
      <w:del w:id="151" w:author="P.D. Moerland" w:date="2023-07-11T08:33:00Z">
        <w:r w:rsidRPr="00D9333F" w:rsidDel="004A4A04">
          <w:rPr>
            <w:b/>
            <w:bCs/>
          </w:rPr>
          <w:delText>y</w:delText>
        </w:r>
      </w:del>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r w:rsidR="00D27141">
        <w:t>s</w:t>
      </w:r>
      <w:r w:rsidRPr="00762BF7">
        <w:t xml:space="preserve">FSS </w:t>
      </w:r>
      <w:del w:id="152" w:author="P.D. Moerland" w:date="2023-07-11T08:34:00Z">
        <w:r w:rsidRPr="00762BF7" w:rsidDel="004A4A04">
          <w:delText>sub</w:delText>
        </w:r>
      </w:del>
      <w:r w:rsidRPr="00762BF7">
        <w:t xml:space="preserve">directory names and structure, and the </w:t>
      </w:r>
      <w:r w:rsidRPr="00154BE2">
        <w:t>pre-defined</w:t>
      </w:r>
      <w:r w:rsidRPr="00762BF7">
        <w:t xml:space="preserve"> file names should not be changed to ensure consistency across projects</w:t>
      </w:r>
      <w:ins w:id="153" w:author="P.D. Moerland" w:date="2023-07-11T08:34:00Z">
        <w:r w:rsidR="004A4A04">
          <w:t>. In specific</w:t>
        </w:r>
      </w:ins>
      <w:del w:id="154" w:author="P.D. Moerland" w:date="2023-07-11T08:34:00Z">
        <w:r w:rsidR="00621649" w:rsidDel="004A4A04">
          <w:delText>:</w:delText>
        </w:r>
      </w:del>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527FA156" w:rsidR="003E329A" w:rsidRPr="00EF6DB9" w:rsidRDefault="003E329A" w:rsidP="003E329A">
      <w:pPr>
        <w:pStyle w:val="Compact"/>
        <w:numPr>
          <w:ilvl w:val="2"/>
          <w:numId w:val="31"/>
        </w:numPr>
        <w:spacing w:after="0" w:line="276" w:lineRule="auto"/>
        <w:ind w:left="1134"/>
        <w:jc w:val="both"/>
        <w:rPr>
          <w:sz w:val="20"/>
          <w:szCs w:val="20"/>
        </w:rPr>
      </w:pPr>
      <w:commentRangeStart w:id="155"/>
      <w:r w:rsidRPr="00EF6DB9">
        <w:rPr>
          <w:sz w:val="20"/>
          <w:szCs w:val="20"/>
        </w:rPr>
        <w:t xml:space="preserve">You are allowed to add/remove a '0_' prefix to/from the </w:t>
      </w:r>
      <w:r w:rsidR="00621649" w:rsidRPr="00EF6DB9">
        <w:rPr>
          <w:sz w:val="20"/>
          <w:szCs w:val="20"/>
        </w:rPr>
        <w:t>README files</w:t>
      </w:r>
      <w:r w:rsidRPr="00EF6DB9">
        <w:rPr>
          <w:sz w:val="20"/>
          <w:szCs w:val="20"/>
        </w:rPr>
        <w:t xml:space="preserve"> to ensure that </w:t>
      </w:r>
      <w:ins w:id="156" w:author="P.D. Moerland" w:date="2023-07-11T08:34:00Z">
        <w:r w:rsidR="004A4A04">
          <w:rPr>
            <w:sz w:val="20"/>
            <w:szCs w:val="20"/>
          </w:rPr>
          <w:t xml:space="preserve">the </w:t>
        </w:r>
      </w:ins>
      <w:r w:rsidRPr="00EF6DB9">
        <w:rPr>
          <w:sz w:val="20"/>
          <w:szCs w:val="20"/>
        </w:rPr>
        <w:t>file is at the top of the file list.</w:t>
      </w:r>
      <w:commentRangeEnd w:id="155"/>
      <w:r w:rsidR="004A4A04">
        <w:rPr>
          <w:rStyle w:val="CommentReference"/>
        </w:rPr>
        <w:commentReference w:id="155"/>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r w:rsidR="00D27141" w:rsidRPr="00EF6DB9">
        <w:rPr>
          <w:sz w:val="20"/>
          <w:szCs w:val="20"/>
        </w:rPr>
        <w:t>s</w:t>
      </w:r>
      <w:r w:rsidRPr="00EF6DB9">
        <w:rPr>
          <w:sz w:val="20"/>
          <w:szCs w:val="20"/>
        </w:rPr>
        <w:t xml:space="preserve">FSS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ins w:id="157" w:author="P.D. Moerland" w:date="2023-07-11T08:35:00Z">
        <w:r w:rsidR="004A4A04">
          <w:rPr>
            <w:sz w:val="20"/>
            <w:szCs w:val="20"/>
          </w:rPr>
          <w:t xml:space="preserve">you </w:t>
        </w:r>
      </w:ins>
      <w:ins w:id="158" w:author="P.D. Moerland" w:date="2023-07-11T08:37:00Z">
        <w:r w:rsidR="004A4A04">
          <w:rPr>
            <w:sz w:val="20"/>
            <w:szCs w:val="20"/>
          </w:rPr>
          <w:t xml:space="preserve">can </w:t>
        </w:r>
      </w:ins>
      <w:r w:rsidR="00621649" w:rsidRPr="00EF6DB9">
        <w:rPr>
          <w:sz w:val="20"/>
          <w:szCs w:val="20"/>
        </w:rPr>
        <w:t>add a sub-directory \Figures in \</w:t>
      </w:r>
      <w:proofErr w:type="gramStart"/>
      <w:r w:rsidR="00621649" w:rsidRPr="00EF6DB9">
        <w:rPr>
          <w:sz w:val="20"/>
          <w:szCs w:val="20"/>
        </w:rPr>
        <w:t>Results</w:t>
      </w:r>
      <w:proofErr w:type="gramEnd"/>
      <w:r w:rsidR="00621649" w:rsidRPr="00EF6DB9">
        <w:rPr>
          <w:sz w:val="20"/>
          <w:szCs w:val="20"/>
        </w:rPr>
        <w:t xml:space="preserve"> </w:t>
      </w:r>
    </w:p>
    <w:p w14:paraId="02279C91" w14:textId="77777777" w:rsidR="0090487C" w:rsidRDefault="003E329A" w:rsidP="0090487C">
      <w:pPr>
        <w:pStyle w:val="Compact"/>
        <w:numPr>
          <w:ilvl w:val="2"/>
          <w:numId w:val="31"/>
        </w:numPr>
        <w:spacing w:after="0" w:line="276" w:lineRule="auto"/>
        <w:ind w:left="1134"/>
        <w:jc w:val="both"/>
        <w:rPr>
          <w:sz w:val="20"/>
          <w:szCs w:val="20"/>
        </w:rPr>
      </w:pPr>
      <w:r w:rsidRPr="00EF6DB9">
        <w:rPr>
          <w:sz w:val="20"/>
          <w:szCs w:val="20"/>
        </w:rPr>
        <w:t>Directories and files that are not used can be removed</w:t>
      </w:r>
      <w:r w:rsidR="00621649" w:rsidRPr="00EF6DB9">
        <w:rPr>
          <w:sz w:val="20"/>
          <w:szCs w:val="20"/>
        </w:rPr>
        <w:t xml:space="preserve"> but don’t remove the following files in the sFSS root directory:</w:t>
      </w:r>
      <w:r w:rsidR="0090487C">
        <w:rPr>
          <w:sz w:val="20"/>
          <w:szCs w:val="20"/>
        </w:rPr>
        <w:t xml:space="preserve"> </w:t>
      </w:r>
    </w:p>
    <w:p w14:paraId="30416A6E" w14:textId="77777777"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00_README-FIRST.md</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commentRangeStart w:id="159"/>
      <w:commentRangeStart w:id="160"/>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commentRangeEnd w:id="159"/>
      <w:r w:rsidR="000B2E39">
        <w:rPr>
          <w:rStyle w:val="CommentReference"/>
        </w:rPr>
        <w:commentReference w:id="159"/>
      </w:r>
      <w:commentRangeEnd w:id="160"/>
      <w:r w:rsidR="00D47A07">
        <w:rPr>
          <w:rStyle w:val="CommentReference"/>
        </w:rPr>
        <w:commentReference w:id="160"/>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4A4514DE"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ins w:id="161" w:author="P.D. Moerland" w:date="2023-07-11T08:48:00Z">
        <w:r w:rsidR="00CC3748">
          <w:t>X</w:t>
        </w:r>
      </w:ins>
      <w:del w:id="162" w:author="P.D. Moerland" w:date="2023-07-11T08:48:00Z">
        <w:r w:rsidRPr="0090487C" w:rsidDel="00CC3748">
          <w:delText>x</w:delText>
        </w:r>
      </w:del>
      <w:r w:rsidRPr="0090487C">
        <w:t xml:space="preserve">. If you do, then also provide pdf files for each of these documents. </w:t>
      </w:r>
    </w:p>
    <w:p w14:paraId="1FC661FA" w14:textId="79DF8F75"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w:t>
      </w:r>
      <w:proofErr w:type="gramStart"/>
      <w:r w:rsidRPr="0090487C">
        <w:t>directory</w:t>
      </w:r>
      <w:ins w:id="163" w:author="P.D. Moerland" w:date="2023-07-11T08:48:00Z">
        <w:r w:rsidR="00CC3748">
          <w:t>,</w:t>
        </w:r>
      </w:ins>
      <w:r w:rsidRPr="0090487C">
        <w:t xml:space="preserve"> since</w:t>
      </w:r>
      <w:proofErr w:type="gramEnd"/>
      <w:r w:rsidRPr="0090487C">
        <w:t xml:space="preserv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164" w:name="_Toc139381311"/>
      <w:bookmarkStart w:id="165" w:name="_Toc139381348"/>
      <w:r w:rsidRPr="00544A93">
        <w:lastRenderedPageBreak/>
        <w:t>General</w:t>
      </w:r>
      <w:bookmarkEnd w:id="164"/>
      <w:bookmarkEnd w:id="165"/>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ins w:id="166" w:author="P.D. Moerland" w:date="2023-07-11T08:48:00Z">
        <w:r w:rsidR="00CC3748">
          <w:t xml:space="preserve">contain </w:t>
        </w:r>
      </w:ins>
      <w:r w:rsidR="00D27141">
        <w:t xml:space="preserve">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0A74D091"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ins w:id="167" w:author="P.D. Moerland" w:date="2023-07-11T08:48:00Z">
        <w:r w:rsidR="00CC3748">
          <w:t xml:space="preserve">in such a way </w:t>
        </w:r>
      </w:ins>
      <w:ins w:id="168" w:author="P.D. Moerland" w:date="2023-07-11T08:49:00Z">
        <w:r w:rsidR="00CC3748">
          <w:t xml:space="preserve">that the name </w:t>
        </w:r>
      </w:ins>
      <w:del w:id="169" w:author="P.D. Moerland" w:date="2023-07-11T08:49:00Z">
        <w:r w:rsidRPr="000955F4" w:rsidDel="00CC3748">
          <w:delText xml:space="preserve">to </w:delText>
        </w:r>
      </w:del>
      <w:r w:rsidRPr="000955F4">
        <w:t>reflect</w:t>
      </w:r>
      <w:ins w:id="170" w:author="P.D. Moerland" w:date="2023-07-11T08:49:00Z">
        <w:r w:rsidR="00CC3748">
          <w:t>s</w:t>
        </w:r>
      </w:ins>
      <w:r w:rsidRPr="000955F4">
        <w:t xml:space="preserve"> their content or function</w:t>
      </w:r>
      <w:r>
        <w:t>.</w:t>
      </w:r>
    </w:p>
    <w:p w14:paraId="68DA8B1B" w14:textId="2624A225"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ins w:id="171" w:author="P.D. Moerland" w:date="2023-07-11T08:50:00Z">
        <w:r w:rsidR="00C25F66">
          <w:t>,</w:t>
        </w:r>
      </w:ins>
      <w:r w:rsidRPr="00762BF7">
        <w:t xml:space="preserve"> </w:t>
      </w:r>
      <w:del w:id="172" w:author="P.D. Moerland" w:date="2023-07-11T08:50:00Z">
        <w:r w:rsidRPr="00762BF7" w:rsidDel="00C25F66">
          <w:delText>then</w:delText>
        </w:r>
      </w:del>
      <w:r w:rsidRPr="00762BF7">
        <w:t xml:space="preserve"> </w:t>
      </w:r>
      <w:r>
        <w:t xml:space="preserve">ensure that the </w:t>
      </w:r>
      <w:r w:rsidRPr="00762BF7">
        <w:t>first and last name</w:t>
      </w:r>
      <w:r>
        <w:t xml:space="preserve">, </w:t>
      </w:r>
      <w:commentRangeStart w:id="173"/>
      <w:r>
        <w:t>titles</w:t>
      </w:r>
      <w:commentRangeEnd w:id="173"/>
      <w:r w:rsidR="00CC3748">
        <w:rPr>
          <w:rStyle w:val="CommentReference"/>
        </w:rPr>
        <w:commentReference w:id="173"/>
      </w:r>
      <w:r>
        <w:t>,</w:t>
      </w:r>
      <w:r w:rsidRPr="00762BF7">
        <w:t xml:space="preserve"> and affiliation</w:t>
      </w:r>
      <w:r>
        <w:t xml:space="preserve"> are documented once</w:t>
      </w:r>
      <w:r w:rsidRPr="00762BF7">
        <w:t xml:space="preserve"> </w:t>
      </w:r>
      <w:commentRangeStart w:id="174"/>
      <w:r w:rsidRPr="00762BF7">
        <w:t xml:space="preserve">(since the </w:t>
      </w:r>
      <w:r w:rsidR="00AD46BA">
        <w:t>s</w:t>
      </w:r>
      <w:r w:rsidRPr="00762BF7">
        <w:t xml:space="preserve">FSS may be shared with </w:t>
      </w:r>
      <w:r w:rsidR="00AD46BA">
        <w:t>your peers</w:t>
      </w:r>
      <w:r w:rsidRPr="00762BF7">
        <w:t>)</w:t>
      </w:r>
      <w:commentRangeEnd w:id="174"/>
      <w:r w:rsidR="00C25F66">
        <w:rPr>
          <w:rStyle w:val="CommentReference"/>
        </w:rPr>
        <w:commentReference w:id="174"/>
      </w:r>
      <w:r w:rsidRPr="00762BF7">
        <w:t xml:space="preserve">. </w:t>
      </w:r>
      <w:r>
        <w:t>The project leader</w:t>
      </w:r>
      <w:r w:rsidRPr="00762BF7">
        <w:t xml:space="preserve"> and project collaborators should be added to the 0_PROJECT.md file </w:t>
      </w:r>
      <w:r w:rsidR="00AD46BA">
        <w:t>found in</w:t>
      </w:r>
      <w:r w:rsidRPr="00762BF7">
        <w:t xml:space="preserve"> the top-level directory.</w:t>
      </w:r>
    </w:p>
    <w:p w14:paraId="23178A90" w14:textId="3F33B5C3" w:rsidR="003E329A" w:rsidRDefault="00AD46BA" w:rsidP="003E329A">
      <w:pPr>
        <w:numPr>
          <w:ilvl w:val="0"/>
          <w:numId w:val="34"/>
        </w:numPr>
        <w:spacing w:after="0"/>
        <w:jc w:val="both"/>
      </w:pPr>
      <w:r>
        <w:rPr>
          <w:b/>
          <w:bCs/>
        </w:rPr>
        <w:t>s</w:t>
      </w:r>
      <w:r w:rsidR="003E329A" w:rsidRPr="004F3F15">
        <w:rPr>
          <w:b/>
          <w:bCs/>
        </w:rPr>
        <w:t>FSS</w:t>
      </w:r>
      <w:r>
        <w:rPr>
          <w:b/>
          <w:bCs/>
        </w:rPr>
        <w:t xml:space="preserve"> is point of entry</w:t>
      </w:r>
      <w:r w:rsidR="003E329A" w:rsidRPr="004F3F15">
        <w:rPr>
          <w:b/>
          <w:bCs/>
        </w:rPr>
        <w:t>.</w:t>
      </w:r>
      <w:r w:rsidR="003E329A">
        <w:t xml:space="preserve"> </w:t>
      </w:r>
      <w:r w:rsidR="003E329A" w:rsidRPr="00762BF7">
        <w:t xml:space="preserve">The </w:t>
      </w:r>
      <w:r>
        <w:t>s</w:t>
      </w:r>
      <w:r w:rsidR="003E329A" w:rsidRPr="00762BF7">
        <w:t xml:space="preserve">FSS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r>
        <w:t>s</w:t>
      </w:r>
      <w:r w:rsidR="003E329A" w:rsidRPr="00762BF7">
        <w:t>FSS.</w:t>
      </w:r>
      <w:r w:rsidR="003E329A">
        <w:t xml:space="preserve"> </w:t>
      </w:r>
      <w:r>
        <w:t>GitHub is only used for software versioning</w:t>
      </w:r>
      <w:r w:rsidR="003E329A">
        <w:t xml:space="preserve">. The </w:t>
      </w:r>
      <w:r>
        <w:t>s</w:t>
      </w:r>
      <w:r w:rsidR="003E329A">
        <w:t xml:space="preserve">FSS </w:t>
      </w:r>
      <w:r>
        <w:t xml:space="preserve">should </w:t>
      </w:r>
      <w:r w:rsidR="003E329A">
        <w:t xml:space="preserve">contain the </w:t>
      </w:r>
      <w:r>
        <w:t xml:space="preserve">(latest) </w:t>
      </w:r>
      <w:r w:rsidR="003E329A">
        <w:t xml:space="preserve">software version </w:t>
      </w:r>
      <w:commentRangeStart w:id="175"/>
      <w:r w:rsidR="003E329A">
        <w:t>that is shared</w:t>
      </w:r>
      <w:commentRangeEnd w:id="175"/>
      <w:r w:rsidR="005A392C">
        <w:rPr>
          <w:rStyle w:val="CommentReference"/>
        </w:rPr>
        <w:commentReference w:id="175"/>
      </w:r>
      <w:r>
        <w:t xml:space="preserve"> and which was used to produce the results present in the sFSS</w:t>
      </w:r>
      <w:r w:rsidR="003E329A">
        <w:t xml:space="preserve">. </w:t>
      </w:r>
      <w:r>
        <w:t>This, h</w:t>
      </w:r>
      <w:r w:rsidR="003E329A">
        <w:t xml:space="preserve">owever, </w:t>
      </w:r>
      <w:r>
        <w:t>does not exclude the possibility to also share the GitHub repository with your peers.</w:t>
      </w:r>
    </w:p>
    <w:p w14:paraId="592B8489" w14:textId="3CDEF781"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proofErr w:type="gramStart"/>
      <w:r>
        <w:rPr>
          <w:rFonts w:cstheme="minorHAnsi"/>
        </w:rPr>
        <w:t>on a daily basis</w:t>
      </w:r>
      <w:proofErr w:type="gramEnd"/>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7BB25BCE" w14:textId="495E8C9A" w:rsidR="0034457E" w:rsidRDefault="0034457E">
      <w:pPr>
        <w:rPr>
          <w:lang w:val="en-GB"/>
        </w:rPr>
      </w:pPr>
      <w:r>
        <w:rPr>
          <w:lang w:val="en-GB"/>
        </w:rPr>
        <w:br w:type="page"/>
      </w:r>
    </w:p>
    <w:p w14:paraId="0478F217" w14:textId="77777777" w:rsidR="0034457E" w:rsidRDefault="0034457E" w:rsidP="002773E1">
      <w:pPr>
        <w:pStyle w:val="Heading5"/>
      </w:pPr>
      <w:bookmarkStart w:id="176" w:name="_Ref139294855"/>
      <w:r>
        <w:lastRenderedPageBreak/>
        <w:t>Appendix. The FSS Navigator</w:t>
      </w:r>
      <w:bookmarkEnd w:id="176"/>
    </w:p>
    <w:p w14:paraId="2EEC0066" w14:textId="77777777" w:rsidR="0034457E" w:rsidRDefault="0034457E" w:rsidP="0034457E">
      <w:pPr>
        <w:rPr>
          <w:lang w:val="en-GB"/>
        </w:rPr>
      </w:pPr>
    </w:p>
    <w:p w14:paraId="2ED80AB1" w14:textId="702EE75C" w:rsidR="0034457E" w:rsidRDefault="0034457E" w:rsidP="0034457E">
      <w:pPr>
        <w:spacing w:after="0"/>
        <w:jc w:val="both"/>
        <w:rPr>
          <w:lang w:val="en-GB"/>
        </w:rPr>
      </w:pPr>
      <w:r>
        <w:rPr>
          <w:lang w:val="en-GB"/>
        </w:rPr>
        <w:t>The FSS Navigator is a Python program (</w:t>
      </w:r>
      <w:r w:rsidRPr="00781009">
        <w:rPr>
          <w:color w:val="00B050"/>
        </w:rPr>
        <w:t>20231201_</w:t>
      </w:r>
      <w:r w:rsidRPr="00781009">
        <w:rPr>
          <w:color w:val="00B050"/>
          <w:lang w:val="en-GB"/>
        </w:rPr>
        <w:t>Project</w:t>
      </w:r>
      <w:r>
        <w:rPr>
          <w:b/>
          <w:bCs/>
          <w:color w:val="00B050"/>
          <w:lang w:val="en-GB"/>
        </w:rPr>
        <w:t>\</w:t>
      </w:r>
      <w:r w:rsidRPr="00781009">
        <w:rPr>
          <w:b/>
          <w:bCs/>
          <w:color w:val="00B050"/>
          <w:lang w:val="en-GB"/>
        </w:rPr>
        <w:t>Navigate.py</w:t>
      </w:r>
      <w:r>
        <w:rPr>
          <w:lang w:val="en-GB"/>
        </w:rPr>
        <w:t>) that creates a html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the </w:t>
      </w:r>
      <w:proofErr w:type="spellStart"/>
      <w:r>
        <w:rPr>
          <w:lang w:val="en-GB"/>
        </w:rPr>
        <w:t>sFSS</w:t>
      </w:r>
      <w:proofErr w:type="spellEnd"/>
      <w:r>
        <w:rPr>
          <w:lang w:val="en-GB"/>
        </w:rPr>
        <w:t xml:space="preserve"> of the FSS Navigator itself. The FSS Navigator project can be downloaded from </w:t>
      </w:r>
      <w:hyperlink r:id="rId24" w:history="1">
        <w:r w:rsidRPr="00B22D9A">
          <w:rPr>
            <w:rStyle w:val="Hyperlink"/>
            <w:lang w:val="en-GB"/>
          </w:rPr>
          <w:t>https://doi.org/10.5281/zenodo.7985655</w:t>
        </w:r>
      </w:hyperlink>
      <w:r>
        <w:rPr>
          <w:lang w:val="en-GB"/>
        </w:rPr>
        <w:t xml:space="preserve">. Note, that the FSS Navigator is work in progress and updates will become available in the future.  </w:t>
      </w:r>
    </w:p>
    <w:p w14:paraId="311F06A3" w14:textId="77777777" w:rsidR="0034457E" w:rsidRDefault="0034457E" w:rsidP="0034457E">
      <w:pPr>
        <w:rPr>
          <w:lang w:val="en-GB"/>
        </w:rPr>
      </w:pPr>
    </w:p>
    <w:p w14:paraId="0E4E68FE" w14:textId="77777777" w:rsidR="0034457E" w:rsidRDefault="0034457E" w:rsidP="0034457E">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FSS Navigator</w:t>
      </w:r>
    </w:p>
    <w:p w14:paraId="711EA094" w14:textId="77777777" w:rsidR="0034457E" w:rsidRPr="0034457E" w:rsidRDefault="0034457E" w:rsidP="0034457E">
      <w:pPr>
        <w:pStyle w:val="md-end-block"/>
        <w:numPr>
          <w:ilvl w:val="0"/>
          <w:numId w:val="70"/>
        </w:numPr>
        <w:rPr>
          <w:rFonts w:asciiTheme="minorHAnsi" w:hAnsiTheme="minorHAnsi" w:cstheme="minorHAnsi"/>
          <w:color w:val="333333"/>
          <w:sz w:val="22"/>
          <w:szCs w:val="22"/>
        </w:rPr>
      </w:pPr>
      <w:r w:rsidRPr="0034457E">
        <w:rPr>
          <w:rStyle w:val="md-plain"/>
          <w:rFonts w:asciiTheme="minorHAnsi" w:hAnsiTheme="minorHAnsi" w:cstheme="minorHAnsi"/>
          <w:b/>
          <w:bCs/>
          <w:color w:val="333333"/>
          <w:sz w:val="22"/>
          <w:szCs w:val="22"/>
        </w:rPr>
        <w:t>Navigate.html</w:t>
      </w:r>
      <w:r w:rsidRPr="0034457E">
        <w:rPr>
          <w:rStyle w:val="md-plain"/>
          <w:rFonts w:asciiTheme="minorHAnsi" w:hAnsiTheme="minorHAnsi" w:cstheme="minorHAnsi"/>
          <w:color w:val="333333"/>
          <w:sz w:val="22"/>
          <w:szCs w:val="22"/>
        </w:rPr>
        <w:t>. Open in your browser to navigate the standardized file system.</w:t>
      </w:r>
    </w:p>
    <w:p w14:paraId="3F033278" w14:textId="77777777" w:rsidR="0034457E" w:rsidRPr="0034457E" w:rsidRDefault="0034457E" w:rsidP="0034457E">
      <w:pPr>
        <w:pStyle w:val="md-end-block"/>
        <w:numPr>
          <w:ilvl w:val="0"/>
          <w:numId w:val="70"/>
        </w:numPr>
        <w:rPr>
          <w:rFonts w:asciiTheme="minorHAnsi" w:hAnsiTheme="minorHAnsi" w:cstheme="minorHAnsi"/>
          <w:color w:val="333333"/>
          <w:sz w:val="22"/>
          <w:szCs w:val="22"/>
        </w:rPr>
      </w:pPr>
      <w:r w:rsidRPr="0034457E">
        <w:rPr>
          <w:rStyle w:val="md-plain"/>
          <w:rFonts w:asciiTheme="minorHAnsi" w:hAnsiTheme="minorHAnsi" w:cstheme="minorHAnsi"/>
          <w:b/>
          <w:bCs/>
          <w:color w:val="333333"/>
          <w:sz w:val="22"/>
          <w:szCs w:val="22"/>
        </w:rPr>
        <w:t>Navigate.py</w:t>
      </w:r>
      <w:r w:rsidRPr="0034457E">
        <w:rPr>
          <w:rStyle w:val="md-plain"/>
          <w:rFonts w:asciiTheme="minorHAnsi" w:hAnsiTheme="minorHAnsi" w:cstheme="minorHAnsi"/>
          <w:color w:val="333333"/>
          <w:sz w:val="22"/>
          <w:szCs w:val="22"/>
        </w:rPr>
        <w:t>. Standalone Python 3 script to generate Navigate.html to navigate the FSS. Can be run from the command line (Navigate.py -h)</w:t>
      </w:r>
    </w:p>
    <w:p w14:paraId="78B4043A" w14:textId="77777777" w:rsidR="0034457E" w:rsidRPr="0034457E" w:rsidRDefault="0034457E" w:rsidP="0034457E">
      <w:pPr>
        <w:pStyle w:val="md-end-block"/>
        <w:numPr>
          <w:ilvl w:val="0"/>
          <w:numId w:val="70"/>
        </w:numPr>
        <w:rPr>
          <w:rFonts w:asciiTheme="minorHAnsi" w:hAnsiTheme="minorHAnsi" w:cstheme="minorHAnsi"/>
          <w:color w:val="333333"/>
          <w:sz w:val="22"/>
          <w:szCs w:val="22"/>
        </w:rPr>
      </w:pPr>
      <w:r w:rsidRPr="0034457E">
        <w:rPr>
          <w:rStyle w:val="md-plain"/>
          <w:rFonts w:asciiTheme="minorHAnsi" w:hAnsiTheme="minorHAnsi" w:cstheme="minorHAnsi"/>
          <w:b/>
          <w:bCs/>
          <w:color w:val="333333"/>
          <w:sz w:val="22"/>
          <w:szCs w:val="22"/>
        </w:rPr>
        <w:t>Navigate_U.sh</w:t>
      </w:r>
      <w:r w:rsidRPr="0034457E">
        <w:rPr>
          <w:rStyle w:val="md-plain"/>
          <w:rFonts w:asciiTheme="minorHAnsi" w:hAnsiTheme="minorHAnsi" w:cstheme="minorHAnsi"/>
          <w:color w:val="333333"/>
          <w:sz w:val="22"/>
          <w:szCs w:val="22"/>
        </w:rPr>
        <w:t>. Shell script to run Navigate on Unix/Linux systems. Change the first line (</w:t>
      </w:r>
      <w:proofErr w:type="gramStart"/>
      <w:r w:rsidRPr="0034457E">
        <w:rPr>
          <w:rStyle w:val="md-plain"/>
          <w:rFonts w:asciiTheme="minorHAnsi" w:hAnsiTheme="minorHAnsi" w:cstheme="minorHAnsi"/>
          <w:color w:val="333333"/>
          <w:sz w:val="22"/>
          <w:szCs w:val="22"/>
        </w:rPr>
        <w:t>#!/</w:t>
      </w:r>
      <w:proofErr w:type="gramEnd"/>
      <w:r w:rsidRPr="0034457E">
        <w:rPr>
          <w:rStyle w:val="md-plain"/>
          <w:rFonts w:asciiTheme="minorHAnsi" w:hAnsiTheme="minorHAnsi" w:cstheme="minorHAnsi"/>
          <w:color w:val="333333"/>
          <w:sz w:val="22"/>
          <w:szCs w:val="22"/>
        </w:rPr>
        <w:t xml:space="preserve">usr/bin/Python) if necessary. Make executable using </w:t>
      </w:r>
      <w:proofErr w:type="spellStart"/>
      <w:r w:rsidRPr="0034457E">
        <w:rPr>
          <w:rStyle w:val="md-plain"/>
          <w:rFonts w:asciiTheme="minorHAnsi" w:hAnsiTheme="minorHAnsi" w:cstheme="minorHAnsi"/>
          <w:color w:val="333333"/>
          <w:sz w:val="22"/>
          <w:szCs w:val="22"/>
        </w:rPr>
        <w:t>chmod</w:t>
      </w:r>
      <w:proofErr w:type="spellEnd"/>
      <w:r w:rsidRPr="0034457E">
        <w:rPr>
          <w:rStyle w:val="md-plain"/>
          <w:rFonts w:asciiTheme="minorHAnsi" w:hAnsiTheme="minorHAnsi" w:cstheme="minorHAnsi"/>
          <w:color w:val="333333"/>
          <w:sz w:val="22"/>
          <w:szCs w:val="22"/>
        </w:rPr>
        <w:t xml:space="preserve"> +</w:t>
      </w:r>
      <w:proofErr w:type="gramStart"/>
      <w:r w:rsidRPr="0034457E">
        <w:rPr>
          <w:rStyle w:val="md-plain"/>
          <w:rFonts w:asciiTheme="minorHAnsi" w:hAnsiTheme="minorHAnsi" w:cstheme="minorHAnsi"/>
          <w:color w:val="333333"/>
          <w:sz w:val="22"/>
          <w:szCs w:val="22"/>
        </w:rPr>
        <w:t>x</w:t>
      </w:r>
      <w:proofErr w:type="gramEnd"/>
    </w:p>
    <w:p w14:paraId="2D130EB8" w14:textId="18DDBB4B" w:rsidR="0034457E" w:rsidRPr="0034457E" w:rsidRDefault="0034457E" w:rsidP="0034457E">
      <w:pPr>
        <w:pStyle w:val="md-end-block"/>
        <w:numPr>
          <w:ilvl w:val="0"/>
          <w:numId w:val="70"/>
        </w:numPr>
        <w:rPr>
          <w:rFonts w:asciiTheme="minorHAnsi" w:hAnsiTheme="minorHAnsi" w:cstheme="minorHAnsi"/>
          <w:color w:val="333333"/>
          <w:sz w:val="22"/>
          <w:szCs w:val="22"/>
        </w:rPr>
      </w:pPr>
      <w:r w:rsidRPr="0034457E">
        <w:rPr>
          <w:rStyle w:val="md-plain"/>
          <w:rFonts w:asciiTheme="minorHAnsi" w:hAnsiTheme="minorHAnsi" w:cstheme="minorHAnsi"/>
          <w:color w:val="333333"/>
          <w:sz w:val="22"/>
          <w:szCs w:val="22"/>
        </w:rPr>
        <w:t xml:space="preserve">There are also executables available for Windows and Mac OS. These are not available from GitHub but are found at </w:t>
      </w:r>
      <w:proofErr w:type="spellStart"/>
      <w:r w:rsidRPr="0034457E">
        <w:rPr>
          <w:rStyle w:val="md-plain"/>
          <w:rFonts w:asciiTheme="minorHAnsi" w:hAnsiTheme="minorHAnsi" w:cstheme="minorHAnsi"/>
          <w:color w:val="333333"/>
          <w:sz w:val="22"/>
          <w:szCs w:val="22"/>
        </w:rPr>
        <w:t>Zenodo</w:t>
      </w:r>
      <w:proofErr w:type="spellEnd"/>
      <w:r w:rsidRPr="0034457E">
        <w:rPr>
          <w:rStyle w:val="md-plain"/>
          <w:rFonts w:asciiTheme="minorHAnsi" w:hAnsiTheme="minorHAnsi" w:cstheme="minorHAnsi"/>
          <w:color w:val="333333"/>
          <w:sz w:val="22"/>
          <w:szCs w:val="22"/>
        </w:rPr>
        <w:t xml:space="preserve"> (DOI: </w:t>
      </w:r>
      <w:hyperlink r:id="rId25" w:history="1">
        <w:r w:rsidRPr="0034457E">
          <w:rPr>
            <w:rStyle w:val="Hyperlink"/>
            <w:rFonts w:asciiTheme="minorHAnsi" w:hAnsiTheme="minorHAnsi" w:cstheme="minorHAnsi"/>
            <w:color w:val="4183C4"/>
            <w:sz w:val="22"/>
            <w:szCs w:val="22"/>
          </w:rPr>
          <w:t>https://doi.org/10.5281/zenodo.7985655</w:t>
        </w:r>
      </w:hyperlink>
      <w:r w:rsidRPr="0034457E">
        <w:rPr>
          <w:rStyle w:val="md-plain"/>
          <w:rFonts w:asciiTheme="minorHAnsi" w:hAnsiTheme="minorHAnsi" w:cstheme="minorHAnsi"/>
          <w:color w:val="333333"/>
          <w:sz w:val="22"/>
          <w:szCs w:val="22"/>
        </w:rPr>
        <w:t xml:space="preserve">; </w:t>
      </w:r>
      <w:hyperlink r:id="rId26" w:history="1">
        <w:r w:rsidRPr="0034457E">
          <w:rPr>
            <w:rStyle w:val="Hyperlink"/>
            <w:rFonts w:asciiTheme="minorHAnsi" w:hAnsiTheme="minorHAnsi" w:cstheme="minorHAnsi"/>
            <w:color w:val="4183C4"/>
            <w:sz w:val="22"/>
            <w:szCs w:val="22"/>
          </w:rPr>
          <w:t>https://zenodo.org/record/7985655</w:t>
        </w:r>
      </w:hyperlink>
      <w:r w:rsidRPr="0034457E">
        <w:rPr>
          <w:rStyle w:val="md-plain"/>
          <w:rFonts w:asciiTheme="minorHAnsi" w:hAnsiTheme="minorHAnsi" w:cstheme="minorHAnsi"/>
          <w:color w:val="333333"/>
          <w:sz w:val="22"/>
          <w:szCs w:val="22"/>
        </w:rPr>
        <w:t>)):</w:t>
      </w:r>
    </w:p>
    <w:p w14:paraId="4F28872E" w14:textId="77777777" w:rsidR="0034457E" w:rsidRPr="0034457E" w:rsidRDefault="0034457E" w:rsidP="0034457E">
      <w:pPr>
        <w:pStyle w:val="md-end-block"/>
        <w:numPr>
          <w:ilvl w:val="1"/>
          <w:numId w:val="70"/>
        </w:numPr>
        <w:rPr>
          <w:rFonts w:asciiTheme="minorHAnsi" w:hAnsiTheme="minorHAnsi" w:cstheme="minorHAnsi"/>
          <w:color w:val="333333"/>
          <w:sz w:val="22"/>
          <w:szCs w:val="22"/>
        </w:rPr>
      </w:pPr>
      <w:r w:rsidRPr="0034457E">
        <w:rPr>
          <w:rStyle w:val="md-plain"/>
          <w:rFonts w:asciiTheme="minorHAnsi" w:hAnsiTheme="minorHAnsi" w:cstheme="minorHAnsi"/>
          <w:b/>
          <w:bCs/>
          <w:color w:val="333333"/>
          <w:sz w:val="22"/>
          <w:szCs w:val="22"/>
        </w:rPr>
        <w:t>Navigate_W.exe</w:t>
      </w:r>
      <w:r w:rsidRPr="0034457E">
        <w:rPr>
          <w:rStyle w:val="md-plain"/>
          <w:rFonts w:asciiTheme="minorHAnsi" w:hAnsiTheme="minorHAnsi" w:cstheme="minorHAnsi"/>
          <w:color w:val="333333"/>
          <w:sz w:val="22"/>
          <w:szCs w:val="22"/>
        </w:rPr>
        <w:t>. Windows executable if you don't have Python installed (Navigate.exe -h).</w:t>
      </w:r>
    </w:p>
    <w:p w14:paraId="60D6BD7C" w14:textId="77777777" w:rsidR="0034457E" w:rsidRPr="0034457E" w:rsidRDefault="0034457E" w:rsidP="0034457E">
      <w:pPr>
        <w:pStyle w:val="md-end-block"/>
        <w:numPr>
          <w:ilvl w:val="1"/>
          <w:numId w:val="70"/>
        </w:numPr>
        <w:rPr>
          <w:rFonts w:asciiTheme="minorHAnsi" w:hAnsiTheme="minorHAnsi" w:cstheme="minorHAnsi"/>
          <w:color w:val="333333"/>
          <w:sz w:val="22"/>
          <w:szCs w:val="22"/>
        </w:rPr>
      </w:pPr>
      <w:proofErr w:type="spellStart"/>
      <w:r w:rsidRPr="0034457E">
        <w:rPr>
          <w:rStyle w:val="md-plain"/>
          <w:rFonts w:asciiTheme="minorHAnsi" w:hAnsiTheme="minorHAnsi" w:cstheme="minorHAnsi"/>
          <w:b/>
          <w:bCs/>
          <w:color w:val="333333"/>
          <w:sz w:val="22"/>
          <w:szCs w:val="22"/>
        </w:rPr>
        <w:t>Navigate_M</w:t>
      </w:r>
      <w:proofErr w:type="spellEnd"/>
      <w:r w:rsidRPr="0034457E">
        <w:rPr>
          <w:rStyle w:val="md-plain"/>
          <w:rFonts w:asciiTheme="minorHAnsi" w:hAnsiTheme="minorHAnsi" w:cstheme="minorHAnsi"/>
          <w:color w:val="333333"/>
          <w:sz w:val="22"/>
          <w:szCs w:val="22"/>
        </w:rPr>
        <w:t>. MacOS executable (macOS 13.3.1 (Ventura), Apple M1)</w:t>
      </w:r>
    </w:p>
    <w:p w14:paraId="29302CB8" w14:textId="77777777" w:rsidR="0034457E" w:rsidRPr="0034457E" w:rsidRDefault="0034457E" w:rsidP="0034457E">
      <w:pPr>
        <w:pStyle w:val="md-end-block"/>
        <w:numPr>
          <w:ilvl w:val="1"/>
          <w:numId w:val="70"/>
        </w:numPr>
        <w:rPr>
          <w:rFonts w:asciiTheme="minorHAnsi" w:hAnsiTheme="minorHAnsi" w:cstheme="minorHAnsi"/>
          <w:color w:val="333333"/>
          <w:sz w:val="22"/>
          <w:szCs w:val="22"/>
        </w:rPr>
      </w:pPr>
      <w:proofErr w:type="spellStart"/>
      <w:r w:rsidRPr="0034457E">
        <w:rPr>
          <w:rStyle w:val="md-plain"/>
          <w:rFonts w:asciiTheme="minorHAnsi" w:hAnsiTheme="minorHAnsi" w:cstheme="minorHAnsi"/>
          <w:b/>
          <w:bCs/>
          <w:color w:val="333333"/>
          <w:sz w:val="22"/>
          <w:szCs w:val="22"/>
        </w:rPr>
        <w:t>Navigate_MacIntel</w:t>
      </w:r>
      <w:proofErr w:type="spellEnd"/>
      <w:r w:rsidRPr="0034457E">
        <w:rPr>
          <w:rStyle w:val="md-plain"/>
          <w:rFonts w:asciiTheme="minorHAnsi" w:hAnsiTheme="minorHAnsi" w:cstheme="minorHAnsi"/>
          <w:color w:val="333333"/>
          <w:sz w:val="22"/>
          <w:szCs w:val="22"/>
        </w:rPr>
        <w:t>. MacOS executable (macOS 10.13.6 (High Sierra), Intel Core i</w:t>
      </w:r>
      <w:proofErr w:type="gramStart"/>
      <w:r w:rsidRPr="0034457E">
        <w:rPr>
          <w:rStyle w:val="md-plain"/>
          <w:rFonts w:asciiTheme="minorHAnsi" w:hAnsiTheme="minorHAnsi" w:cstheme="minorHAnsi"/>
          <w:color w:val="333333"/>
          <w:sz w:val="22"/>
          <w:szCs w:val="22"/>
        </w:rPr>
        <w:t>5 )</w:t>
      </w:r>
      <w:proofErr w:type="gramEnd"/>
    </w:p>
    <w:p w14:paraId="38304D2F" w14:textId="77777777" w:rsidR="0034457E" w:rsidRPr="0034457E" w:rsidRDefault="0034457E" w:rsidP="0034457E">
      <w:pPr>
        <w:pStyle w:val="md-end-block"/>
        <w:numPr>
          <w:ilvl w:val="0"/>
          <w:numId w:val="70"/>
        </w:numPr>
        <w:rPr>
          <w:rFonts w:asciiTheme="minorHAnsi" w:hAnsiTheme="minorHAnsi" w:cstheme="minorHAnsi"/>
          <w:color w:val="333333"/>
          <w:sz w:val="22"/>
          <w:szCs w:val="22"/>
        </w:rPr>
      </w:pPr>
      <w:r w:rsidRPr="0034457E">
        <w:rPr>
          <w:rStyle w:val="md-plain"/>
          <w:rFonts w:asciiTheme="minorHAnsi" w:hAnsiTheme="minorHAnsi" w:cstheme="minorHAnsi"/>
          <w:b/>
          <w:bCs/>
          <w:color w:val="333333"/>
          <w:sz w:val="22"/>
          <w:szCs w:val="22"/>
        </w:rPr>
        <w:t>Test_Navigate_Module.py</w:t>
      </w:r>
      <w:r w:rsidRPr="0034457E">
        <w:rPr>
          <w:rStyle w:val="md-plain"/>
          <w:rFonts w:asciiTheme="minorHAnsi" w:hAnsiTheme="minorHAnsi" w:cstheme="minorHAnsi"/>
          <w:color w:val="333333"/>
          <w:sz w:val="22"/>
          <w:szCs w:val="22"/>
        </w:rPr>
        <w:t xml:space="preserve">. Python script to show how to use Navigate.py as module in other Python scripts. This may help to keep Navigate.html </w:t>
      </w:r>
      <w:proofErr w:type="gramStart"/>
      <w:r w:rsidRPr="0034457E">
        <w:rPr>
          <w:rStyle w:val="md-plain"/>
          <w:rFonts w:asciiTheme="minorHAnsi" w:hAnsiTheme="minorHAnsi" w:cstheme="minorHAnsi"/>
          <w:color w:val="333333"/>
          <w:sz w:val="22"/>
          <w:szCs w:val="22"/>
        </w:rPr>
        <w:t>up-to-date</w:t>
      </w:r>
      <w:proofErr w:type="gramEnd"/>
      <w:r w:rsidRPr="0034457E">
        <w:rPr>
          <w:rStyle w:val="md-plain"/>
          <w:rFonts w:asciiTheme="minorHAnsi" w:hAnsiTheme="minorHAnsi" w:cstheme="minorHAnsi"/>
          <w:color w:val="333333"/>
          <w:sz w:val="22"/>
          <w:szCs w:val="22"/>
        </w:rPr>
        <w:t xml:space="preserve"> without manually executing Navigate.py.</w:t>
      </w:r>
    </w:p>
    <w:p w14:paraId="300DE2B6" w14:textId="77777777" w:rsidR="0034457E" w:rsidRPr="0034457E" w:rsidRDefault="0034457E" w:rsidP="0034457E">
      <w:pPr>
        <w:pStyle w:val="md-end-block"/>
        <w:numPr>
          <w:ilvl w:val="0"/>
          <w:numId w:val="70"/>
        </w:numPr>
        <w:rPr>
          <w:rFonts w:asciiTheme="minorHAnsi" w:hAnsiTheme="minorHAnsi" w:cstheme="minorHAnsi"/>
          <w:color w:val="333333"/>
          <w:sz w:val="22"/>
          <w:szCs w:val="22"/>
        </w:rPr>
      </w:pPr>
      <w:proofErr w:type="spellStart"/>
      <w:r w:rsidRPr="0034457E">
        <w:rPr>
          <w:rStyle w:val="md-plain"/>
          <w:rFonts w:asciiTheme="minorHAnsi" w:hAnsiTheme="minorHAnsi" w:cstheme="minorHAnsi"/>
          <w:b/>
          <w:bCs/>
          <w:color w:val="333333"/>
          <w:sz w:val="22"/>
          <w:szCs w:val="22"/>
        </w:rPr>
        <w:t>Navigate.conf</w:t>
      </w:r>
      <w:proofErr w:type="spellEnd"/>
      <w:r w:rsidRPr="0034457E">
        <w:rPr>
          <w:rStyle w:val="md-plain"/>
          <w:rFonts w:asciiTheme="minorHAnsi" w:hAnsiTheme="minorHAnsi" w:cstheme="minorHAnsi"/>
          <w:color w:val="333333"/>
          <w:sz w:val="22"/>
          <w:szCs w:val="22"/>
        </w:rPr>
        <w:t>. Configuration file for Navigate.</w:t>
      </w:r>
    </w:p>
    <w:p w14:paraId="1FBF2368" w14:textId="77777777" w:rsidR="0034457E" w:rsidRDefault="0034457E" w:rsidP="0034457E">
      <w:pPr>
        <w:rPr>
          <w:lang w:val="en-GB"/>
        </w:rPr>
      </w:pPr>
    </w:p>
    <w:p w14:paraId="109B1902" w14:textId="02BE049B" w:rsidR="0090487C" w:rsidRDefault="0034457E" w:rsidP="0034457E">
      <w:r w:rsidRPr="00FE5122">
        <w:rPr>
          <w:highlight w:val="yellow"/>
          <w:lang w:val="en-GB"/>
        </w:rPr>
        <w:t xml:space="preserve">[to be </w:t>
      </w:r>
      <w:r>
        <w:rPr>
          <w:highlight w:val="yellow"/>
          <w:lang w:val="en-GB"/>
        </w:rPr>
        <w:t>updated</w:t>
      </w:r>
      <w:r w:rsidRPr="00FE5122">
        <w:rPr>
          <w:highlight w:val="yellow"/>
          <w:lang w:val="en-GB"/>
        </w:rPr>
        <w:t>]</w:t>
      </w:r>
      <w:r w:rsidR="0090487C">
        <w:br w:type="page"/>
      </w:r>
    </w:p>
    <w:p w14:paraId="01C909F6" w14:textId="3C67DAA2" w:rsidR="003E329A" w:rsidRDefault="00BF38AE" w:rsidP="002773E1">
      <w:pPr>
        <w:pStyle w:val="Heading5"/>
      </w:pPr>
      <w:bookmarkStart w:id="177" w:name="_Ref139293162"/>
      <w:r>
        <w:lastRenderedPageBreak/>
        <w:t xml:space="preserve">Appendix. </w:t>
      </w:r>
      <w:r w:rsidR="003E329A">
        <w:t xml:space="preserve">support </w:t>
      </w:r>
      <w:r w:rsidR="0034457E">
        <w:t xml:space="preserve">and service </w:t>
      </w:r>
      <w:r w:rsidR="003E329A">
        <w:t>projects</w:t>
      </w:r>
      <w:bookmarkEnd w:id="177"/>
    </w:p>
    <w:p w14:paraId="188FD2D9" w14:textId="021F41F7" w:rsidR="003E329A" w:rsidRDefault="004B697A" w:rsidP="003E329A">
      <w:pPr>
        <w:pStyle w:val="Compact"/>
        <w:numPr>
          <w:ilvl w:val="0"/>
          <w:numId w:val="31"/>
        </w:numPr>
      </w:pPr>
      <w:r>
        <w:t>Update</w:t>
      </w:r>
      <w:commentRangeStart w:id="178"/>
      <w:r w:rsidR="003E329A">
        <w:t xml:space="preserve"> </w:t>
      </w:r>
      <w:commentRangeEnd w:id="178"/>
      <w:r w:rsidR="003E329A">
        <w:rPr>
          <w:rStyle w:val="CommentReference"/>
        </w:rPr>
        <w:commentReference w:id="178"/>
      </w:r>
    </w:p>
    <w:p w14:paraId="18641A5E" w14:textId="77777777" w:rsidR="004327AA" w:rsidRDefault="004327AA" w:rsidP="003E329A">
      <w:pPr>
        <w:rPr>
          <w:lang w:val="en-GB"/>
        </w:rPr>
      </w:pPr>
    </w:p>
    <w:p w14:paraId="4844D977" w14:textId="2AE08404" w:rsidR="002773E1" w:rsidRDefault="002773E1" w:rsidP="003E329A">
      <w:pPr>
        <w:rPr>
          <w:lang w:val="en-GB"/>
        </w:rPr>
      </w:pPr>
      <w:r>
        <w:rPr>
          <w:lang w:val="en-GB"/>
        </w:rPr>
        <w:t>Barbera/</w:t>
      </w:r>
      <w:proofErr w:type="spellStart"/>
      <w:r>
        <w:rPr>
          <w:lang w:val="en-GB"/>
        </w:rPr>
        <w:t>Adrie</w:t>
      </w:r>
      <w:proofErr w:type="spellEnd"/>
      <w:r>
        <w:rPr>
          <w:lang w:val="en-GB"/>
        </w:rPr>
        <w:t>/Aldo</w:t>
      </w:r>
    </w:p>
    <w:p w14:paraId="52D19C0F" w14:textId="77777777" w:rsidR="002773E1" w:rsidRDefault="002773E1" w:rsidP="003E329A">
      <w:pPr>
        <w:rPr>
          <w:lang w:val="en-GB"/>
        </w:rPr>
      </w:pPr>
    </w:p>
    <w:p w14:paraId="5A093989" w14:textId="60902438" w:rsidR="002773E1" w:rsidRDefault="002773E1" w:rsidP="003E329A">
      <w:pPr>
        <w:rPr>
          <w:ins w:id="179" w:author="Jongejan, A. (Aldo)" w:date="2023-07-10T14:50:00Z"/>
          <w:lang w:val="en-GB"/>
        </w:rPr>
      </w:pPr>
      <w:r w:rsidRPr="002773E1">
        <w:rPr>
          <w:highlight w:val="yellow"/>
          <w:lang w:val="en-GB"/>
        </w:rPr>
        <w:t xml:space="preserve">What should be the specific instructions/deviations for support projects? And why? If these are listed </w:t>
      </w:r>
      <w:proofErr w:type="gramStart"/>
      <w:r w:rsidRPr="002773E1">
        <w:rPr>
          <w:highlight w:val="yellow"/>
          <w:lang w:val="en-GB"/>
        </w:rPr>
        <w:t>here</w:t>
      </w:r>
      <w:proofErr w:type="gramEnd"/>
      <w:r w:rsidRPr="002773E1">
        <w:rPr>
          <w:highlight w:val="yellow"/>
          <w:lang w:val="en-GB"/>
        </w:rPr>
        <w:t xml:space="preserve"> then we can discuss in a second stage.</w:t>
      </w:r>
      <w:r>
        <w:rPr>
          <w:lang w:val="en-GB"/>
        </w:rPr>
        <w:t xml:space="preserve"> Will also become part of the publication itself.</w:t>
      </w:r>
    </w:p>
    <w:p w14:paraId="14CA5F99" w14:textId="6F086EC8" w:rsidR="00B178FC" w:rsidRPr="00B178FC" w:rsidRDefault="00B178FC">
      <w:pPr>
        <w:pStyle w:val="ListParagraph"/>
        <w:numPr>
          <w:ilvl w:val="0"/>
          <w:numId w:val="71"/>
        </w:numPr>
        <w:rPr>
          <w:lang w:val="nl-NL"/>
          <w:rPrChange w:id="180" w:author="Jongejan, A. (Aldo)" w:date="2023-07-10T14:50:00Z">
            <w:rPr>
              <w:lang w:val="en-GB"/>
            </w:rPr>
          </w:rPrChange>
        </w:rPr>
        <w:pPrChange w:id="181" w:author="Jongejan, A. (Aldo)" w:date="2023-07-10T14:50:00Z">
          <w:pPr/>
        </w:pPrChange>
      </w:pPr>
      <w:commentRangeStart w:id="182"/>
      <w:ins w:id="183" w:author="Jongejan, A. (Aldo)" w:date="2023-07-10T14:50:00Z">
        <w:r w:rsidRPr="00B178FC">
          <w:rPr>
            <w:lang w:val="nl-NL"/>
            <w:rPrChange w:id="184" w:author="Jongejan, A. (Aldo)" w:date="2023-07-10T14:50:00Z">
              <w:rPr>
                <w:lang w:val="en-GB"/>
              </w:rPr>
            </w:rPrChange>
          </w:rPr>
          <w:t>Hoe “open” gaan</w:t>
        </w:r>
        <w:r>
          <w:rPr>
            <w:lang w:val="nl-NL"/>
          </w:rPr>
          <w:t>/willen</w:t>
        </w:r>
        <w:r w:rsidRPr="00B178FC">
          <w:rPr>
            <w:lang w:val="nl-NL"/>
            <w:rPrChange w:id="185" w:author="Jongejan, A. (Aldo)" w:date="2023-07-10T14:50:00Z">
              <w:rPr>
                <w:lang w:val="en-GB"/>
              </w:rPr>
            </w:rPrChange>
          </w:rPr>
          <w:t xml:space="preserve"> we zijn over een project</w:t>
        </w:r>
        <w:r>
          <w:rPr>
            <w:lang w:val="nl-NL"/>
          </w:rPr>
          <w:t>?</w:t>
        </w:r>
      </w:ins>
      <w:ins w:id="186" w:author="Jongejan, A. (Aldo)" w:date="2023-07-10T14:51:00Z">
        <w:r>
          <w:rPr>
            <w:lang w:val="nl-NL"/>
          </w:rPr>
          <w:t xml:space="preserve"> Wat delen we, wat niet (kan per project verschillen?)</w:t>
        </w:r>
      </w:ins>
      <w:commentRangeEnd w:id="182"/>
      <w:ins w:id="187" w:author="Jongejan, A. (Aldo)" w:date="2023-07-10T14:54:00Z">
        <w:r>
          <w:rPr>
            <w:rStyle w:val="CommentReference"/>
          </w:rPr>
          <w:commentReference w:id="182"/>
        </w:r>
      </w:ins>
    </w:p>
    <w:p w14:paraId="60EAC185" w14:textId="77777777" w:rsidR="004327AA" w:rsidRPr="00B178FC" w:rsidRDefault="004327AA" w:rsidP="003E329A">
      <w:pPr>
        <w:rPr>
          <w:lang w:val="nl-NL"/>
          <w:rPrChange w:id="188" w:author="Jongejan, A. (Aldo)" w:date="2023-07-10T14:50:00Z">
            <w:rPr>
              <w:lang w:val="en-GB"/>
            </w:rPr>
          </w:rPrChange>
        </w:rPr>
      </w:pPr>
    </w:p>
    <w:p w14:paraId="290EFB30" w14:textId="77777777" w:rsidR="004327AA" w:rsidRPr="00B178FC"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lang w:val="nl-NL"/>
          <w:rPrChange w:id="189" w:author="Jongejan, A. (Aldo)" w:date="2023-07-10T14:50:00Z">
            <w:rPr>
              <w:rFonts w:asciiTheme="minorHAnsi" w:hAnsiTheme="minorHAnsi" w:cstheme="minorHAnsi"/>
              <w:color w:val="333333"/>
              <w:sz w:val="22"/>
              <w:szCs w:val="22"/>
            </w:rPr>
          </w:rPrChange>
        </w:rPr>
      </w:pPr>
    </w:p>
    <w:p w14:paraId="3EC71B2F" w14:textId="77777777" w:rsidR="004327AA" w:rsidRPr="00FF449B" w:rsidRDefault="004327AA" w:rsidP="002773E1">
      <w:pPr>
        <w:pStyle w:val="Heading6"/>
      </w:pPr>
      <w:commentRangeStart w:id="190"/>
      <w:r w:rsidRPr="00FF449B">
        <w:t>Using</w:t>
      </w:r>
      <w:commentRangeEnd w:id="190"/>
      <w:r>
        <w:rPr>
          <w:rStyle w:val="CommentReference"/>
          <w:rFonts w:eastAsiaTheme="minorHAnsi"/>
        </w:rPr>
        <w:commentReference w:id="190"/>
      </w:r>
      <w:r w:rsidRPr="00FF449B">
        <w:t xml:space="preserve"> branches for support</w:t>
      </w:r>
    </w:p>
    <w:p w14:paraId="776A9D22"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 tested the branch function for a support project. Normally I run stable </w:t>
      </w:r>
      <w:proofErr w:type="gramStart"/>
      <w:r w:rsidRPr="00FF449B">
        <w:rPr>
          <w:rFonts w:asciiTheme="minorHAnsi" w:hAnsiTheme="minorHAnsi" w:cstheme="minorHAnsi"/>
          <w:color w:val="333333"/>
          <w:sz w:val="22"/>
          <w:szCs w:val="22"/>
        </w:rPr>
        <w:t>code</w:t>
      </w:r>
      <w:proofErr w:type="gramEnd"/>
      <w:r w:rsidRPr="00FF449B">
        <w:rPr>
          <w:rFonts w:asciiTheme="minorHAnsi" w:hAnsiTheme="minorHAnsi" w:cstheme="minorHAnsi"/>
          <w:color w:val="333333"/>
          <w:sz w:val="22"/>
          <w:szCs w:val="22"/>
        </w:rPr>
        <w:t xml:space="preserve"> and, in that case, I only need to store the version of the stable code and the parameters that were used. However, I also use </w:t>
      </w:r>
      <w:r>
        <w:rPr>
          <w:rFonts w:asciiTheme="minorHAnsi" w:hAnsiTheme="minorHAnsi" w:cstheme="minorHAnsi"/>
          <w:color w:val="333333"/>
          <w:sz w:val="22"/>
          <w:szCs w:val="22"/>
        </w:rPr>
        <w:t>P</w:t>
      </w:r>
      <w:r w:rsidRPr="00FF449B">
        <w:rPr>
          <w:rFonts w:asciiTheme="minorHAnsi" w:hAnsiTheme="minorHAnsi" w:cstheme="minorHAnsi"/>
          <w:color w:val="333333"/>
          <w:sz w:val="22"/>
          <w:szCs w:val="22"/>
        </w:rPr>
        <w:t>ython notebooks where I make changes in the code. E.g., a file can be comma-delimited instead of tab-delimited. Column names might be different, so then I need to change the code as well.</w:t>
      </w:r>
    </w:p>
    <w:p w14:paraId="501B10FE"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967D2FD"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I created a new branch, from the master branch, with the name "runXXX-20201005-maria-reseda20201006". After I did all the analysis</w:t>
      </w:r>
      <w:r>
        <w:rPr>
          <w:rFonts w:asciiTheme="minorHAnsi" w:hAnsiTheme="minorHAnsi" w:cstheme="minorHAnsi"/>
          <w:color w:val="333333"/>
          <w:sz w:val="22"/>
          <w:szCs w:val="22"/>
        </w:rPr>
        <w:t>,</w:t>
      </w:r>
      <w:r w:rsidRPr="00FF449B">
        <w:rPr>
          <w:rFonts w:asciiTheme="minorHAnsi" w:hAnsiTheme="minorHAnsi" w:cstheme="minorHAnsi"/>
          <w:color w:val="333333"/>
          <w:sz w:val="22"/>
          <w:szCs w:val="22"/>
        </w:rPr>
        <w:t xml:space="preserve"> I committed all the changes and pushed it to GitHub. I will probably never use this branch again, but now I have a record of the changes that I made. For that reason, I will not merge this branch into the master branch! I also included a "README-analysis.md" file in this branch where I tried to record as much as possible what I did.</w:t>
      </w:r>
    </w:p>
    <w:p w14:paraId="3807EDCE" w14:textId="77777777" w:rsidR="0034457E" w:rsidRDefault="0034457E">
      <w:pPr>
        <w:rPr>
          <w:lang w:val="en-GB"/>
        </w:rPr>
      </w:pPr>
    </w:p>
    <w:p w14:paraId="6FE97D77" w14:textId="62ECBDDB" w:rsidR="003E329A" w:rsidRPr="003E329A" w:rsidRDefault="003E329A" w:rsidP="003E329A">
      <w:pPr>
        <w:rPr>
          <w:rStyle w:val="SubtleEmphasis"/>
        </w:rPr>
      </w:pPr>
      <w:r>
        <w:rPr>
          <w:lang w:val="en-GB"/>
        </w:rPr>
        <w:br w:type="page"/>
      </w:r>
    </w:p>
    <w:p w14:paraId="232FA114" w14:textId="164BD0C8" w:rsidR="003E329A" w:rsidRDefault="003E329A" w:rsidP="002773E1">
      <w:pPr>
        <w:pStyle w:val="Heading5"/>
      </w:pPr>
      <w:bookmarkStart w:id="191" w:name="_Ref139293626"/>
      <w:r>
        <w:lastRenderedPageBreak/>
        <w:t>Appendix. Filename conventions</w:t>
      </w:r>
      <w:bookmarkEnd w:id="191"/>
    </w:p>
    <w:p w14:paraId="46182B66" w14:textId="77777777" w:rsidR="00EF6DB9" w:rsidRPr="00EF6DB9" w:rsidRDefault="00EF6DB9" w:rsidP="00EF6DB9">
      <w:pPr>
        <w:rPr>
          <w:lang w:val="en-GB"/>
        </w:rPr>
      </w:pPr>
    </w:p>
    <w:p w14:paraId="75433EE0" w14:textId="6389F482" w:rsidR="003E329A" w:rsidRDefault="003E329A" w:rsidP="002773E1">
      <w:pPr>
        <w:pStyle w:val="Heading6"/>
      </w:pPr>
      <w:r>
        <w:t>General conventions</w:t>
      </w:r>
    </w:p>
    <w:p w14:paraId="2FD00393" w14:textId="77777777" w:rsidR="003E329A" w:rsidRDefault="003E329A" w:rsidP="003E329A">
      <w:pPr>
        <w:pStyle w:val="ListParagraph"/>
        <w:numPr>
          <w:ilvl w:val="0"/>
          <w:numId w:val="37"/>
        </w:numPr>
      </w:pPr>
      <w:r>
        <w:t xml:space="preserve">A good format for date designations is YYYYMMDD. This format makes sure </w:t>
      </w:r>
      <w:proofErr w:type="gramStart"/>
      <w:r>
        <w:t>all of</w:t>
      </w:r>
      <w:proofErr w:type="gramEnd"/>
      <w:r>
        <w:t xml:space="preserve"> your files stay in chronological order, even over the span of many years.</w:t>
      </w:r>
    </w:p>
    <w:p w14:paraId="5A25DCF7" w14:textId="77777777" w:rsidR="003E329A" w:rsidRDefault="003E329A" w:rsidP="003E329A">
      <w:pPr>
        <w:pStyle w:val="ListParagraph"/>
        <w:numPr>
          <w:ilvl w:val="0"/>
          <w:numId w:val="37"/>
        </w:numPr>
      </w:pPr>
      <w:r>
        <w:t>Try not to make file names too long, since long file names do not work well with all types of software.</w:t>
      </w:r>
    </w:p>
    <w:p w14:paraId="799AE344" w14:textId="77777777" w:rsidR="003E329A" w:rsidRDefault="003E329A" w:rsidP="003E329A">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60DAB5A" w14:textId="77777777" w:rsidR="003E329A" w:rsidRDefault="003E329A" w:rsidP="003E329A">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15737B15" w14:textId="77777777" w:rsidR="003E329A" w:rsidRDefault="003E329A" w:rsidP="003E329A">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0A4590E0" w14:textId="77777777" w:rsidR="003E329A" w:rsidRDefault="003E329A" w:rsidP="003E329A">
      <w:pPr>
        <w:pStyle w:val="ListParagraph"/>
        <w:numPr>
          <w:ilvl w:val="1"/>
          <w:numId w:val="37"/>
        </w:numPr>
      </w:pPr>
      <w:r>
        <w:t xml:space="preserve">Underscores, e.g., </w:t>
      </w:r>
      <w:proofErr w:type="spellStart"/>
      <w:r>
        <w:t>file_name.xxx</w:t>
      </w:r>
      <w:proofErr w:type="spellEnd"/>
    </w:p>
    <w:p w14:paraId="29D3965A" w14:textId="77777777" w:rsidR="003E329A" w:rsidRDefault="003E329A" w:rsidP="003E329A">
      <w:pPr>
        <w:pStyle w:val="ListParagraph"/>
        <w:numPr>
          <w:ilvl w:val="1"/>
          <w:numId w:val="37"/>
        </w:numPr>
      </w:pPr>
      <w:r>
        <w:t>Dashes, e.g., file-</w:t>
      </w:r>
      <w:proofErr w:type="spellStart"/>
      <w:r>
        <w:t>name.xxx</w:t>
      </w:r>
      <w:proofErr w:type="spellEnd"/>
    </w:p>
    <w:p w14:paraId="353BBE48" w14:textId="77777777" w:rsidR="003E329A" w:rsidRDefault="003E329A" w:rsidP="003E329A">
      <w:pPr>
        <w:pStyle w:val="ListParagraph"/>
        <w:numPr>
          <w:ilvl w:val="1"/>
          <w:numId w:val="37"/>
        </w:numPr>
      </w:pPr>
      <w:r>
        <w:t xml:space="preserve">No separation, e.g., </w:t>
      </w:r>
      <w:proofErr w:type="spellStart"/>
      <w:r>
        <w:t>filename.xxx</w:t>
      </w:r>
      <w:proofErr w:type="spellEnd"/>
    </w:p>
    <w:p w14:paraId="4FFFA3DA" w14:textId="77777777" w:rsidR="003E329A" w:rsidRDefault="003E329A" w:rsidP="003E329A">
      <w:pPr>
        <w:pStyle w:val="ListParagraph"/>
        <w:numPr>
          <w:ilvl w:val="1"/>
          <w:numId w:val="37"/>
        </w:numPr>
      </w:pPr>
      <w:r>
        <w:t xml:space="preserve">Camel case, where the first letter of each section of text is capitalized, e.g., </w:t>
      </w:r>
      <w:proofErr w:type="spellStart"/>
      <w:r>
        <w:t>FileName.xxx</w:t>
      </w:r>
      <w:proofErr w:type="spellEnd"/>
    </w:p>
    <w:p w14:paraId="1D3DB7EA" w14:textId="77777777" w:rsidR="003E329A" w:rsidRDefault="003E329A" w:rsidP="003E329A">
      <w:pPr>
        <w:pStyle w:val="ListParagraph"/>
        <w:numPr>
          <w:ilvl w:val="0"/>
          <w:numId w:val="37"/>
        </w:numPr>
      </w:pPr>
      <w:r>
        <w:t>Avoid using spaces and other symbols in your filenames. Dashes and Underscores are allowed.</w:t>
      </w:r>
    </w:p>
    <w:p w14:paraId="63C55E0D" w14:textId="77777777" w:rsidR="003E329A" w:rsidRDefault="003E329A" w:rsidP="003E329A">
      <w:pPr>
        <w:pStyle w:val="FirstParagraph"/>
        <w:rPr>
          <w:b/>
        </w:rPr>
      </w:pPr>
    </w:p>
    <w:p w14:paraId="25B614F5" w14:textId="77777777" w:rsidR="003E329A" w:rsidRDefault="003E329A" w:rsidP="002773E1">
      <w:pPr>
        <w:pStyle w:val="Heading6"/>
      </w:pPr>
      <w:r>
        <w:t>Naming versions</w:t>
      </w:r>
    </w:p>
    <w:p w14:paraId="554EB49F" w14:textId="77777777" w:rsidR="003E329A" w:rsidRPr="00EF6DB9" w:rsidRDefault="003E329A" w:rsidP="003E329A">
      <w:pPr>
        <w:pStyle w:val="BodyText"/>
      </w:pPr>
      <w:r>
        <w:t xml:space="preserve">When </w:t>
      </w:r>
      <w:r w:rsidRPr="00EF6DB9">
        <w:t>creating new versions of your files, record what changes are being made to the files and give the new files a unique name. Consider the following:</w:t>
      </w:r>
    </w:p>
    <w:p w14:paraId="47742BC0" w14:textId="77777777" w:rsidR="003E329A" w:rsidRPr="00EF6DB9" w:rsidRDefault="003E329A" w:rsidP="003E329A">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4EBF457B" w14:textId="77777777" w:rsidR="003E329A" w:rsidRPr="00EF6DB9" w:rsidRDefault="003E329A" w:rsidP="003E329A">
      <w:pPr>
        <w:pStyle w:val="Compact"/>
        <w:numPr>
          <w:ilvl w:val="0"/>
          <w:numId w:val="31"/>
        </w:numPr>
        <w:rPr>
          <w:sz w:val="20"/>
          <w:szCs w:val="20"/>
        </w:rPr>
      </w:pPr>
      <w:r w:rsidRPr="00EF6DB9">
        <w:rPr>
          <w:sz w:val="20"/>
          <w:szCs w:val="20"/>
        </w:rPr>
        <w:t xml:space="preserve">Include information about the status of the file, </w:t>
      </w:r>
      <w:proofErr w:type="gramStart"/>
      <w:r w:rsidRPr="00EF6DB9">
        <w:rPr>
          <w:sz w:val="20"/>
          <w:szCs w:val="20"/>
        </w:rPr>
        <w:t>e.g.</w:t>
      </w:r>
      <w:proofErr w:type="gramEnd"/>
      <w:r w:rsidRPr="00EF6DB9">
        <w:rPr>
          <w:sz w:val="20"/>
          <w:szCs w:val="20"/>
        </w:rPr>
        <w:t xml:space="preserve">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1AD96CA2" w14:textId="77777777" w:rsidR="003E329A" w:rsidRPr="00EF6DB9" w:rsidRDefault="003E329A" w:rsidP="003E329A">
      <w:pPr>
        <w:pStyle w:val="Compact"/>
        <w:numPr>
          <w:ilvl w:val="0"/>
          <w:numId w:val="31"/>
        </w:numPr>
        <w:rPr>
          <w:sz w:val="20"/>
          <w:szCs w:val="20"/>
        </w:rPr>
      </w:pPr>
      <w:r w:rsidRPr="00EF6DB9">
        <w:rPr>
          <w:sz w:val="20"/>
          <w:szCs w:val="20"/>
        </w:rPr>
        <w:t xml:space="preserve">Include information about what changes were made, </w:t>
      </w:r>
      <w:proofErr w:type="gramStart"/>
      <w:r w:rsidRPr="00EF6DB9">
        <w:rPr>
          <w:sz w:val="20"/>
          <w:szCs w:val="20"/>
        </w:rPr>
        <w:t>e.g.</w:t>
      </w:r>
      <w:proofErr w:type="gramEnd"/>
      <w:r w:rsidRPr="00EF6DB9">
        <w:rPr>
          <w:sz w:val="20"/>
          <w:szCs w:val="20"/>
        </w:rPr>
        <w:t xml:space="preserve"> "cropped" or "normalized".</w:t>
      </w:r>
    </w:p>
    <w:p w14:paraId="22293A60" w14:textId="77777777" w:rsidR="003E329A" w:rsidRPr="00E57569" w:rsidRDefault="003E329A" w:rsidP="003E329A">
      <w:pPr>
        <w:spacing w:after="0"/>
        <w:jc w:val="both"/>
      </w:pPr>
    </w:p>
    <w:p w14:paraId="78CF0865" w14:textId="77777777" w:rsidR="003E329A" w:rsidRDefault="003E329A" w:rsidP="002773E1">
      <w:pPr>
        <w:pStyle w:val="Heading6"/>
        <w:rPr>
          <w:lang w:val="en-GB"/>
        </w:rPr>
      </w:pPr>
      <w:r>
        <w:rPr>
          <w:lang w:val="en-GB"/>
        </w:rPr>
        <w:t>Software Versioning</w:t>
      </w:r>
    </w:p>
    <w:p w14:paraId="39821143" w14:textId="5498394D" w:rsidR="003E329A" w:rsidRPr="00A1501E" w:rsidRDefault="003E329A" w:rsidP="003E329A">
      <w:pPr>
        <w:spacing w:after="0"/>
        <w:jc w:val="both"/>
        <w:rPr>
          <w:lang w:val="en-GB"/>
        </w:rPr>
      </w:pPr>
      <w:r w:rsidRPr="00A1501E">
        <w:rPr>
          <w:lang w:val="en-GB"/>
        </w:rPr>
        <w:t xml:space="preserve">To keep track of different versions (and releases) of the software you </w:t>
      </w:r>
      <w:r>
        <w:rPr>
          <w:lang w:val="en-GB"/>
        </w:rPr>
        <w:t xml:space="preserve">may consider </w:t>
      </w:r>
      <w:proofErr w:type="gramStart"/>
      <w:r>
        <w:rPr>
          <w:lang w:val="en-GB"/>
        </w:rPr>
        <w:t xml:space="preserve">to </w:t>
      </w:r>
      <w:r w:rsidRPr="00A1501E">
        <w:rPr>
          <w:lang w:val="en-GB"/>
        </w:rPr>
        <w:t>use</w:t>
      </w:r>
      <w:proofErr w:type="gramEnd"/>
      <w:r w:rsidRPr="00A1501E">
        <w:rPr>
          <w:lang w:val="en-GB"/>
        </w:rPr>
        <w:t xml:space="preserve"> a </w:t>
      </w:r>
      <w:r>
        <w:rPr>
          <w:lang w:val="en-GB"/>
        </w:rPr>
        <w:t xml:space="preserve">software </w:t>
      </w:r>
      <w:r w:rsidRPr="00A1501E">
        <w:rPr>
          <w:lang w:val="en-GB"/>
        </w:rPr>
        <w:t>versioning scheme.</w:t>
      </w:r>
      <w:r>
        <w:rPr>
          <w:lang w:val="en-GB"/>
        </w:rPr>
        <w:t xml:space="preserve"> For more information see:</w:t>
      </w:r>
    </w:p>
    <w:p w14:paraId="4DDD19DF" w14:textId="40F4931C" w:rsidR="003E329A" w:rsidRPr="00A1501E" w:rsidRDefault="003E329A" w:rsidP="003E329A">
      <w:pPr>
        <w:pStyle w:val="ListParagraph"/>
        <w:numPr>
          <w:ilvl w:val="0"/>
          <w:numId w:val="23"/>
        </w:numPr>
        <w:spacing w:after="0"/>
        <w:jc w:val="both"/>
        <w:rPr>
          <w:lang w:val="en-GB"/>
        </w:rPr>
      </w:pPr>
      <w:r w:rsidRPr="00A1501E">
        <w:rPr>
          <w:lang w:val="en-GB"/>
        </w:rPr>
        <w:t xml:space="preserve">Versioning: </w:t>
      </w:r>
      <w:hyperlink r:id="rId27" w:history="1">
        <w:r w:rsidRPr="00B22D9A">
          <w:rPr>
            <w:rStyle w:val="Hyperlink"/>
            <w:lang w:val="en-GB"/>
          </w:rPr>
          <w:t>https://en.wikipedia.org/wiki/Software_versioning</w:t>
        </w:r>
      </w:hyperlink>
      <w:r>
        <w:rPr>
          <w:lang w:val="en-GB"/>
        </w:rPr>
        <w:t xml:space="preserve"> </w:t>
      </w:r>
    </w:p>
    <w:p w14:paraId="36365462" w14:textId="3427FC30" w:rsidR="003E329A" w:rsidRPr="00A1501E" w:rsidRDefault="003E329A" w:rsidP="003E329A">
      <w:pPr>
        <w:pStyle w:val="ListParagraph"/>
        <w:numPr>
          <w:ilvl w:val="0"/>
          <w:numId w:val="23"/>
        </w:numPr>
        <w:spacing w:after="0"/>
        <w:jc w:val="both"/>
        <w:rPr>
          <w:lang w:val="en-GB"/>
        </w:rPr>
      </w:pPr>
      <w:r w:rsidRPr="00A1501E">
        <w:rPr>
          <w:lang w:val="en-GB"/>
        </w:rPr>
        <w:t xml:space="preserve">Semantic versioning: </w:t>
      </w:r>
      <w:hyperlink r:id="rId28" w:history="1">
        <w:r w:rsidRPr="00B22D9A">
          <w:rPr>
            <w:rStyle w:val="Hyperlink"/>
            <w:lang w:val="en-GB"/>
          </w:rPr>
          <w:t>https://semver.org/</w:t>
        </w:r>
      </w:hyperlink>
      <w:r>
        <w:rPr>
          <w:lang w:val="en-GB"/>
        </w:rPr>
        <w:t xml:space="preserve"> </w:t>
      </w:r>
    </w:p>
    <w:p w14:paraId="5D4FFB4E" w14:textId="65531FE9" w:rsidR="003E329A" w:rsidRPr="00A1501E" w:rsidRDefault="003E329A" w:rsidP="003E329A">
      <w:pPr>
        <w:pStyle w:val="ListParagraph"/>
        <w:numPr>
          <w:ilvl w:val="0"/>
          <w:numId w:val="23"/>
        </w:numPr>
        <w:spacing w:after="0"/>
        <w:jc w:val="both"/>
        <w:rPr>
          <w:lang w:val="en-GB"/>
        </w:rPr>
      </w:pPr>
      <w:r w:rsidRPr="00A1501E">
        <w:rPr>
          <w:lang w:val="en-GB"/>
        </w:rPr>
        <w:t xml:space="preserve">How to manage version numbers in git: </w:t>
      </w:r>
      <w:hyperlink r:id="rId29" w:history="1">
        <w:r w:rsidRPr="00B22D9A">
          <w:rPr>
            <w:rStyle w:val="Hyperlink"/>
            <w:lang w:val="en-GB"/>
          </w:rPr>
          <w:t>https://stackoverflow.com/questions/37814286/how-to-manage-the-version-number-in-git</w:t>
        </w:r>
      </w:hyperlink>
      <w:r>
        <w:rPr>
          <w:lang w:val="en-GB"/>
        </w:rPr>
        <w:t xml:space="preserve"> </w:t>
      </w:r>
    </w:p>
    <w:p w14:paraId="6068D905" w14:textId="77777777" w:rsidR="003E329A" w:rsidRPr="00A1501E" w:rsidRDefault="003E329A" w:rsidP="003E329A">
      <w:pPr>
        <w:spacing w:after="0"/>
        <w:jc w:val="both"/>
        <w:rPr>
          <w:lang w:val="en-GB"/>
        </w:rPr>
      </w:pPr>
    </w:p>
    <w:p w14:paraId="315A6E0F" w14:textId="37EF4B52" w:rsidR="003E329A" w:rsidRDefault="003E329A" w:rsidP="003E329A">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67D71740" w14:textId="77777777" w:rsidR="008F2894" w:rsidRDefault="008F2894">
      <w:pPr>
        <w:rPr>
          <w:lang w:val="en-GB"/>
        </w:rPr>
      </w:pPr>
    </w:p>
    <w:p w14:paraId="41A3D8AD" w14:textId="77777777" w:rsidR="008F2894" w:rsidRDefault="008F2894" w:rsidP="008F2894"/>
    <w:p w14:paraId="45BC4A4D" w14:textId="77777777" w:rsidR="008F2894" w:rsidRDefault="008F2894" w:rsidP="008F2894"/>
    <w:p w14:paraId="637B4390" w14:textId="77777777" w:rsidR="008F2894" w:rsidRDefault="008F2894" w:rsidP="00FF4703">
      <w:pPr>
        <w:pStyle w:val="Heading5"/>
      </w:pPr>
      <w:bookmarkStart w:id="192" w:name="_Ref139293475"/>
      <w:r>
        <w:t xml:space="preserve">Appendix. </w:t>
      </w:r>
      <w:r w:rsidRPr="00F72CC5">
        <w:t>Using GitHub and Git</w:t>
      </w:r>
      <w:bookmarkEnd w:id="192"/>
    </w:p>
    <w:p w14:paraId="0ADBD21E" w14:textId="77777777" w:rsidR="008F2894" w:rsidRDefault="008F2894" w:rsidP="008F2894">
      <w:pPr>
        <w:spacing w:after="0"/>
        <w:jc w:val="both"/>
        <w:rPr>
          <w:lang w:val="en-GB"/>
        </w:rPr>
      </w:pPr>
      <w:r w:rsidRPr="004C17BB">
        <w:rPr>
          <w:b/>
          <w:bCs/>
          <w:lang w:val="en-GB"/>
        </w:rPr>
        <w:lastRenderedPageBreak/>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36FCAE97" w14:textId="77777777" w:rsidR="002773E1" w:rsidRDefault="002773E1" w:rsidP="008F2894">
      <w:pPr>
        <w:spacing w:after="0"/>
        <w:jc w:val="both"/>
        <w:rPr>
          <w:b/>
          <w:bCs/>
          <w:lang w:val="en-GB"/>
        </w:rPr>
      </w:pPr>
    </w:p>
    <w:p w14:paraId="2E188478" w14:textId="73379930" w:rsidR="008F2894" w:rsidRDefault="008F2894" w:rsidP="008F2894">
      <w:pPr>
        <w:spacing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xml:space="preserve">.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w:t>
      </w:r>
      <w:proofErr w:type="gramStart"/>
      <w:r w:rsidRPr="004C17BB">
        <w:rPr>
          <w:lang w:val="en-GB"/>
        </w:rPr>
        <w:t>modify</w:t>
      </w:r>
      <w:proofErr w:type="gramEnd"/>
      <w:r w:rsidRPr="004C17BB">
        <w:rPr>
          <w:lang w:val="en-GB"/>
        </w:rPr>
        <w:t xml:space="preserve"> or improve it.</w:t>
      </w:r>
    </w:p>
    <w:p w14:paraId="430A907A" w14:textId="77777777" w:rsidR="002773E1" w:rsidRDefault="002773E1" w:rsidP="008F2894">
      <w:pPr>
        <w:spacing w:after="0"/>
        <w:jc w:val="both"/>
        <w:rPr>
          <w:lang w:val="en-GB"/>
        </w:rPr>
      </w:pPr>
    </w:p>
    <w:p w14:paraId="7D9EB294" w14:textId="16C29CEB" w:rsidR="008F2894" w:rsidRDefault="008F2894" w:rsidP="008F2894">
      <w:pPr>
        <w:spacing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4C35C071" w14:textId="77777777" w:rsidR="008F2894" w:rsidRDefault="008F2894" w:rsidP="008F2894">
      <w:pPr>
        <w:spacing w:after="0"/>
        <w:jc w:val="both"/>
        <w:rPr>
          <w:lang w:val="en-GB"/>
        </w:rPr>
      </w:pPr>
    </w:p>
    <w:p w14:paraId="45247F73" w14:textId="77777777" w:rsidR="008F2894" w:rsidRDefault="008F2894" w:rsidP="008F2894">
      <w:pPr>
        <w:jc w:val="center"/>
        <w:rPr>
          <w:rFonts w:cstheme="minorHAnsi"/>
          <w:bdr w:val="none" w:sz="0" w:space="0" w:color="auto" w:frame="1"/>
          <w:lang w:eastAsia="en-GB"/>
        </w:rPr>
      </w:pPr>
      <w:r>
        <w:rPr>
          <w:noProof/>
          <w:lang w:val="en-GB" w:eastAsia="en-GB"/>
        </w:rPr>
        <w:drawing>
          <wp:inline distT="0" distB="0" distL="0" distR="0" wp14:anchorId="43A5133E" wp14:editId="2EDFFD47">
            <wp:extent cx="3832529" cy="2838942"/>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51190" cy="2852765"/>
                    </a:xfrm>
                    <a:prstGeom prst="rect">
                      <a:avLst/>
                    </a:prstGeom>
                    <a:noFill/>
                    <a:ln>
                      <a:noFill/>
                    </a:ln>
                  </pic:spPr>
                </pic:pic>
              </a:graphicData>
            </a:graphic>
          </wp:inline>
        </w:drawing>
      </w:r>
    </w:p>
    <w:p w14:paraId="243A34CC" w14:textId="77777777" w:rsidR="008F2894" w:rsidRPr="003E329A" w:rsidRDefault="008F2894" w:rsidP="008F2894">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8083DAA" w14:textId="77777777" w:rsidR="008F2894" w:rsidRPr="004C17BB" w:rsidRDefault="008F2894" w:rsidP="008F2894">
      <w:pPr>
        <w:spacing w:after="0"/>
        <w:jc w:val="both"/>
      </w:pPr>
    </w:p>
    <w:p w14:paraId="1F328E82" w14:textId="77777777" w:rsidR="008F2894" w:rsidRDefault="008F2894" w:rsidP="002773E1">
      <w:pPr>
        <w:pStyle w:val="Heading6"/>
        <w:rPr>
          <w:lang w:val="en-GB"/>
        </w:rPr>
      </w:pPr>
      <w:r>
        <w:rPr>
          <w:lang w:val="en-GB"/>
        </w:rPr>
        <w:t xml:space="preserve">Github </w:t>
      </w:r>
      <w:r w:rsidRPr="004C17BB">
        <w:t>account</w:t>
      </w:r>
    </w:p>
    <w:p w14:paraId="7191CC58" w14:textId="20086E1A" w:rsidR="008F2894" w:rsidRDefault="008F2894" w:rsidP="008F2894">
      <w:pPr>
        <w:spacing w:after="0"/>
        <w:jc w:val="both"/>
        <w:rPr>
          <w:lang w:val="en-GB"/>
        </w:rPr>
      </w:pPr>
      <w:r>
        <w:rPr>
          <w:lang w:val="en-GB"/>
        </w:rPr>
        <w:t xml:space="preserve">If you do not yet have a GitHub account then visit their website at </w:t>
      </w:r>
      <w:hyperlink r:id="rId31" w:history="1">
        <w:r w:rsidRPr="00620D3A">
          <w:rPr>
            <w:rStyle w:val="Hyperlink"/>
            <w:lang w:val="en-GB"/>
          </w:rPr>
          <w:t>https://github.com</w:t>
        </w:r>
      </w:hyperlink>
      <w:r>
        <w:rPr>
          <w:lang w:val="en-GB"/>
        </w:rPr>
        <w:t>, and sign up for GitHub.</w:t>
      </w:r>
    </w:p>
    <w:p w14:paraId="015931E0" w14:textId="77777777" w:rsidR="008F2894" w:rsidRDefault="008F2894" w:rsidP="008F2894">
      <w:pPr>
        <w:spacing w:after="0"/>
        <w:jc w:val="both"/>
        <w:rPr>
          <w:lang w:val="en-GB"/>
        </w:rPr>
      </w:pPr>
    </w:p>
    <w:p w14:paraId="55DB130C" w14:textId="77777777" w:rsidR="008F2894" w:rsidRPr="007212D0" w:rsidRDefault="008F2894" w:rsidP="002773E1">
      <w:pPr>
        <w:pStyle w:val="Heading6"/>
        <w:rPr>
          <w:lang w:val="en-GB"/>
        </w:rPr>
      </w:pPr>
      <w:commentRangeStart w:id="193"/>
      <w:r w:rsidRPr="007212D0">
        <w:rPr>
          <w:lang w:val="en-GB"/>
        </w:rPr>
        <w:t>GitHub</w:t>
      </w:r>
      <w:commentRangeEnd w:id="193"/>
      <w:r>
        <w:rPr>
          <w:rStyle w:val="CommentReference"/>
          <w:caps w:val="0"/>
          <w:spacing w:val="0"/>
        </w:rPr>
        <w:commentReference w:id="193"/>
      </w:r>
    </w:p>
    <w:p w14:paraId="5076A7CC" w14:textId="77777777" w:rsidR="008F2894" w:rsidRDefault="008F2894" w:rsidP="008F2894">
      <w:pPr>
        <w:spacing w:after="0"/>
        <w:jc w:val="both"/>
        <w:rPr>
          <w:lang w:val="en-GB"/>
        </w:rPr>
      </w:pPr>
      <w:r>
        <w:rPr>
          <w:lang w:val="en-GB"/>
        </w:rPr>
        <w:t xml:space="preserve">GitHub is used to manage your software. You have been invited to the EDS GitHub Repository by your supervisor. This is an </w:t>
      </w:r>
      <w:r w:rsidRPr="00651AD9">
        <w:rPr>
          <w:b/>
          <w:bCs/>
          <w:lang w:val="en-GB"/>
        </w:rPr>
        <w:t>organization repository</w:t>
      </w:r>
      <w:r>
        <w:rPr>
          <w:lang w:val="en-GB"/>
        </w:rPr>
        <w:t xml:space="preserve"> on GitHub.com. Once you accept the invitation you will have access to all software currently being developed by the Bioinformatics Laboratory. Most of the software repositories are private (not public) and you are not allowed to redistribute any of the repositories since they may contain confidential information. </w:t>
      </w:r>
    </w:p>
    <w:p w14:paraId="73102CC0" w14:textId="587F06B3" w:rsidR="008F2894" w:rsidRDefault="008F2894" w:rsidP="008F2894">
      <w:pPr>
        <w:spacing w:after="0"/>
        <w:jc w:val="both"/>
        <w:rPr>
          <w:lang w:val="en-GB"/>
        </w:rPr>
      </w:pPr>
      <w:r>
        <w:rPr>
          <w:lang w:val="en-GB"/>
        </w:rPr>
        <w:t xml:space="preserve">Location: </w:t>
      </w:r>
      <w:hyperlink r:id="rId32" w:history="1">
        <w:r w:rsidRPr="00185165">
          <w:rPr>
            <w:rStyle w:val="Hyperlink"/>
            <w:lang w:val="en-GB"/>
          </w:rPr>
          <w:t>https://github.com/EDS-Bioinformatics-Laboratory</w:t>
        </w:r>
      </w:hyperlink>
      <w:r>
        <w:rPr>
          <w:lang w:val="en-GB"/>
        </w:rPr>
        <w:t xml:space="preserve"> </w:t>
      </w:r>
    </w:p>
    <w:p w14:paraId="4E91B451" w14:textId="77777777" w:rsidR="008F2894" w:rsidRDefault="008F2894" w:rsidP="008F2894">
      <w:pPr>
        <w:spacing w:after="0"/>
        <w:rPr>
          <w:lang w:val="en-GB"/>
        </w:rPr>
      </w:pPr>
    </w:p>
    <w:p w14:paraId="46BF56ED" w14:textId="77777777" w:rsidR="008F2894" w:rsidRPr="007212D0" w:rsidRDefault="008F2894" w:rsidP="002773E1">
      <w:pPr>
        <w:pStyle w:val="Heading6"/>
        <w:rPr>
          <w:lang w:val="en-GB"/>
        </w:rPr>
      </w:pPr>
      <w:r w:rsidRPr="007212D0">
        <w:rPr>
          <w:lang w:val="en-GB"/>
        </w:rPr>
        <w:t>Install git</w:t>
      </w:r>
      <w:r>
        <w:rPr>
          <w:lang w:val="en-GB"/>
        </w:rPr>
        <w:t xml:space="preserve"> </w:t>
      </w:r>
      <w:r w:rsidRPr="007212D0">
        <w:rPr>
          <w:lang w:val="en-GB"/>
        </w:rPr>
        <w:t>bash</w:t>
      </w:r>
    </w:p>
    <w:p w14:paraId="35769139" w14:textId="19A5442F" w:rsidR="008F2894" w:rsidRDefault="008F2894" w:rsidP="008F2894">
      <w:pPr>
        <w:pStyle w:val="ListParagraph"/>
        <w:numPr>
          <w:ilvl w:val="0"/>
          <w:numId w:val="2"/>
        </w:numPr>
        <w:spacing w:after="0"/>
        <w:jc w:val="both"/>
        <w:rPr>
          <w:lang w:val="en-GB"/>
        </w:rPr>
      </w:pPr>
      <w:r>
        <w:rPr>
          <w:lang w:val="en-GB"/>
        </w:rPr>
        <w:lastRenderedPageBreak/>
        <w:t xml:space="preserve">Download git bash: </w:t>
      </w:r>
      <w:hyperlink r:id="rId33" w:history="1">
        <w:r w:rsidRPr="00A735C5">
          <w:rPr>
            <w:rStyle w:val="Hyperlink"/>
            <w:lang w:val="en-GB"/>
          </w:rPr>
          <w:t>https://git-scm.com/downloads</w:t>
        </w:r>
      </w:hyperlink>
      <w:r>
        <w:rPr>
          <w:lang w:val="en-GB"/>
        </w:rPr>
        <w:t xml:space="preserve"> </w:t>
      </w:r>
    </w:p>
    <w:p w14:paraId="20AE0A5B" w14:textId="77777777" w:rsidR="008F2894" w:rsidRDefault="008F2894" w:rsidP="008F2894">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FD005F2" w14:textId="44A2F86D" w:rsidR="008F2894" w:rsidRPr="00A1501E" w:rsidRDefault="008F2894" w:rsidP="008F2894">
      <w:pPr>
        <w:pStyle w:val="ListParagraph"/>
        <w:numPr>
          <w:ilvl w:val="1"/>
          <w:numId w:val="2"/>
        </w:numPr>
        <w:rPr>
          <w:lang w:val="en-GB"/>
        </w:rPr>
      </w:pPr>
      <w:r>
        <w:rPr>
          <w:lang w:val="en-GB"/>
        </w:rPr>
        <w:t xml:space="preserve">GUI client: </w:t>
      </w:r>
      <w:hyperlink r:id="rId34" w:history="1">
        <w:r w:rsidRPr="001A0EE1">
          <w:rPr>
            <w:rStyle w:val="Hyperlink"/>
            <w:lang w:val="en-GB"/>
          </w:rPr>
          <w:t>https://desktop.github.com/</w:t>
        </w:r>
      </w:hyperlink>
      <w:r>
        <w:rPr>
          <w:lang w:val="en-GB"/>
        </w:rPr>
        <w:t xml:space="preserve"> </w:t>
      </w:r>
    </w:p>
    <w:p w14:paraId="7A80FA4A" w14:textId="77777777" w:rsidR="008F2894" w:rsidRDefault="008F2894" w:rsidP="008F2894">
      <w:pPr>
        <w:pStyle w:val="ListParagraph"/>
        <w:spacing w:after="0"/>
        <w:jc w:val="both"/>
        <w:rPr>
          <w:lang w:val="en-GB"/>
        </w:rPr>
      </w:pPr>
    </w:p>
    <w:p w14:paraId="410EDFDF" w14:textId="77777777" w:rsidR="008F2894" w:rsidRDefault="008F2894" w:rsidP="008F2894">
      <w:pPr>
        <w:spacing w:after="0"/>
        <w:jc w:val="both"/>
        <w:rPr>
          <w:lang w:val="en-GB"/>
        </w:rPr>
      </w:pPr>
      <w:r>
        <w:rPr>
          <w:lang w:val="en-GB"/>
        </w:rPr>
        <w:t>Git bash allows you to access GitHub from your own computer/laptop.</w:t>
      </w:r>
    </w:p>
    <w:p w14:paraId="72AF3291" w14:textId="77777777" w:rsidR="008F2894" w:rsidRDefault="008F2894" w:rsidP="008F2894">
      <w:pPr>
        <w:spacing w:after="0"/>
        <w:jc w:val="both"/>
        <w:rPr>
          <w:lang w:val="en-GB"/>
        </w:rPr>
      </w:pPr>
    </w:p>
    <w:p w14:paraId="4633EC98" w14:textId="77777777" w:rsidR="008F2894" w:rsidRDefault="008F2894" w:rsidP="002773E1">
      <w:pPr>
        <w:pStyle w:val="Heading6"/>
        <w:rPr>
          <w:lang w:val="en-GB"/>
        </w:rPr>
      </w:pPr>
      <w:r>
        <w:rPr>
          <w:lang w:val="en-GB"/>
        </w:rPr>
        <w:t xml:space="preserve">Git </w:t>
      </w:r>
      <w:r w:rsidRPr="00327209">
        <w:t>documentation</w:t>
      </w:r>
    </w:p>
    <w:p w14:paraId="5108703D" w14:textId="77777777" w:rsidR="008F2894" w:rsidRDefault="008F2894" w:rsidP="008F2894">
      <w:pPr>
        <w:spacing w:after="0"/>
        <w:jc w:val="both"/>
        <w:rPr>
          <w:lang w:val="en-GB"/>
        </w:rPr>
      </w:pPr>
      <w:r>
        <w:rPr>
          <w:lang w:val="en-GB"/>
        </w:rPr>
        <w:t xml:space="preserve"> There is a lot of documentation and tutorials on the internet. </w:t>
      </w:r>
    </w:p>
    <w:p w14:paraId="4BC6B903" w14:textId="04FDF98A" w:rsidR="008F2894" w:rsidRPr="009234EC" w:rsidRDefault="008F2894" w:rsidP="008F2894">
      <w:pPr>
        <w:pStyle w:val="ListParagraph"/>
        <w:numPr>
          <w:ilvl w:val="0"/>
          <w:numId w:val="3"/>
        </w:numPr>
        <w:jc w:val="both"/>
        <w:rPr>
          <w:rStyle w:val="Hyperlink"/>
          <w:color w:val="auto"/>
          <w:u w:val="none"/>
        </w:rPr>
      </w:pPr>
      <w:r>
        <w:t>GitHub Docs (</w:t>
      </w:r>
      <w:hyperlink r:id="rId35" w:history="1">
        <w:r w:rsidRPr="00B22D9A">
          <w:rPr>
            <w:rStyle w:val="Hyperlink"/>
          </w:rPr>
          <w:t>https://guides.github.com/</w:t>
        </w:r>
      </w:hyperlink>
      <w:r>
        <w:t>)</w:t>
      </w:r>
    </w:p>
    <w:p w14:paraId="21B494AA" w14:textId="77777777" w:rsidR="008F2894" w:rsidRDefault="008F2894" w:rsidP="008F2894">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27B7F8CE" w14:textId="1C724129" w:rsidR="008F2894" w:rsidRPr="004C17BB" w:rsidRDefault="00000000" w:rsidP="008F2894">
      <w:pPr>
        <w:pStyle w:val="ListParagraph"/>
        <w:numPr>
          <w:ilvl w:val="1"/>
          <w:numId w:val="7"/>
        </w:numPr>
        <w:spacing w:after="0" w:line="240" w:lineRule="auto"/>
        <w:contextualSpacing w:val="0"/>
        <w:rPr>
          <w:rStyle w:val="Hyperlink"/>
          <w:rFonts w:eastAsia="Times New Roman"/>
          <w:color w:val="auto"/>
          <w:u w:val="none"/>
        </w:rPr>
      </w:pPr>
      <w:hyperlink r:id="rId36" w:history="1">
        <w:r w:rsidR="008F2894" w:rsidRPr="004C17BB">
          <w:rPr>
            <w:rStyle w:val="Hyperlink"/>
            <w:rFonts w:eastAsia="Times New Roman"/>
          </w:rPr>
          <w:t>https://www.youtube.com/watch?v=nhNq2kIvi9s</w:t>
        </w:r>
      </w:hyperlink>
    </w:p>
    <w:p w14:paraId="57D0AF68" w14:textId="6B709249" w:rsidR="008F2894" w:rsidRPr="004C17BB" w:rsidRDefault="00000000" w:rsidP="008F2894">
      <w:pPr>
        <w:pStyle w:val="ListParagraph"/>
        <w:numPr>
          <w:ilvl w:val="1"/>
          <w:numId w:val="7"/>
        </w:numPr>
        <w:spacing w:after="0" w:line="240" w:lineRule="auto"/>
        <w:contextualSpacing w:val="0"/>
        <w:rPr>
          <w:rFonts w:eastAsia="Times New Roman"/>
        </w:rPr>
      </w:pPr>
      <w:hyperlink r:id="rId37" w:history="1">
        <w:r w:rsidR="008F2894" w:rsidRPr="004C17BB">
          <w:rPr>
            <w:rStyle w:val="Hyperlink"/>
            <w:rFonts w:eastAsia="Times New Roman"/>
          </w:rPr>
          <w:t>https://www.youtube.com/watch?v=USjZcfj8yxE</w:t>
        </w:r>
      </w:hyperlink>
    </w:p>
    <w:p w14:paraId="7BE607F0" w14:textId="632939AA" w:rsidR="008F2894" w:rsidRDefault="008F2894" w:rsidP="008F2894">
      <w:pPr>
        <w:pStyle w:val="ListParagraph"/>
        <w:numPr>
          <w:ilvl w:val="0"/>
          <w:numId w:val="7"/>
        </w:numPr>
      </w:pPr>
      <w:r>
        <w:t xml:space="preserve">GitHub cheat sheet: </w:t>
      </w:r>
      <w:hyperlink r:id="rId38" w:history="1">
        <w:r w:rsidRPr="00AD5481">
          <w:rPr>
            <w:rStyle w:val="Hyperlink"/>
          </w:rPr>
          <w:t>https://education.github.com/git-cheat-sheet-education.pdf</w:t>
        </w:r>
      </w:hyperlink>
      <w:r>
        <w:t xml:space="preserve"> </w:t>
      </w:r>
    </w:p>
    <w:p w14:paraId="42CB7640" w14:textId="77777777" w:rsidR="008F2894" w:rsidRDefault="008F2894" w:rsidP="008F2894">
      <w:pPr>
        <w:pStyle w:val="ListParagraph"/>
        <w:numPr>
          <w:ilvl w:val="0"/>
          <w:numId w:val="7"/>
        </w:numPr>
      </w:pPr>
      <w:r>
        <w:t xml:space="preserve">More </w:t>
      </w:r>
      <w:proofErr w:type="gramStart"/>
      <w:r>
        <w:t>about .</w:t>
      </w:r>
      <w:proofErr w:type="spellStart"/>
      <w:r>
        <w:t>gitignore</w:t>
      </w:r>
      <w:proofErr w:type="spellEnd"/>
      <w:proofErr w:type="gramEnd"/>
    </w:p>
    <w:p w14:paraId="12845D07" w14:textId="79EE8616" w:rsidR="008F2894" w:rsidRDefault="00000000" w:rsidP="008F2894">
      <w:pPr>
        <w:pStyle w:val="ListParagraph"/>
        <w:numPr>
          <w:ilvl w:val="1"/>
          <w:numId w:val="7"/>
        </w:numPr>
      </w:pPr>
      <w:hyperlink r:id="rId39" w:history="1">
        <w:r w:rsidR="008F2894" w:rsidRPr="0015408E">
          <w:rPr>
            <w:rStyle w:val="Hyperlink"/>
          </w:rPr>
          <w:t>https://git-scm.com/docs/gitignore</w:t>
        </w:r>
      </w:hyperlink>
      <w:r w:rsidR="008F2894">
        <w:t xml:space="preserve"> </w:t>
      </w:r>
    </w:p>
    <w:p w14:paraId="7AF19EF8" w14:textId="2A9CC091" w:rsidR="008F2894" w:rsidRPr="00A766D2" w:rsidRDefault="00000000" w:rsidP="008F2894">
      <w:pPr>
        <w:pStyle w:val="ListParagraph"/>
        <w:numPr>
          <w:ilvl w:val="1"/>
          <w:numId w:val="7"/>
        </w:numPr>
      </w:pPr>
      <w:hyperlink r:id="rId40" w:history="1">
        <w:r w:rsidR="008F2894" w:rsidRPr="00A766D2">
          <w:rPr>
            <w:rStyle w:val="Hyperlink"/>
          </w:rPr>
          <w:t>https://github.com/github/gitignore</w:t>
        </w:r>
      </w:hyperlink>
      <w:proofErr w:type="gramStart"/>
      <w:r w:rsidR="008F2894" w:rsidRPr="00A766D2">
        <w:t xml:space="preserve">   (</w:t>
      </w:r>
      <w:proofErr w:type="gramEnd"/>
      <w:r w:rsidR="008F2894" w:rsidRPr="00A766D2">
        <w:t>templates</w:t>
      </w:r>
      <w:r w:rsidR="008F2894">
        <w:t>)</w:t>
      </w:r>
    </w:p>
    <w:p w14:paraId="226C9099" w14:textId="77777777" w:rsidR="008F2894" w:rsidRPr="00A766D2" w:rsidRDefault="008F2894" w:rsidP="008F2894">
      <w:pPr>
        <w:spacing w:after="0"/>
        <w:jc w:val="both"/>
      </w:pPr>
    </w:p>
    <w:p w14:paraId="39F404D7" w14:textId="77777777" w:rsidR="008F2894" w:rsidRDefault="008F2894" w:rsidP="008F2894">
      <w:pPr>
        <w:spacing w:before="0" w:after="0"/>
        <w:rPr>
          <w:b/>
          <w:bCs/>
          <w:lang w:val="en-GB"/>
        </w:rPr>
      </w:pPr>
      <w:r w:rsidRPr="004C17BB">
        <w:rPr>
          <w:b/>
          <w:bCs/>
          <w:lang w:val="en-GB"/>
        </w:rPr>
        <w:t>References</w:t>
      </w:r>
    </w:p>
    <w:p w14:paraId="616A7BFA" w14:textId="77777777" w:rsidR="008F2894" w:rsidRPr="0008657E" w:rsidRDefault="008F2894" w:rsidP="008F2894">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4D2317C9" w14:textId="77777777" w:rsidR="008F2894" w:rsidRPr="0008657E" w:rsidRDefault="008F2894" w:rsidP="008F2894">
      <w:pPr>
        <w:pStyle w:val="ListParagraph"/>
        <w:numPr>
          <w:ilvl w:val="0"/>
          <w:numId w:val="69"/>
        </w:numPr>
        <w:spacing w:before="0" w:after="0"/>
        <w:rPr>
          <w:lang w:val="nl-NL"/>
        </w:rPr>
      </w:pPr>
      <w:r w:rsidRPr="0008657E">
        <w:rPr>
          <w:lang w:val="en-GB"/>
        </w:rPr>
        <w:t>Perez-</w:t>
      </w:r>
      <w:proofErr w:type="spellStart"/>
      <w:r w:rsidRPr="0008657E">
        <w:rPr>
          <w:lang w:val="en-GB"/>
        </w:rPr>
        <w:t>Riverol</w:t>
      </w:r>
      <w:proofErr w:type="spellEnd"/>
      <w:r w:rsidRPr="0008657E">
        <w:rPr>
          <w:lang w:val="en-GB"/>
        </w:rPr>
        <w:t xml:space="preserve">, Y., </w:t>
      </w:r>
      <w:proofErr w:type="spellStart"/>
      <w:r w:rsidRPr="0008657E">
        <w:rPr>
          <w:lang w:val="en-GB"/>
        </w:rPr>
        <w:t>Gatto</w:t>
      </w:r>
      <w:proofErr w:type="spellEnd"/>
      <w:r w:rsidRPr="0008657E">
        <w:rPr>
          <w:lang w:val="en-GB"/>
        </w:rPr>
        <w:t xml:space="preserve">,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w:t>
      </w:r>
      <w:proofErr w:type="spellStart"/>
      <w:r w:rsidRPr="0008657E">
        <w:rPr>
          <w:lang w:val="en-GB"/>
        </w:rPr>
        <w:t>Leprevost</w:t>
      </w:r>
      <w:proofErr w:type="spellEnd"/>
      <w:r w:rsidRPr="0008657E">
        <w:rPr>
          <w:lang w:val="en-GB"/>
        </w:rPr>
        <w:t xml:space="preserve">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56545E6C" w14:textId="77777777" w:rsidR="008F2894" w:rsidRPr="0008657E" w:rsidRDefault="008F2894" w:rsidP="008F2894">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7DB73E5B" w14:textId="77777777" w:rsidR="008F2894" w:rsidRPr="00621649" w:rsidRDefault="008F2894" w:rsidP="008F2894">
      <w:pPr>
        <w:spacing w:after="0"/>
        <w:jc w:val="both"/>
        <w:rPr>
          <w:lang w:val="nl-NL"/>
        </w:rPr>
      </w:pPr>
    </w:p>
    <w:p w14:paraId="79E02330" w14:textId="77777777" w:rsidR="008F2894" w:rsidRPr="003B6EC7" w:rsidRDefault="008F2894" w:rsidP="002773E1">
      <w:pPr>
        <w:pStyle w:val="Heading6"/>
        <w:rPr>
          <w:rFonts w:eastAsia="Times New Roman"/>
          <w:lang w:eastAsia="en-GB"/>
        </w:rPr>
      </w:pPr>
      <w:bookmarkStart w:id="194" w:name="_Hlk129162528"/>
      <w:r>
        <w:rPr>
          <w:rFonts w:eastAsia="Times New Roman"/>
          <w:lang w:eastAsia="en-GB"/>
        </w:rPr>
        <w:t>GitHub and Git: Starting from scratch</w:t>
      </w:r>
      <w:bookmarkEnd w:id="194"/>
    </w:p>
    <w:p w14:paraId="26B2EBA4" w14:textId="77777777" w:rsidR="008F2894" w:rsidRDefault="008F2894" w:rsidP="008F2894">
      <w:pPr>
        <w:spacing w:after="0"/>
        <w:jc w:val="both"/>
        <w:rPr>
          <w:lang w:val="en-GB"/>
        </w:rPr>
      </w:pPr>
      <w:r>
        <w:rPr>
          <w:lang w:val="en-GB"/>
        </w:rPr>
        <w:t xml:space="preserve">If you are completely new to </w:t>
      </w:r>
      <w:proofErr w:type="spellStart"/>
      <w:r>
        <w:rPr>
          <w:lang w:val="en-GB"/>
        </w:rPr>
        <w:t>Github</w:t>
      </w:r>
      <w:proofErr w:type="spellEnd"/>
      <w:r>
        <w:rPr>
          <w:lang w:val="en-GB"/>
        </w:rPr>
        <w:t xml:space="preserve"> and </w:t>
      </w:r>
      <w:proofErr w:type="gramStart"/>
      <w:r>
        <w:rPr>
          <w:lang w:val="en-GB"/>
        </w:rPr>
        <w:t>Git</w:t>
      </w:r>
      <w:proofErr w:type="gramEnd"/>
      <w:r>
        <w:rPr>
          <w:lang w:val="en-GB"/>
        </w:rPr>
        <w:t xml:space="preserve"> then you can follow the next steps to create your first repository.</w:t>
      </w:r>
    </w:p>
    <w:p w14:paraId="3906A827" w14:textId="02B57498" w:rsidR="008F2894" w:rsidRDefault="008F2894" w:rsidP="008F2894">
      <w:pPr>
        <w:pStyle w:val="ListParagraph"/>
        <w:numPr>
          <w:ilvl w:val="0"/>
          <w:numId w:val="20"/>
        </w:numPr>
        <w:spacing w:after="0"/>
        <w:jc w:val="both"/>
        <w:rPr>
          <w:lang w:val="en-GB"/>
        </w:rPr>
      </w:pPr>
      <w:r>
        <w:rPr>
          <w:lang w:val="en-GB"/>
        </w:rPr>
        <w:t xml:space="preserve">Go to </w:t>
      </w:r>
      <w:hyperlink r:id="rId41" w:history="1">
        <w:r w:rsidRPr="00854453">
          <w:rPr>
            <w:rStyle w:val="Hyperlink"/>
            <w:lang w:val="en-GB"/>
          </w:rPr>
          <w:t>https://github.com/</w:t>
        </w:r>
      </w:hyperlink>
      <w:r>
        <w:rPr>
          <w:lang w:val="en-GB"/>
        </w:rPr>
        <w:t xml:space="preserve"> to create your own </w:t>
      </w:r>
      <w:proofErr w:type="gramStart"/>
      <w:r>
        <w:rPr>
          <w:lang w:val="en-GB"/>
        </w:rPr>
        <w:t>account</w:t>
      </w:r>
      <w:proofErr w:type="gramEnd"/>
    </w:p>
    <w:p w14:paraId="4F6DB523" w14:textId="5C34DC01" w:rsidR="008F2894" w:rsidRDefault="008F2894" w:rsidP="008F2894">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42" w:history="1">
        <w:r w:rsidRPr="00854453">
          <w:rPr>
            <w:rStyle w:val="Hyperlink"/>
            <w:lang w:val="en-GB"/>
          </w:rPr>
          <w:t>https://docs.github.com/en/authentication/keeping-your-account-and-data-secure/creating-a-personal-access-token</w:t>
        </w:r>
      </w:hyperlink>
      <w:r>
        <w:rPr>
          <w:lang w:val="en-GB"/>
        </w:rPr>
        <w:t xml:space="preserve"> </w:t>
      </w:r>
    </w:p>
    <w:p w14:paraId="3ECAD8CE" w14:textId="77777777" w:rsidR="008F2894" w:rsidRDefault="008F2894" w:rsidP="008F2894">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06EC2F8E" w14:textId="6E242C41" w:rsidR="008F2894" w:rsidRDefault="008F2894" w:rsidP="008F2894">
      <w:pPr>
        <w:pStyle w:val="ListParagraph"/>
        <w:numPr>
          <w:ilvl w:val="0"/>
          <w:numId w:val="20"/>
        </w:numPr>
        <w:spacing w:after="0"/>
        <w:jc w:val="both"/>
        <w:rPr>
          <w:lang w:val="en-GB"/>
        </w:rPr>
      </w:pPr>
      <w:r>
        <w:rPr>
          <w:lang w:val="en-GB"/>
        </w:rPr>
        <w:t xml:space="preserve">Once you created the repository you will see the Quick Setup screen that also shows the name of the repository that you created. This looks something like: </w:t>
      </w:r>
      <w:hyperlink r:id="rId43" w:history="1">
        <w:r w:rsidRPr="00B22D9A">
          <w:rPr>
            <w:rStyle w:val="Hyperlink"/>
            <w:b/>
            <w:bCs/>
            <w:lang w:val="en-GB"/>
          </w:rPr>
          <w:t>https://github.com/YourAccount/test.git</w:t>
        </w:r>
      </w:hyperlink>
      <w:r w:rsidRPr="00272AD3">
        <w:rPr>
          <w:color w:val="00B050"/>
          <w:lang w:val="en-GB"/>
        </w:rPr>
        <w:t xml:space="preserve"> </w:t>
      </w:r>
    </w:p>
    <w:p w14:paraId="2DE91076" w14:textId="77777777" w:rsidR="008F2894" w:rsidRDefault="008F2894" w:rsidP="008F2894">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61294958" w14:textId="77777777" w:rsidR="008F2894" w:rsidRDefault="008F2894" w:rsidP="008F2894">
      <w:pPr>
        <w:pStyle w:val="ListParagraph"/>
        <w:numPr>
          <w:ilvl w:val="0"/>
          <w:numId w:val="20"/>
        </w:numPr>
        <w:spacing w:after="0"/>
        <w:jc w:val="both"/>
        <w:rPr>
          <w:lang w:val="en-GB"/>
        </w:rPr>
      </w:pPr>
      <w:r>
        <w:rPr>
          <w:lang w:val="en-GB"/>
        </w:rPr>
        <w:t xml:space="preserve">Start Git bash in this </w:t>
      </w:r>
      <w:proofErr w:type="gramStart"/>
      <w:r>
        <w:rPr>
          <w:lang w:val="en-GB"/>
        </w:rPr>
        <w:t>directory</w:t>
      </w:r>
      <w:proofErr w:type="gramEnd"/>
    </w:p>
    <w:p w14:paraId="07EFA3F1" w14:textId="77777777" w:rsidR="008F2894" w:rsidRDefault="008F2894" w:rsidP="008F2894">
      <w:pPr>
        <w:pStyle w:val="ListParagraph"/>
        <w:numPr>
          <w:ilvl w:val="0"/>
          <w:numId w:val="20"/>
        </w:numPr>
        <w:spacing w:after="0"/>
        <w:jc w:val="both"/>
        <w:rPr>
          <w:lang w:val="en-GB"/>
        </w:rPr>
      </w:pPr>
      <w:r>
        <w:rPr>
          <w:lang w:val="en-GB"/>
        </w:rPr>
        <w:t xml:space="preserve">Create your local </w:t>
      </w:r>
      <w:proofErr w:type="gramStart"/>
      <w:r>
        <w:rPr>
          <w:lang w:val="en-GB"/>
        </w:rPr>
        <w:t>repository</w:t>
      </w:r>
      <w:proofErr w:type="gramEnd"/>
    </w:p>
    <w:p w14:paraId="0F710868" w14:textId="010B9968" w:rsidR="008F2894" w:rsidRDefault="002C3600" w:rsidP="008F2894">
      <w:pPr>
        <w:pStyle w:val="ListParagraph"/>
        <w:numPr>
          <w:ilvl w:val="0"/>
          <w:numId w:val="14"/>
        </w:numPr>
        <w:spacing w:after="0"/>
        <w:jc w:val="both"/>
        <w:rPr>
          <w:color w:val="FF0000"/>
          <w:lang w:val="en-GB"/>
        </w:rPr>
      </w:pPr>
      <w:ins w:id="195" w:author="P.D. Moerland" w:date="2023-07-11T01:16:00Z">
        <w:r>
          <w:rPr>
            <w:color w:val="FF0000"/>
            <w:lang w:val="en-GB"/>
          </w:rPr>
          <w:t>g</w:t>
        </w:r>
      </w:ins>
      <w:del w:id="196" w:author="P.D. Moerland" w:date="2023-07-11T01:16:00Z">
        <w:r w:rsidR="008F2894" w:rsidRPr="00272AD3" w:rsidDel="002C3600">
          <w:rPr>
            <w:color w:val="FF0000"/>
            <w:lang w:val="en-GB"/>
          </w:rPr>
          <w:delText>G</w:delText>
        </w:r>
      </w:del>
      <w:r w:rsidR="008F2894" w:rsidRPr="00272AD3">
        <w:rPr>
          <w:color w:val="FF0000"/>
          <w:lang w:val="en-GB"/>
        </w:rPr>
        <w:t xml:space="preserve">it </w:t>
      </w:r>
      <w:proofErr w:type="spellStart"/>
      <w:r w:rsidR="008F2894" w:rsidRPr="00272AD3">
        <w:rPr>
          <w:color w:val="FF0000"/>
          <w:lang w:val="en-GB"/>
        </w:rPr>
        <w:t>init</w:t>
      </w:r>
      <w:proofErr w:type="spellEnd"/>
      <w:r w:rsidR="008F2894" w:rsidRPr="00272AD3">
        <w:rPr>
          <w:color w:val="FF0000"/>
          <w:lang w:val="en-GB"/>
        </w:rPr>
        <w:t xml:space="preserve"> –initial-branch main</w:t>
      </w:r>
    </w:p>
    <w:p w14:paraId="7E5C2591" w14:textId="77777777" w:rsidR="008F2894" w:rsidRDefault="008F2894" w:rsidP="008F2894">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301A16D3" w14:textId="77777777" w:rsidR="008F2894" w:rsidRPr="00272AD3" w:rsidRDefault="008F2894" w:rsidP="008F2894">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73EA6CE6" w14:textId="77777777" w:rsidR="008F2894" w:rsidRPr="00272AD3" w:rsidRDefault="008F2894" w:rsidP="008F2894">
      <w:pPr>
        <w:pStyle w:val="ListParagraph"/>
        <w:numPr>
          <w:ilvl w:val="1"/>
          <w:numId w:val="21"/>
        </w:numPr>
        <w:spacing w:after="0"/>
        <w:jc w:val="both"/>
        <w:rPr>
          <w:color w:val="FF0000"/>
          <w:lang w:val="en-GB"/>
        </w:rPr>
      </w:pPr>
      <w:r w:rsidRPr="00272AD3">
        <w:rPr>
          <w:color w:val="FF0000"/>
          <w:lang w:val="en-GB"/>
        </w:rPr>
        <w:lastRenderedPageBreak/>
        <w:t xml:space="preserve">git config user.name </w:t>
      </w:r>
      <w:proofErr w:type="spellStart"/>
      <w:r w:rsidRPr="00272AD3">
        <w:rPr>
          <w:color w:val="FF0000"/>
          <w:lang w:val="en-GB"/>
        </w:rPr>
        <w:t>YourUserName</w:t>
      </w:r>
      <w:proofErr w:type="spellEnd"/>
    </w:p>
    <w:p w14:paraId="0360A201" w14:textId="77777777" w:rsidR="008F2894" w:rsidRPr="00272AD3" w:rsidRDefault="008F2894" w:rsidP="008F2894">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2D33A9F3" w14:textId="77777777" w:rsidR="008F2894" w:rsidRDefault="008F2894" w:rsidP="008F2894">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 xml:space="preserve">will ask you for the credentials for that </w:t>
      </w:r>
      <w:proofErr w:type="gramStart"/>
      <w:r w:rsidRPr="00272AD3">
        <w:rPr>
          <w:lang w:val="en-GB"/>
        </w:rPr>
        <w:t>particular remote</w:t>
      </w:r>
      <w:proofErr w:type="gramEnd"/>
      <w:r w:rsidRPr="00272AD3">
        <w:rPr>
          <w:lang w:val="en-GB"/>
        </w:rPr>
        <w:t xml:space="preserve"> server if it is unable to find the username and password already stored.</w:t>
      </w:r>
    </w:p>
    <w:p w14:paraId="320BA1D9" w14:textId="77777777" w:rsidR="008F2894" w:rsidRDefault="008F2894" w:rsidP="008F2894">
      <w:pPr>
        <w:pStyle w:val="ListParagraph"/>
        <w:numPr>
          <w:ilvl w:val="0"/>
          <w:numId w:val="20"/>
        </w:numPr>
        <w:spacing w:after="0"/>
        <w:jc w:val="both"/>
        <w:rPr>
          <w:lang w:val="en-GB"/>
        </w:rPr>
      </w:pPr>
      <w:r>
        <w:rPr>
          <w:lang w:val="en-GB"/>
        </w:rPr>
        <w:t>Next give the following commands</w:t>
      </w:r>
    </w:p>
    <w:p w14:paraId="034CE21E" w14:textId="51EA0081" w:rsidR="008F2894" w:rsidRPr="00272AD3" w:rsidRDefault="008F2894" w:rsidP="008F2894">
      <w:pPr>
        <w:pStyle w:val="ListParagraph"/>
        <w:numPr>
          <w:ilvl w:val="1"/>
          <w:numId w:val="20"/>
        </w:numPr>
        <w:spacing w:after="0"/>
        <w:jc w:val="both"/>
        <w:rPr>
          <w:lang w:val="en-GB"/>
        </w:rPr>
      </w:pPr>
      <w:r w:rsidRPr="00241766">
        <w:rPr>
          <w:color w:val="FF0000"/>
          <w:lang w:val="en-GB"/>
        </w:rPr>
        <w:t xml:space="preserve">git remote add origin </w:t>
      </w:r>
      <w:hyperlink r:id="rId44" w:history="1">
        <w:r w:rsidRPr="00B22D9A">
          <w:rPr>
            <w:rStyle w:val="Hyperlink"/>
            <w:b/>
            <w:bCs/>
            <w:lang w:val="en-GB"/>
          </w:rPr>
          <w:t>https://github.com/YourAccount/test.git</w:t>
        </w:r>
      </w:hyperlink>
    </w:p>
    <w:p w14:paraId="378B5C09" w14:textId="77777777" w:rsidR="008F2894" w:rsidRPr="00241766" w:rsidRDefault="008F2894" w:rsidP="008F2894">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78569584" w14:textId="77777777" w:rsidR="008F2894" w:rsidRPr="00241766" w:rsidRDefault="008F2894" w:rsidP="008F2894">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2CB2EE67" w14:textId="77777777" w:rsidR="008F2894" w:rsidRPr="00241766" w:rsidRDefault="008F2894" w:rsidP="008F2894">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w:t>
      </w:r>
      <w:proofErr w:type="gramStart"/>
      <w:r w:rsidRPr="00241766">
        <w:rPr>
          <w:color w:val="FF0000"/>
          <w:lang w:val="en-GB"/>
        </w:rPr>
        <w:t>repositories’</w:t>
      </w:r>
      <w:proofErr w:type="gramEnd"/>
    </w:p>
    <w:p w14:paraId="6770AC39" w14:textId="77777777" w:rsidR="008F2894" w:rsidRPr="00241766" w:rsidRDefault="008F2894" w:rsidP="008F2894">
      <w:pPr>
        <w:pStyle w:val="ListParagraph"/>
        <w:numPr>
          <w:ilvl w:val="1"/>
          <w:numId w:val="20"/>
        </w:numPr>
        <w:spacing w:after="0"/>
        <w:jc w:val="both"/>
        <w:rPr>
          <w:color w:val="FF0000"/>
          <w:lang w:val="en-GB"/>
        </w:rPr>
      </w:pPr>
      <w:r w:rsidRPr="00241766">
        <w:rPr>
          <w:color w:val="FF0000"/>
          <w:lang w:val="en-GB"/>
        </w:rPr>
        <w:t>git push --set-upstream origin main</w:t>
      </w:r>
    </w:p>
    <w:p w14:paraId="688BF97F" w14:textId="77777777" w:rsidR="008F2894" w:rsidRDefault="008F2894" w:rsidP="008F2894">
      <w:pPr>
        <w:pStyle w:val="ListParagraph"/>
        <w:numPr>
          <w:ilvl w:val="0"/>
          <w:numId w:val="20"/>
        </w:numPr>
        <w:spacing w:after="0"/>
        <w:jc w:val="both"/>
        <w:rPr>
          <w:lang w:val="en-GB"/>
        </w:rPr>
      </w:pPr>
      <w:r>
        <w:rPr>
          <w:lang w:val="en-GB"/>
        </w:rPr>
        <w:t xml:space="preserve">Note: if you get a ‘fatal error’ in step </w:t>
      </w:r>
      <w:commentRangeStart w:id="197"/>
      <w:r>
        <w:rPr>
          <w:lang w:val="en-GB"/>
        </w:rPr>
        <w:t>9e</w:t>
      </w:r>
      <w:commentRangeEnd w:id="197"/>
      <w:r w:rsidR="002C3600">
        <w:rPr>
          <w:rStyle w:val="CommentReference"/>
        </w:rPr>
        <w:commentReference w:id="197"/>
      </w:r>
      <w:r>
        <w:rPr>
          <w:lang w:val="en-GB"/>
        </w:rPr>
        <w:t xml:space="preserve"> then it is likely that something went wrong with the authentication.</w:t>
      </w:r>
    </w:p>
    <w:p w14:paraId="5CEF6177" w14:textId="77777777" w:rsidR="008F2894" w:rsidRDefault="008F2894" w:rsidP="008F2894">
      <w:pPr>
        <w:pStyle w:val="ListParagraph"/>
        <w:numPr>
          <w:ilvl w:val="0"/>
          <w:numId w:val="20"/>
        </w:numPr>
        <w:spacing w:after="0"/>
        <w:jc w:val="both"/>
        <w:rPr>
          <w:lang w:val="en-GB"/>
        </w:rPr>
      </w:pPr>
      <w:r>
        <w:rPr>
          <w:lang w:val="en-GB"/>
        </w:rPr>
        <w:t xml:space="preserve">Go back to </w:t>
      </w:r>
      <w:proofErr w:type="spellStart"/>
      <w:r>
        <w:rPr>
          <w:lang w:val="en-GB"/>
        </w:rPr>
        <w:t>GibHub</w:t>
      </w:r>
      <w:proofErr w:type="spellEnd"/>
      <w:r>
        <w:rPr>
          <w:lang w:val="en-GB"/>
        </w:rPr>
        <w:t xml:space="preserve"> in your </w:t>
      </w:r>
      <w:proofErr w:type="spellStart"/>
      <w:r>
        <w:rPr>
          <w:lang w:val="en-GB"/>
        </w:rPr>
        <w:t>webbrowser</w:t>
      </w:r>
      <w:proofErr w:type="spellEnd"/>
      <w:r>
        <w:rPr>
          <w:lang w:val="en-GB"/>
        </w:rPr>
        <w:t xml:space="preserve"> and select your Repository. You will see that the README.md file is </w:t>
      </w:r>
      <w:proofErr w:type="gramStart"/>
      <w:r>
        <w:rPr>
          <w:lang w:val="en-GB"/>
        </w:rPr>
        <w:t>added</w:t>
      </w:r>
      <w:proofErr w:type="gramEnd"/>
      <w:r>
        <w:rPr>
          <w:lang w:val="en-GB"/>
        </w:rPr>
        <w:t xml:space="preserve"> and its contents is shown by default on the main page. </w:t>
      </w:r>
    </w:p>
    <w:p w14:paraId="667AF462" w14:textId="77777777" w:rsidR="008F2894" w:rsidRDefault="008F2894" w:rsidP="008F2894">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15FE51DC" w14:textId="77777777" w:rsidR="008F2894" w:rsidRDefault="008F2894" w:rsidP="008F2894">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58971ADE" w14:textId="77777777" w:rsidR="008F2894" w:rsidRDefault="008F2894" w:rsidP="008F2894">
      <w:pPr>
        <w:pStyle w:val="ListParagraph"/>
        <w:numPr>
          <w:ilvl w:val="0"/>
          <w:numId w:val="20"/>
        </w:numPr>
        <w:spacing w:after="0"/>
        <w:jc w:val="both"/>
        <w:rPr>
          <w:lang w:val="en-GB"/>
        </w:rPr>
      </w:pPr>
      <w:r>
        <w:rPr>
          <w:lang w:val="en-GB"/>
        </w:rPr>
        <w:t>Now we need to synchronize these changes with your local repository:</w:t>
      </w:r>
    </w:p>
    <w:p w14:paraId="37EEAE76" w14:textId="77777777" w:rsidR="008F2894" w:rsidRPr="00241766" w:rsidRDefault="008F2894" w:rsidP="008F2894">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5AA7A95A" w14:textId="77777777" w:rsidR="008F2894" w:rsidRDefault="008F2894" w:rsidP="008F2894">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w:t>
      </w:r>
      <w:proofErr w:type="gramStart"/>
      <w:r>
        <w:rPr>
          <w:lang w:val="en-GB"/>
        </w:rPr>
        <w:t>repository</w:t>
      </w:r>
      <w:proofErr w:type="gramEnd"/>
    </w:p>
    <w:p w14:paraId="6D18BC48" w14:textId="77777777" w:rsidR="008F2894" w:rsidRPr="00241766" w:rsidRDefault="008F2894" w:rsidP="008F2894">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68FC0725" w14:textId="77777777" w:rsidR="008F2894" w:rsidRPr="00241766" w:rsidRDefault="008F2894" w:rsidP="008F2894">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 xml:space="preserve">ade a </w:t>
      </w:r>
      <w:proofErr w:type="gramStart"/>
      <w:r w:rsidRPr="00241766">
        <w:rPr>
          <w:color w:val="FF0000"/>
          <w:lang w:val="en-GB"/>
        </w:rPr>
        <w:t>change’</w:t>
      </w:r>
      <w:proofErr w:type="gramEnd"/>
    </w:p>
    <w:p w14:paraId="27AB1359" w14:textId="77777777" w:rsidR="008F2894" w:rsidRPr="00241766" w:rsidRDefault="008F2894" w:rsidP="008F2894">
      <w:pPr>
        <w:pStyle w:val="ListParagraph"/>
        <w:numPr>
          <w:ilvl w:val="1"/>
          <w:numId w:val="20"/>
        </w:numPr>
        <w:spacing w:after="0"/>
        <w:jc w:val="both"/>
        <w:rPr>
          <w:color w:val="FF0000"/>
          <w:lang w:val="en-GB"/>
        </w:rPr>
      </w:pPr>
      <w:r w:rsidRPr="00241766">
        <w:rPr>
          <w:color w:val="FF0000"/>
          <w:lang w:val="en-GB"/>
        </w:rPr>
        <w:t>git push</w:t>
      </w:r>
    </w:p>
    <w:p w14:paraId="69120F4D" w14:textId="77777777" w:rsidR="008F2894" w:rsidRPr="00272AD3" w:rsidRDefault="008F2894" w:rsidP="008F2894">
      <w:pPr>
        <w:spacing w:after="0"/>
        <w:jc w:val="both"/>
        <w:rPr>
          <w:lang w:val="en-GB"/>
        </w:rPr>
      </w:pPr>
    </w:p>
    <w:p w14:paraId="74E1F23C" w14:textId="77777777" w:rsidR="008F2894" w:rsidRDefault="008F2894" w:rsidP="008F2894">
      <w:pPr>
        <w:spacing w:after="0"/>
        <w:jc w:val="both"/>
        <w:rPr>
          <w:lang w:val="en-GB"/>
        </w:rPr>
      </w:pPr>
    </w:p>
    <w:p w14:paraId="1B16CBE7" w14:textId="77777777" w:rsidR="008F2894" w:rsidRDefault="008F2894" w:rsidP="008F2894">
      <w:pPr>
        <w:spacing w:after="0"/>
        <w:jc w:val="both"/>
        <w:rPr>
          <w:lang w:val="en-GB"/>
        </w:rPr>
      </w:pPr>
    </w:p>
    <w:p w14:paraId="54992A2B" w14:textId="77777777" w:rsidR="008F2894" w:rsidRDefault="008F2894" w:rsidP="008F2894">
      <w:pPr>
        <w:spacing w:after="0"/>
        <w:jc w:val="both"/>
        <w:rPr>
          <w:lang w:val="en-GB"/>
        </w:rPr>
      </w:pPr>
    </w:p>
    <w:p w14:paraId="12F397E1" w14:textId="77777777" w:rsidR="008F2894" w:rsidRDefault="008F2894" w:rsidP="008F2894">
      <w:pPr>
        <w:spacing w:after="0"/>
        <w:jc w:val="both"/>
        <w:rPr>
          <w:lang w:val="en-GB"/>
        </w:rPr>
      </w:pPr>
    </w:p>
    <w:p w14:paraId="26164791" w14:textId="77777777" w:rsidR="008F2894" w:rsidRDefault="008F2894" w:rsidP="008F2894">
      <w:pPr>
        <w:spacing w:after="0"/>
        <w:jc w:val="both"/>
        <w:rPr>
          <w:lang w:val="en-GB"/>
        </w:rPr>
      </w:pPr>
    </w:p>
    <w:p w14:paraId="3FC43B53" w14:textId="77777777" w:rsidR="008F2894" w:rsidRDefault="008F2894" w:rsidP="008F2894">
      <w:pPr>
        <w:spacing w:after="0"/>
        <w:jc w:val="both"/>
        <w:rPr>
          <w:lang w:val="en-GB"/>
        </w:rPr>
      </w:pPr>
    </w:p>
    <w:p w14:paraId="6624BB16" w14:textId="77777777" w:rsidR="008F2894" w:rsidRDefault="008F2894" w:rsidP="008F2894">
      <w:pPr>
        <w:spacing w:after="0"/>
        <w:jc w:val="both"/>
        <w:rPr>
          <w:lang w:val="en-GB"/>
        </w:rPr>
      </w:pPr>
    </w:p>
    <w:p w14:paraId="2A2A3653" w14:textId="77777777" w:rsidR="008F2894" w:rsidRDefault="008F2894" w:rsidP="008F2894">
      <w:pPr>
        <w:spacing w:after="0"/>
        <w:jc w:val="both"/>
        <w:rPr>
          <w:lang w:val="en-GB"/>
        </w:rPr>
      </w:pPr>
    </w:p>
    <w:p w14:paraId="3072E73E" w14:textId="77777777" w:rsidR="008F2894" w:rsidRDefault="008F2894" w:rsidP="008F2894">
      <w:pPr>
        <w:spacing w:after="0"/>
        <w:jc w:val="both"/>
        <w:rPr>
          <w:lang w:val="en-GB"/>
        </w:rPr>
      </w:pPr>
    </w:p>
    <w:p w14:paraId="431E0E3D" w14:textId="77777777" w:rsidR="008F2894" w:rsidRDefault="008F2894" w:rsidP="002773E1">
      <w:pPr>
        <w:pStyle w:val="Heading6"/>
        <w:rPr>
          <w:lang w:val="en-GB"/>
        </w:rPr>
      </w:pPr>
      <w:r>
        <w:rPr>
          <w:lang w:val="en-GB"/>
        </w:rPr>
        <w:t>Further Git/GitHub notes</w:t>
      </w:r>
    </w:p>
    <w:p w14:paraId="73151665" w14:textId="77777777" w:rsidR="008F2894" w:rsidRDefault="008F2894" w:rsidP="008F2894">
      <w:pPr>
        <w:rPr>
          <w:rFonts w:cstheme="minorHAnsi"/>
          <w:bdr w:val="none" w:sz="0" w:space="0" w:color="auto" w:frame="1"/>
          <w:lang w:eastAsia="en-GB"/>
        </w:rPr>
      </w:pPr>
      <w:r>
        <w:rPr>
          <w:rFonts w:cstheme="minorHAnsi"/>
          <w:bdr w:val="none" w:sz="0" w:space="0" w:color="auto" w:frame="1"/>
          <w:lang w:eastAsia="en-GB"/>
        </w:rPr>
        <w:t xml:space="preserve">It is not the intention of this Guide to give a full overview of all git/GitHub scenarios and commands. However, you mind find the information below useful in case you run into problems synchronizing your sFSS with GitHub. </w:t>
      </w:r>
    </w:p>
    <w:p w14:paraId="0B091189" w14:textId="77777777" w:rsidR="008F2894" w:rsidRPr="007212D0" w:rsidRDefault="008F2894" w:rsidP="008F2894">
      <w:pPr>
        <w:pStyle w:val="Heading3"/>
        <w:rPr>
          <w:lang w:val="en-GB"/>
        </w:rPr>
      </w:pPr>
      <w:bookmarkStart w:id="198" w:name="_Toc139381312"/>
      <w:bookmarkStart w:id="199" w:name="_Toc139381349"/>
      <w:r>
        <w:rPr>
          <w:lang w:val="en-GB"/>
        </w:rPr>
        <w:t>Git pull vs Git fetch</w:t>
      </w:r>
      <w:bookmarkEnd w:id="198"/>
      <w:bookmarkEnd w:id="199"/>
    </w:p>
    <w:p w14:paraId="403D6270" w14:textId="77777777" w:rsidR="008F2894" w:rsidRDefault="008F2894" w:rsidP="008F2894">
      <w:pPr>
        <w:rPr>
          <w:rFonts w:cstheme="minorHAnsi"/>
          <w:bdr w:val="none" w:sz="0" w:space="0" w:color="auto" w:frame="1"/>
          <w:lang w:eastAsia="en-GB"/>
        </w:rPr>
      </w:pPr>
    </w:p>
    <w:p w14:paraId="0DF6363C" w14:textId="77777777" w:rsidR="008F2894" w:rsidRDefault="008F2894" w:rsidP="008F2894">
      <w:pPr>
        <w:spacing w:after="0"/>
        <w:jc w:val="center"/>
        <w:rPr>
          <w:lang w:val="en-GB"/>
        </w:rPr>
      </w:pPr>
      <w:r>
        <w:rPr>
          <w:noProof/>
          <w:lang w:val="en-GB" w:eastAsia="en-GB"/>
        </w:rPr>
        <w:lastRenderedPageBreak/>
        <w:drawing>
          <wp:inline distT="0" distB="0" distL="0" distR="0" wp14:anchorId="620458C5" wp14:editId="5BCE5E73">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398B6394" w14:textId="77777777" w:rsidR="008F2894" w:rsidRPr="003E329A" w:rsidRDefault="008F2894" w:rsidP="008F2894">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3377FF0E" w14:textId="77777777" w:rsidR="008F2894" w:rsidRDefault="008F2894" w:rsidP="008F2894">
      <w:pPr>
        <w:spacing w:after="0"/>
        <w:jc w:val="center"/>
        <w:rPr>
          <w:lang w:val="en-GB"/>
        </w:rPr>
      </w:pPr>
      <w:r>
        <w:rPr>
          <w:lang w:val="en-GB"/>
        </w:rPr>
        <w:t xml:space="preserve">  </w:t>
      </w:r>
    </w:p>
    <w:p w14:paraId="1D809135" w14:textId="77777777" w:rsidR="008F2894" w:rsidRDefault="008F2894" w:rsidP="008F2894">
      <w:pPr>
        <w:spacing w:after="0"/>
        <w:jc w:val="center"/>
        <w:rPr>
          <w:lang w:val="en-GB"/>
        </w:rPr>
      </w:pPr>
    </w:p>
    <w:p w14:paraId="684F5EEA" w14:textId="77777777" w:rsidR="008F2894" w:rsidRDefault="008F2894" w:rsidP="008F2894">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w:t>
      </w:r>
      <w:proofErr w:type="gramStart"/>
      <w:r w:rsidRPr="006B4D88">
        <w:rPr>
          <w:lang w:val="en-GB"/>
        </w:rPr>
        <w:t>updated</w:t>
      </w:r>
      <w:proofErr w:type="gramEnd"/>
      <w:r w:rsidRPr="006B4D88">
        <w:rPr>
          <w:lang w:val="en-GB"/>
        </w:rPr>
        <w:t xml:space="preserve">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47F92DD8" w14:textId="77777777" w:rsidR="008F2894" w:rsidRDefault="008F2894" w:rsidP="008F2894">
      <w:pPr>
        <w:spacing w:after="0"/>
        <w:rPr>
          <w:lang w:val="en-GB"/>
        </w:rPr>
      </w:pPr>
    </w:p>
    <w:p w14:paraId="3D609475" w14:textId="77777777" w:rsidR="008F2894" w:rsidRDefault="008F2894" w:rsidP="008F2894">
      <w:pPr>
        <w:spacing w:after="0"/>
        <w:rPr>
          <w:lang w:val="en-GB"/>
        </w:rPr>
      </w:pPr>
      <w:r>
        <w:rPr>
          <w:lang w:val="en-GB"/>
        </w:rPr>
        <w:t>To check for differences between your remote repository and the local working copy:</w:t>
      </w:r>
    </w:p>
    <w:p w14:paraId="3D2C0FF1" w14:textId="77777777" w:rsidR="008F2894" w:rsidRPr="00E330B5" w:rsidRDefault="008F2894" w:rsidP="008F2894">
      <w:pPr>
        <w:spacing w:after="0"/>
        <w:rPr>
          <w:color w:val="FF0000"/>
          <w:lang w:val="en-GB"/>
        </w:rPr>
      </w:pPr>
      <w:r w:rsidRPr="00E330B5">
        <w:rPr>
          <w:color w:val="FF0000"/>
          <w:lang w:val="en-GB"/>
        </w:rPr>
        <w:t>git fetch</w:t>
      </w:r>
    </w:p>
    <w:p w14:paraId="5E6C564F" w14:textId="77777777" w:rsidR="008F2894" w:rsidRPr="00E330B5" w:rsidRDefault="008F2894" w:rsidP="008F2894">
      <w:pPr>
        <w:spacing w:after="0"/>
        <w:rPr>
          <w:color w:val="FF0000"/>
          <w:lang w:val="en-GB"/>
        </w:rPr>
      </w:pPr>
      <w:r w:rsidRPr="00E330B5">
        <w:rPr>
          <w:color w:val="FF0000"/>
          <w:lang w:val="en-GB"/>
        </w:rPr>
        <w:t>git diff main origin/main</w:t>
      </w:r>
    </w:p>
    <w:p w14:paraId="7D37F2A8" w14:textId="77777777" w:rsidR="008F2894" w:rsidRDefault="008F2894" w:rsidP="008F2894">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66650EB1" w14:textId="77777777" w:rsidR="008F2894" w:rsidRDefault="008F2894" w:rsidP="008F2894">
      <w:pPr>
        <w:spacing w:after="0"/>
        <w:rPr>
          <w:lang w:val="en-GB"/>
        </w:rPr>
      </w:pPr>
    </w:p>
    <w:p w14:paraId="4DF17949" w14:textId="50E1EFFE" w:rsidR="008F2894" w:rsidRDefault="008F2894" w:rsidP="008F2894">
      <w:pPr>
        <w:spacing w:after="0"/>
        <w:rPr>
          <w:lang w:val="en-GB"/>
        </w:rPr>
      </w:pPr>
      <w:r>
        <w:rPr>
          <w:lang w:val="en-GB"/>
        </w:rPr>
        <w:t xml:space="preserve">See also: </w:t>
      </w:r>
      <w:hyperlink r:id="rId46" w:history="1">
        <w:r w:rsidRPr="00E711C6">
          <w:rPr>
            <w:rStyle w:val="Hyperlink"/>
            <w:lang w:val="en-GB"/>
          </w:rPr>
          <w:t>https://stackoverflow.com/questions/292357/what-is-the-difference-between-git-pull-and-git-fetch</w:t>
        </w:r>
      </w:hyperlink>
      <w:r>
        <w:rPr>
          <w:lang w:val="en-GB"/>
        </w:rPr>
        <w:t xml:space="preserve"> </w:t>
      </w:r>
    </w:p>
    <w:p w14:paraId="1A61D2D2" w14:textId="77777777" w:rsidR="008F2894" w:rsidRPr="00FF449B" w:rsidRDefault="008F2894" w:rsidP="008F2894">
      <w:pPr>
        <w:rPr>
          <w:lang w:val="en-GB"/>
        </w:rPr>
      </w:pPr>
    </w:p>
    <w:p w14:paraId="35E19396" w14:textId="77777777" w:rsidR="008F2894" w:rsidRDefault="008F2894" w:rsidP="008F2894">
      <w:pPr>
        <w:pStyle w:val="Heading3"/>
        <w:rPr>
          <w:lang w:val="en-GB"/>
        </w:rPr>
      </w:pPr>
      <w:bookmarkStart w:id="200" w:name="_Toc139381313"/>
      <w:bookmarkStart w:id="201" w:name="_Toc139381350"/>
      <w:r w:rsidRPr="00760728">
        <w:rPr>
          <w:lang w:val="en-GB"/>
        </w:rPr>
        <w:t>Use of branches</w:t>
      </w:r>
      <w:bookmarkEnd w:id="200"/>
      <w:bookmarkEnd w:id="201"/>
    </w:p>
    <w:p w14:paraId="29E7BE68" w14:textId="77777777" w:rsidR="008F2894" w:rsidRDefault="008F2894" w:rsidP="008F2894">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3A805840" w14:textId="2A0A1FE2" w:rsidR="008F2894" w:rsidRPr="00DA6EE8" w:rsidRDefault="00000000" w:rsidP="008F2894">
      <w:pPr>
        <w:pStyle w:val="ListParagraph"/>
        <w:numPr>
          <w:ilvl w:val="0"/>
          <w:numId w:val="17"/>
        </w:numPr>
        <w:spacing w:after="0"/>
        <w:jc w:val="both"/>
        <w:rPr>
          <w:color w:val="000000" w:themeColor="text1"/>
        </w:rPr>
      </w:pPr>
      <w:hyperlink r:id="rId47" w:history="1">
        <w:r w:rsidR="008F2894" w:rsidRPr="004B4242">
          <w:rPr>
            <w:rStyle w:val="Hyperlink"/>
          </w:rPr>
          <w:t>https://medium.datadriveninvestor.com/why-githubs-change-from-master-to-main-is-not-the-solution-a3ac38cc48dd</w:t>
        </w:r>
      </w:hyperlink>
      <w:r w:rsidR="008F2894" w:rsidRPr="00DA6EE8">
        <w:rPr>
          <w:color w:val="000000" w:themeColor="text1"/>
        </w:rPr>
        <w:t xml:space="preserve"> </w:t>
      </w:r>
    </w:p>
    <w:p w14:paraId="68C65921" w14:textId="035FE14D" w:rsidR="008F2894" w:rsidRPr="00DA6EE8" w:rsidRDefault="00000000" w:rsidP="008F2894">
      <w:pPr>
        <w:pStyle w:val="ListParagraph"/>
        <w:numPr>
          <w:ilvl w:val="0"/>
          <w:numId w:val="17"/>
        </w:numPr>
        <w:spacing w:after="0"/>
        <w:jc w:val="both"/>
        <w:rPr>
          <w:color w:val="000000" w:themeColor="text1"/>
        </w:rPr>
      </w:pPr>
      <w:hyperlink r:id="rId48" w:history="1">
        <w:r w:rsidR="008F2894" w:rsidRPr="004B4242">
          <w:rPr>
            <w:rStyle w:val="Hyperlink"/>
          </w:rPr>
          <w:t>https://stevenmortimer.com/5-steps-to-change-github-default-branch-from-master-to-main/</w:t>
        </w:r>
      </w:hyperlink>
      <w:r w:rsidR="008F2894" w:rsidRPr="00DA6EE8">
        <w:rPr>
          <w:color w:val="000000" w:themeColor="text1"/>
        </w:rPr>
        <w:t xml:space="preserve"> </w:t>
      </w:r>
    </w:p>
    <w:p w14:paraId="1C562494" w14:textId="77777777" w:rsidR="008F2894" w:rsidRDefault="008F2894" w:rsidP="008F2894">
      <w:pPr>
        <w:spacing w:after="0"/>
        <w:jc w:val="both"/>
      </w:pPr>
    </w:p>
    <w:p w14:paraId="2FC5F039" w14:textId="77777777" w:rsidR="008F2894" w:rsidRPr="00FF449B" w:rsidRDefault="008F2894" w:rsidP="008F2894">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79D85DC" w14:textId="77777777" w:rsidR="008F2894" w:rsidRPr="00FF449B" w:rsidRDefault="008F2894" w:rsidP="008F2894">
      <w:pPr>
        <w:spacing w:after="0"/>
        <w:jc w:val="both"/>
        <w:rPr>
          <w:rFonts w:cstheme="minorHAnsi"/>
          <w:lang w:val="en-GB"/>
        </w:rPr>
      </w:pPr>
    </w:p>
    <w:p w14:paraId="512529E1" w14:textId="77777777" w:rsidR="008F2894" w:rsidRPr="00FF449B" w:rsidRDefault="008F2894" w:rsidP="008F2894">
      <w:pPr>
        <w:pStyle w:val="Heading4"/>
      </w:pPr>
      <w:r w:rsidRPr="00FF449B">
        <w:rPr>
          <w:rStyle w:val="md-plain"/>
        </w:rPr>
        <w:t>Overview of the branches on your workstation</w:t>
      </w:r>
    </w:p>
    <w:p w14:paraId="19C4783A" w14:textId="77777777" w:rsidR="008F2894" w:rsidRDefault="008F2894" w:rsidP="008F2894">
      <w:pPr>
        <w:pStyle w:val="md-end-block"/>
        <w:spacing w:before="0" w:beforeAutospacing="0" w:after="0" w:afterAutospacing="0"/>
        <w:rPr>
          <w:rStyle w:val="md-plain"/>
          <w:rFonts w:asciiTheme="minorHAnsi" w:hAnsiTheme="minorHAnsi" w:cstheme="minorHAnsi"/>
          <w:color w:val="333333"/>
          <w:sz w:val="22"/>
          <w:szCs w:val="22"/>
        </w:rPr>
      </w:pPr>
      <w:r w:rsidRPr="00FF449B">
        <w:rPr>
          <w:rStyle w:val="HTMLCode"/>
          <w:rFonts w:asciiTheme="minorHAnsi" w:hAnsiTheme="minorHAnsi" w:cstheme="minorHAnsi"/>
          <w:color w:val="FF0000"/>
          <w:sz w:val="22"/>
          <w:szCs w:val="22"/>
          <w:bdr w:val="single" w:sz="6" w:space="0" w:color="E7EAED" w:frame="1"/>
        </w:rPr>
        <w:t>git branch</w:t>
      </w:r>
      <w:r w:rsidRPr="00FF449B">
        <w:rPr>
          <w:rStyle w:val="md-plain"/>
          <w:rFonts w:asciiTheme="minorHAnsi" w:hAnsiTheme="minorHAnsi" w:cstheme="minorHAnsi"/>
          <w:color w:val="FF0000"/>
          <w:sz w:val="22"/>
          <w:szCs w:val="22"/>
        </w:rPr>
        <w:t xml:space="preserve"> </w:t>
      </w:r>
      <w:r w:rsidRPr="00FF449B">
        <w:rPr>
          <w:rStyle w:val="md-plain"/>
          <w:rFonts w:asciiTheme="minorHAnsi" w:hAnsiTheme="minorHAnsi" w:cstheme="minorHAnsi"/>
          <w:color w:val="333333"/>
          <w:sz w:val="22"/>
          <w:szCs w:val="22"/>
        </w:rPr>
        <w:t xml:space="preserve">- will show you the list of branches. There is an </w:t>
      </w:r>
      <w:r>
        <w:rPr>
          <w:rStyle w:val="md-plain"/>
          <w:rFonts w:asciiTheme="minorHAnsi" w:hAnsiTheme="minorHAnsi" w:cstheme="minorHAnsi"/>
          <w:color w:val="333333"/>
          <w:sz w:val="22"/>
          <w:szCs w:val="22"/>
        </w:rPr>
        <w:t>a</w:t>
      </w:r>
      <w:r w:rsidRPr="00FF449B">
        <w:rPr>
          <w:rStyle w:val="md-plain"/>
          <w:rFonts w:asciiTheme="minorHAnsi" w:hAnsiTheme="minorHAnsi" w:cstheme="minorHAnsi"/>
          <w:color w:val="333333"/>
          <w:sz w:val="22"/>
          <w:szCs w:val="22"/>
        </w:rPr>
        <w:t>steri</w:t>
      </w:r>
      <w:r>
        <w:rPr>
          <w:rStyle w:val="md-plain"/>
          <w:rFonts w:asciiTheme="minorHAnsi" w:hAnsiTheme="minorHAnsi" w:cstheme="minorHAnsi"/>
          <w:color w:val="333333"/>
          <w:sz w:val="22"/>
          <w:szCs w:val="22"/>
        </w:rPr>
        <w:t>sk (*)</w:t>
      </w:r>
      <w:r w:rsidRPr="00FF449B">
        <w:rPr>
          <w:rStyle w:val="md-plain"/>
          <w:rFonts w:asciiTheme="minorHAnsi" w:hAnsiTheme="minorHAnsi" w:cstheme="minorHAnsi"/>
          <w:color w:val="333333"/>
          <w:sz w:val="22"/>
          <w:szCs w:val="22"/>
        </w:rPr>
        <w:t xml:space="preserve"> in front of the active branch on your workstation.</w:t>
      </w:r>
    </w:p>
    <w:p w14:paraId="21451A98" w14:textId="77777777" w:rsidR="008F2894" w:rsidRDefault="008F2894" w:rsidP="008F2894">
      <w:pPr>
        <w:pStyle w:val="md-end-block"/>
        <w:spacing w:before="0" w:beforeAutospacing="0" w:after="0" w:afterAutospacing="0"/>
        <w:rPr>
          <w:rStyle w:val="md-plain"/>
          <w:rFonts w:asciiTheme="minorHAnsi" w:hAnsiTheme="minorHAnsi" w:cstheme="minorHAnsi"/>
          <w:color w:val="333333"/>
          <w:sz w:val="22"/>
          <w:szCs w:val="22"/>
        </w:rPr>
      </w:pPr>
    </w:p>
    <w:p w14:paraId="731A04AB" w14:textId="77777777" w:rsidR="008F2894" w:rsidRPr="00FF449B" w:rsidRDefault="008F2894" w:rsidP="008F2894">
      <w:pPr>
        <w:pStyle w:val="Heading4"/>
      </w:pPr>
      <w:r w:rsidRPr="00FF449B">
        <w:t>Create a new branch</w:t>
      </w:r>
    </w:p>
    <w:p w14:paraId="483210F4"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When you have several branches, you probably would like to create a new branch with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as a starting point most of the time. First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and then create a new branch.</w:t>
      </w:r>
    </w:p>
    <w:p w14:paraId="43C12BCB"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p>
    <w:p w14:paraId="64B9EBB4"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4B9433E1"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branch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a new branch will be created with the name '</w:t>
      </w:r>
      <w:proofErr w:type="spellStart"/>
      <w:r w:rsidRPr="00FF449B">
        <w:rPr>
          <w:rFonts w:asciiTheme="minorHAnsi" w:hAnsiTheme="minorHAnsi" w:cstheme="minorHAnsi"/>
          <w:color w:val="333333"/>
          <w:sz w:val="22"/>
          <w:szCs w:val="22"/>
        </w:rPr>
        <w:t>devel</w:t>
      </w:r>
      <w:proofErr w:type="spellEnd"/>
      <w:r w:rsidRPr="00FF449B">
        <w:rPr>
          <w:rFonts w:asciiTheme="minorHAnsi" w:hAnsiTheme="minorHAnsi" w:cstheme="minorHAnsi"/>
          <w:color w:val="333333"/>
          <w:sz w:val="22"/>
          <w:szCs w:val="22"/>
        </w:rPr>
        <w:t>-some-</w:t>
      </w:r>
      <w:proofErr w:type="gramStart"/>
      <w:r w:rsidRPr="00FF449B">
        <w:rPr>
          <w:rFonts w:asciiTheme="minorHAnsi" w:hAnsiTheme="minorHAnsi" w:cstheme="minorHAnsi"/>
          <w:color w:val="333333"/>
          <w:sz w:val="22"/>
          <w:szCs w:val="22"/>
        </w:rPr>
        <w:t>feature'</w:t>
      </w:r>
      <w:proofErr w:type="gramEnd"/>
    </w:p>
    <w:p w14:paraId="0F971043"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p>
    <w:p w14:paraId="3157A5CB"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Note that you are not in this branch yet when you create a new one. Switch to this branch with:</w:t>
      </w:r>
    </w:p>
    <w:p w14:paraId="0A803338"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go to the new </w:t>
      </w:r>
      <w:proofErr w:type="gramStart"/>
      <w:r w:rsidRPr="00FF449B">
        <w:rPr>
          <w:rFonts w:asciiTheme="minorHAnsi" w:hAnsiTheme="minorHAnsi" w:cstheme="minorHAnsi"/>
          <w:color w:val="333333"/>
          <w:sz w:val="22"/>
          <w:szCs w:val="22"/>
        </w:rPr>
        <w:t>branch</w:t>
      </w:r>
      <w:proofErr w:type="gramEnd"/>
    </w:p>
    <w:p w14:paraId="73398FFB"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p>
    <w:p w14:paraId="02558992"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You can start developing. Even when you are not </w:t>
      </w:r>
      <w:proofErr w:type="gramStart"/>
      <w:r w:rsidRPr="00FF449B">
        <w:rPr>
          <w:rFonts w:asciiTheme="minorHAnsi" w:hAnsiTheme="minorHAnsi" w:cstheme="minorHAnsi"/>
          <w:color w:val="333333"/>
          <w:sz w:val="22"/>
          <w:szCs w:val="22"/>
        </w:rPr>
        <w:t>ready</w:t>
      </w:r>
      <w:proofErr w:type="gramEnd"/>
      <w:r w:rsidRPr="00FF449B">
        <w:rPr>
          <w:rFonts w:asciiTheme="minorHAnsi" w:hAnsiTheme="minorHAnsi" w:cstheme="minorHAnsi"/>
          <w:color w:val="333333"/>
          <w:sz w:val="22"/>
          <w:szCs w:val="22"/>
        </w:rPr>
        <w:t xml:space="preserve"> yet you can commit and push your code to the repository on GitHub because this branch is separate from your stable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268B6368"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commit -m 'some description' </w:t>
      </w:r>
      <w:r w:rsidRPr="00FF449B">
        <w:rPr>
          <w:rFonts w:asciiTheme="minorHAnsi" w:hAnsiTheme="minorHAnsi" w:cstheme="minorHAnsi"/>
          <w:color w:val="333333"/>
          <w:sz w:val="22"/>
          <w:szCs w:val="22"/>
        </w:rPr>
        <w:t xml:space="preserve">- make a snapshot of your changes, it will be logged with a git </w:t>
      </w:r>
      <w:proofErr w:type="gramStart"/>
      <w:r w:rsidRPr="00FF449B">
        <w:rPr>
          <w:rFonts w:asciiTheme="minorHAnsi" w:hAnsiTheme="minorHAnsi" w:cstheme="minorHAnsi"/>
          <w:color w:val="333333"/>
          <w:sz w:val="22"/>
          <w:szCs w:val="22"/>
        </w:rPr>
        <w:t>version</w:t>
      </w:r>
      <w:proofErr w:type="gramEnd"/>
    </w:p>
    <w:p w14:paraId="4C715D8E"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send your snapshot to </w:t>
      </w:r>
      <w:proofErr w:type="gramStart"/>
      <w:r w:rsidRPr="00FF449B">
        <w:rPr>
          <w:rFonts w:asciiTheme="minorHAnsi" w:hAnsiTheme="minorHAnsi" w:cstheme="minorHAnsi"/>
          <w:color w:val="333333"/>
          <w:sz w:val="22"/>
          <w:szCs w:val="22"/>
        </w:rPr>
        <w:t>GitHub</w:t>
      </w:r>
      <w:proofErr w:type="gramEnd"/>
    </w:p>
    <w:p w14:paraId="341EFA16"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p>
    <w:p w14:paraId="236CEE3E" w14:textId="77777777" w:rsidR="008F2894" w:rsidRPr="00FF449B" w:rsidRDefault="008F2894" w:rsidP="008F2894">
      <w:pPr>
        <w:pStyle w:val="Heading4"/>
        <w:jc w:val="both"/>
      </w:pPr>
      <w:r w:rsidRPr="00FF449B">
        <w:t>Merge the new code into the master branch</w:t>
      </w:r>
    </w:p>
    <w:p w14:paraId="24FC889B"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In the case that you are satisfied with the changes/new </w:t>
      </w:r>
      <w:proofErr w:type="gramStart"/>
      <w:r w:rsidRPr="00FF449B">
        <w:rPr>
          <w:rFonts w:asciiTheme="minorHAnsi" w:hAnsiTheme="minorHAnsi" w:cstheme="minorHAnsi"/>
          <w:color w:val="333333"/>
          <w:sz w:val="22"/>
          <w:szCs w:val="22"/>
        </w:rPr>
        <w:t>feature</w:t>
      </w:r>
      <w:proofErr w:type="gramEnd"/>
      <w:r w:rsidRPr="00FF449B">
        <w:rPr>
          <w:rFonts w:asciiTheme="minorHAnsi" w:hAnsiTheme="minorHAnsi" w:cstheme="minorHAnsi"/>
          <w:color w:val="333333"/>
          <w:sz w:val="22"/>
          <w:szCs w:val="22"/>
        </w:rPr>
        <w:t xml:space="preserve"> and you have tested whether the code works as it should you can merge it in the master branch. The order is as follows: first you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 then you merge the new developments into the master branch.</w:t>
      </w:r>
    </w:p>
    <w:p w14:paraId="0711721C"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435360CE"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merge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merge the new feature into your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w:t>
      </w:r>
      <w:proofErr w:type="gramStart"/>
      <w:r w:rsidRPr="00FF449B">
        <w:rPr>
          <w:rFonts w:asciiTheme="minorHAnsi" w:hAnsiTheme="minorHAnsi" w:cstheme="minorHAnsi"/>
          <w:color w:val="333333"/>
          <w:sz w:val="22"/>
          <w:szCs w:val="22"/>
        </w:rPr>
        <w:t>branch</w:t>
      </w:r>
      <w:proofErr w:type="gramEnd"/>
    </w:p>
    <w:p w14:paraId="70B5A75C"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p>
    <w:p w14:paraId="03E25D2D"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Git will check whether there is conflicting code and notify you when this is the case. When that happens the merging process will </w:t>
      </w:r>
      <w:proofErr w:type="gramStart"/>
      <w:r w:rsidRPr="00FF449B">
        <w:rPr>
          <w:rFonts w:asciiTheme="minorHAnsi" w:hAnsiTheme="minorHAnsi" w:cstheme="minorHAnsi"/>
          <w:color w:val="333333"/>
          <w:sz w:val="22"/>
          <w:szCs w:val="22"/>
        </w:rPr>
        <w:t>stop</w:t>
      </w:r>
      <w:proofErr w:type="gramEnd"/>
      <w:r w:rsidRPr="00FF449B">
        <w:rPr>
          <w:rFonts w:asciiTheme="minorHAnsi" w:hAnsiTheme="minorHAnsi" w:cstheme="minorHAnsi"/>
          <w:color w:val="333333"/>
          <w:sz w:val="22"/>
          <w:szCs w:val="22"/>
        </w:rPr>
        <w:t xml:space="preserve"> and you will get the opportunity to resolve this. As soon as you are </w:t>
      </w:r>
      <w:proofErr w:type="gramStart"/>
      <w:r w:rsidRPr="00FF449B">
        <w:rPr>
          <w:rFonts w:asciiTheme="minorHAnsi" w:hAnsiTheme="minorHAnsi" w:cstheme="minorHAnsi"/>
          <w:color w:val="333333"/>
          <w:sz w:val="22"/>
          <w:szCs w:val="22"/>
        </w:rPr>
        <w:t>happy</w:t>
      </w:r>
      <w:proofErr w:type="gramEnd"/>
      <w:r w:rsidRPr="00FF449B">
        <w:rPr>
          <w:rFonts w:asciiTheme="minorHAnsi" w:hAnsiTheme="minorHAnsi" w:cstheme="minorHAnsi"/>
          <w:color w:val="333333"/>
          <w:sz w:val="22"/>
          <w:szCs w:val="22"/>
        </w:rPr>
        <w:t xml:space="preserve"> and everything works you can commit and push all the changes in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1E1D386E"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p>
    <w:p w14:paraId="620A8676"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git commit -m 'describe the changes'</w:t>
      </w:r>
      <w:r w:rsidRPr="00FF449B">
        <w:rPr>
          <w:rFonts w:asciiTheme="minorHAnsi" w:hAnsiTheme="minorHAnsi" w:cstheme="minorHAnsi"/>
          <w:color w:val="333333"/>
          <w:sz w:val="22"/>
          <w:szCs w:val="22"/>
        </w:rPr>
        <w:t xml:space="preserve"> - make a snapshot of your changes on your </w:t>
      </w:r>
      <w:proofErr w:type="gramStart"/>
      <w:r w:rsidRPr="00FF449B">
        <w:rPr>
          <w:rFonts w:asciiTheme="minorHAnsi" w:hAnsiTheme="minorHAnsi" w:cstheme="minorHAnsi"/>
          <w:color w:val="333333"/>
          <w:sz w:val="22"/>
          <w:szCs w:val="22"/>
        </w:rPr>
        <w:t>workstation</w:t>
      </w:r>
      <w:proofErr w:type="gramEnd"/>
    </w:p>
    <w:p w14:paraId="48D5470A"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main </w:t>
      </w:r>
      <w:r w:rsidRPr="00FF449B">
        <w:rPr>
          <w:rFonts w:asciiTheme="minorHAnsi" w:hAnsiTheme="minorHAnsi" w:cstheme="minorHAnsi"/>
          <w:color w:val="333333"/>
          <w:sz w:val="22"/>
          <w:szCs w:val="22"/>
        </w:rPr>
        <w:t xml:space="preserve">- synchronize with </w:t>
      </w:r>
      <w:proofErr w:type="gramStart"/>
      <w:r w:rsidRPr="00FF449B">
        <w:rPr>
          <w:rFonts w:asciiTheme="minorHAnsi" w:hAnsiTheme="minorHAnsi" w:cstheme="minorHAnsi"/>
          <w:color w:val="333333"/>
          <w:sz w:val="22"/>
          <w:szCs w:val="22"/>
        </w:rPr>
        <w:t>GitHub</w:t>
      </w:r>
      <w:proofErr w:type="gramEnd"/>
    </w:p>
    <w:p w14:paraId="3913333C"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p>
    <w:p w14:paraId="30A14E27" w14:textId="77777777" w:rsidR="008F2894" w:rsidRPr="00FF449B"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In the case that there are no conflicts git will just merge the changes. It is still good to test your code again and then push it to GitHub.</w:t>
      </w:r>
    </w:p>
    <w:p w14:paraId="37400157" w14:textId="77777777" w:rsidR="008F2894" w:rsidRDefault="008F2894" w:rsidP="008F2894">
      <w:pPr>
        <w:pStyle w:val="md-end-block"/>
        <w:spacing w:before="0" w:beforeAutospacing="0" w:after="0" w:afterAutospacing="0" w:line="276" w:lineRule="auto"/>
        <w:jc w:val="both"/>
        <w:rPr>
          <w:rFonts w:asciiTheme="minorHAnsi" w:hAnsiTheme="minorHAnsi" w:cstheme="minorHAnsi"/>
          <w:color w:val="333333"/>
          <w:sz w:val="22"/>
          <w:szCs w:val="22"/>
        </w:rPr>
      </w:pPr>
    </w:p>
    <w:p w14:paraId="2D8031E9" w14:textId="583CB805" w:rsidR="008F2894" w:rsidRDefault="008F2894" w:rsidP="008F2894">
      <w:pPr>
        <w:spacing w:after="0"/>
        <w:jc w:val="both"/>
        <w:rPr>
          <w:lang w:val="en-GB"/>
        </w:rPr>
      </w:pPr>
      <w:r>
        <w:rPr>
          <w:lang w:val="en-GB"/>
        </w:rPr>
        <w:t xml:space="preserve">Resolving conflicts: </w:t>
      </w:r>
      <w:hyperlink r:id="rId49" w:history="1">
        <w:r w:rsidRPr="00D44F30">
          <w:rPr>
            <w:rStyle w:val="Hyperlink"/>
            <w:lang w:val="en-GB"/>
          </w:rPr>
          <w:t>www.atlassian.com/git/tutorials/using-branches</w:t>
        </w:r>
      </w:hyperlink>
    </w:p>
    <w:p w14:paraId="2A07802D" w14:textId="599B7152" w:rsidR="008F2894" w:rsidRDefault="008F2894" w:rsidP="008F2894">
      <w:pPr>
        <w:spacing w:after="0"/>
        <w:jc w:val="both"/>
        <w:rPr>
          <w:lang w:val="en-GB"/>
        </w:rPr>
      </w:pPr>
      <w:r>
        <w:rPr>
          <w:lang w:val="en-GB"/>
        </w:rPr>
        <w:t xml:space="preserve">Tips for collaboration and best practices: </w:t>
      </w:r>
      <w:hyperlink r:id="rId50" w:history="1">
        <w:r w:rsidRPr="00D44F30">
          <w:rPr>
            <w:rStyle w:val="Hyperlink"/>
            <w:lang w:val="en-GB"/>
          </w:rPr>
          <w:t>www.atlassian.com/git/tutorials</w:t>
        </w:r>
      </w:hyperlink>
    </w:p>
    <w:p w14:paraId="7CCD1197" w14:textId="77777777" w:rsidR="008F2894" w:rsidRDefault="008F2894" w:rsidP="008F2894">
      <w:pPr>
        <w:spacing w:after="0"/>
        <w:jc w:val="both"/>
        <w:rPr>
          <w:lang w:val="en-GB"/>
        </w:rPr>
      </w:pPr>
    </w:p>
    <w:p w14:paraId="6228C67D" w14:textId="77777777" w:rsidR="008F2894" w:rsidRPr="001D2058" w:rsidRDefault="008F2894" w:rsidP="008F2894">
      <w:pPr>
        <w:pStyle w:val="Heading4"/>
        <w:rPr>
          <w:lang w:val="en-GB"/>
        </w:rPr>
      </w:pPr>
      <w:r w:rsidRPr="001D2058">
        <w:rPr>
          <w:lang w:val="en-GB"/>
        </w:rPr>
        <w:t>Moving master to main</w:t>
      </w:r>
    </w:p>
    <w:p w14:paraId="51539455" w14:textId="1B5E9D40" w:rsidR="008F2894" w:rsidRDefault="00000000" w:rsidP="008F2894">
      <w:pPr>
        <w:spacing w:after="0"/>
        <w:jc w:val="both"/>
        <w:rPr>
          <w:lang w:val="en-GB"/>
        </w:rPr>
      </w:pPr>
      <w:hyperlink r:id="rId51" w:history="1">
        <w:r w:rsidR="008F2894" w:rsidRPr="001A0EE1">
          <w:rPr>
            <w:rStyle w:val="Hyperlink"/>
            <w:lang w:val="en-GB"/>
          </w:rPr>
          <w:t>https://www.r-bloggers.com/2020/07/5-steps-to-change-github-default-branch-from-master-to-main/</w:t>
        </w:r>
      </w:hyperlink>
      <w:r w:rsidR="008F2894">
        <w:rPr>
          <w:lang w:val="en-GB"/>
        </w:rPr>
        <w:t xml:space="preserve"> </w:t>
      </w:r>
    </w:p>
    <w:p w14:paraId="0E6E6270" w14:textId="77777777" w:rsidR="008F2894" w:rsidRPr="003A109B" w:rsidRDefault="008F2894" w:rsidP="008F2894">
      <w:pPr>
        <w:spacing w:after="0"/>
        <w:jc w:val="both"/>
        <w:rPr>
          <w:color w:val="FF0000"/>
          <w:lang w:val="en-GB"/>
        </w:rPr>
      </w:pPr>
      <w:r w:rsidRPr="003A109B">
        <w:rPr>
          <w:color w:val="FF0000"/>
          <w:lang w:val="en-GB"/>
        </w:rPr>
        <w:t>git branch -m master main</w:t>
      </w:r>
    </w:p>
    <w:p w14:paraId="3BC32932" w14:textId="77777777" w:rsidR="008F2894" w:rsidRPr="003A109B" w:rsidRDefault="008F2894" w:rsidP="008F2894">
      <w:pPr>
        <w:spacing w:after="0"/>
        <w:jc w:val="both"/>
        <w:rPr>
          <w:color w:val="FF0000"/>
        </w:rPr>
      </w:pPr>
      <w:r w:rsidRPr="003A109B">
        <w:rPr>
          <w:color w:val="FF0000"/>
        </w:rPr>
        <w:t>git push -u origin main</w:t>
      </w:r>
    </w:p>
    <w:p w14:paraId="49103A15" w14:textId="77777777" w:rsidR="008F2894" w:rsidRDefault="008F2894" w:rsidP="008F2894">
      <w:pPr>
        <w:spacing w:after="0"/>
        <w:jc w:val="both"/>
        <w:rPr>
          <w:lang w:val="en-GB"/>
        </w:rPr>
      </w:pPr>
    </w:p>
    <w:p w14:paraId="0E910615" w14:textId="77777777" w:rsidR="008F2894" w:rsidRDefault="008F2894" w:rsidP="008F2894">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6CA30DEC" w14:textId="77777777" w:rsidR="008F2894" w:rsidRPr="00DA6EE8" w:rsidRDefault="008F2894" w:rsidP="008F2894">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4659FCB6" w14:textId="77777777" w:rsidR="008F2894" w:rsidRPr="00DA6EE8" w:rsidRDefault="008F2894" w:rsidP="008F2894">
      <w:pPr>
        <w:pStyle w:val="ListParagraph"/>
        <w:numPr>
          <w:ilvl w:val="0"/>
          <w:numId w:val="15"/>
        </w:numPr>
        <w:spacing w:after="0"/>
        <w:jc w:val="both"/>
        <w:rPr>
          <w:color w:val="FF0000"/>
        </w:rPr>
      </w:pPr>
      <w:r w:rsidRPr="00DA6EE8">
        <w:rPr>
          <w:color w:val="FF0000"/>
        </w:rPr>
        <w:t>git branch main</w:t>
      </w:r>
    </w:p>
    <w:p w14:paraId="0540B434" w14:textId="77777777" w:rsidR="008F2894" w:rsidRPr="00DA6EE8" w:rsidRDefault="008F2894" w:rsidP="008F2894">
      <w:pPr>
        <w:pStyle w:val="ListParagraph"/>
        <w:numPr>
          <w:ilvl w:val="0"/>
          <w:numId w:val="15"/>
        </w:numPr>
        <w:spacing w:after="0"/>
        <w:jc w:val="both"/>
        <w:rPr>
          <w:color w:val="FF0000"/>
        </w:rPr>
      </w:pPr>
      <w:r w:rsidRPr="00DA6EE8">
        <w:rPr>
          <w:color w:val="FF0000"/>
        </w:rPr>
        <w:t>git checkout main</w:t>
      </w:r>
    </w:p>
    <w:p w14:paraId="1E4DD974" w14:textId="77777777" w:rsidR="008F2894" w:rsidRPr="00DA6EE8" w:rsidRDefault="008F2894" w:rsidP="008F2894">
      <w:pPr>
        <w:pStyle w:val="ListParagraph"/>
        <w:numPr>
          <w:ilvl w:val="0"/>
          <w:numId w:val="15"/>
        </w:numPr>
        <w:spacing w:after="0"/>
        <w:jc w:val="both"/>
        <w:rPr>
          <w:color w:val="FF0000"/>
        </w:rPr>
      </w:pPr>
      <w:r w:rsidRPr="00DA6EE8">
        <w:rPr>
          <w:color w:val="FF0000"/>
        </w:rPr>
        <w:t>git merge master</w:t>
      </w:r>
    </w:p>
    <w:p w14:paraId="2B9BF136" w14:textId="77777777" w:rsidR="008F2894" w:rsidRPr="00DA6EE8" w:rsidRDefault="008F2894" w:rsidP="008F2894">
      <w:pPr>
        <w:pStyle w:val="ListParagraph"/>
        <w:numPr>
          <w:ilvl w:val="0"/>
          <w:numId w:val="15"/>
        </w:numPr>
        <w:spacing w:after="0"/>
        <w:jc w:val="both"/>
        <w:rPr>
          <w:color w:val="FF0000"/>
        </w:rPr>
      </w:pPr>
      <w:r w:rsidRPr="00DA6EE8">
        <w:rPr>
          <w:color w:val="FF0000"/>
        </w:rPr>
        <w:t>git push origin main</w:t>
      </w:r>
    </w:p>
    <w:p w14:paraId="188175B1" w14:textId="77777777" w:rsidR="008F2894" w:rsidRPr="00DA6EE8" w:rsidRDefault="008F2894" w:rsidP="008F2894">
      <w:pPr>
        <w:pStyle w:val="ListParagraph"/>
        <w:numPr>
          <w:ilvl w:val="0"/>
          <w:numId w:val="15"/>
        </w:numPr>
        <w:spacing w:after="0"/>
        <w:jc w:val="both"/>
        <w:rPr>
          <w:color w:val="FF0000"/>
        </w:rPr>
      </w:pPr>
      <w:r w:rsidRPr="00DA6EE8">
        <w:rPr>
          <w:color w:val="FF0000"/>
        </w:rPr>
        <w:t xml:space="preserve">if necessary: git push origin --delete </w:t>
      </w:r>
      <w:proofErr w:type="gramStart"/>
      <w:r w:rsidRPr="00DA6EE8">
        <w:rPr>
          <w:color w:val="FF0000"/>
        </w:rPr>
        <w:t>master</w:t>
      </w:r>
      <w:proofErr w:type="gramEnd"/>
    </w:p>
    <w:p w14:paraId="398CCF4F" w14:textId="77777777" w:rsidR="008F2894" w:rsidRDefault="008F2894" w:rsidP="008F2894">
      <w:pPr>
        <w:spacing w:after="0"/>
        <w:jc w:val="both"/>
      </w:pPr>
    </w:p>
    <w:p w14:paraId="69F9D287" w14:textId="77777777" w:rsidR="008F2894" w:rsidRDefault="008F2894" w:rsidP="008F2894">
      <w:pPr>
        <w:pStyle w:val="Heading3"/>
      </w:pPr>
      <w:bookmarkStart w:id="202" w:name="_Toc139381314"/>
      <w:bookmarkStart w:id="203" w:name="_Toc139381351"/>
      <w:proofErr w:type="gramStart"/>
      <w:r>
        <w:t>Using .gitignore</w:t>
      </w:r>
      <w:bookmarkEnd w:id="202"/>
      <w:bookmarkEnd w:id="203"/>
      <w:proofErr w:type="gramEnd"/>
    </w:p>
    <w:p w14:paraId="300E742A" w14:textId="77777777" w:rsidR="008F2894" w:rsidRDefault="008F2894" w:rsidP="008F2894">
      <w:pPr>
        <w:spacing w:after="0"/>
        <w:jc w:val="both"/>
      </w:pPr>
      <w:r>
        <w:t xml:space="preserve">In the </w:t>
      </w:r>
      <w:proofErr w:type="gramStart"/>
      <w:r>
        <w:t>file .</w:t>
      </w:r>
      <w:proofErr w:type="spellStart"/>
      <w:r>
        <w:t>gitignore</w:t>
      </w:r>
      <w:proofErr w:type="spellEnd"/>
      <w:proofErr w:type="gramEnd"/>
      <w:r>
        <w:t xml:space="preserve"> (which lives is /Processing) you can configure which files and/or directories will not be synchronized with the GitHub repository.</w:t>
      </w:r>
    </w:p>
    <w:p w14:paraId="358B310C" w14:textId="77777777" w:rsidR="008F2894" w:rsidRDefault="008F2894" w:rsidP="008F2894">
      <w:pPr>
        <w:spacing w:after="0"/>
        <w:jc w:val="both"/>
      </w:pPr>
    </w:p>
    <w:p w14:paraId="37E55F45" w14:textId="77777777" w:rsidR="008F2894" w:rsidRPr="00EB1970" w:rsidRDefault="008F2894" w:rsidP="008F2894">
      <w:pPr>
        <w:spacing w:after="0"/>
        <w:jc w:val="both"/>
        <w:rPr>
          <w:b/>
          <w:bCs/>
        </w:rPr>
      </w:pPr>
      <w:r w:rsidRPr="00EB1970">
        <w:rPr>
          <w:b/>
          <w:bCs/>
        </w:rPr>
        <w:t>What files should be ignored?</w:t>
      </w:r>
    </w:p>
    <w:p w14:paraId="75849F99" w14:textId="77777777" w:rsidR="008F2894" w:rsidRDefault="008F2894" w:rsidP="008F2894">
      <w:pPr>
        <w:spacing w:after="0"/>
        <w:jc w:val="both"/>
      </w:pPr>
      <w:r>
        <w:t>Ignored files are usually platform-specific files or automatically created files from the build systems. Some common examples include:</w:t>
      </w:r>
    </w:p>
    <w:p w14:paraId="7BEB9FFF" w14:textId="77777777" w:rsidR="008F2894" w:rsidRDefault="008F2894" w:rsidP="008F2894">
      <w:pPr>
        <w:pStyle w:val="ListParagraph"/>
        <w:numPr>
          <w:ilvl w:val="0"/>
          <w:numId w:val="28"/>
        </w:numPr>
        <w:spacing w:after="0"/>
        <w:jc w:val="both"/>
      </w:pPr>
      <w:r>
        <w:t>Runtime files such as log, lock, cache, or temporary files.</w:t>
      </w:r>
    </w:p>
    <w:p w14:paraId="1965FDBD" w14:textId="77777777" w:rsidR="008F2894" w:rsidRDefault="008F2894" w:rsidP="008F2894">
      <w:pPr>
        <w:pStyle w:val="ListParagraph"/>
        <w:numPr>
          <w:ilvl w:val="0"/>
          <w:numId w:val="28"/>
        </w:numPr>
        <w:spacing w:after="0"/>
        <w:jc w:val="both"/>
      </w:pPr>
      <w:r>
        <w:t>Files with sensitive information, such as passwords or API keys.</w:t>
      </w:r>
    </w:p>
    <w:p w14:paraId="78C3F820" w14:textId="77777777" w:rsidR="008F2894" w:rsidRDefault="008F2894" w:rsidP="008F2894">
      <w:pPr>
        <w:pStyle w:val="ListParagraph"/>
        <w:numPr>
          <w:ilvl w:val="0"/>
          <w:numId w:val="28"/>
        </w:numPr>
        <w:spacing w:after="0"/>
        <w:jc w:val="both"/>
      </w:pPr>
      <w:r>
        <w:t xml:space="preserve">Compiled code, such as .class </w:t>
      </w:r>
      <w:proofErr w:type="gramStart"/>
      <w:r>
        <w:t>or .</w:t>
      </w:r>
      <w:proofErr w:type="gramEnd"/>
      <w:r>
        <w:t>o.</w:t>
      </w:r>
    </w:p>
    <w:p w14:paraId="1112D3DF" w14:textId="77777777" w:rsidR="008F2894" w:rsidRDefault="008F2894" w:rsidP="008F2894">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1A56C963" w14:textId="77777777" w:rsidR="008F2894" w:rsidRDefault="008F2894" w:rsidP="008F2894">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0E78975C" w14:textId="77777777" w:rsidR="008F2894" w:rsidRDefault="008F2894" w:rsidP="008F2894">
      <w:pPr>
        <w:pStyle w:val="ListParagraph"/>
        <w:numPr>
          <w:ilvl w:val="0"/>
          <w:numId w:val="28"/>
        </w:numPr>
        <w:spacing w:after="0"/>
        <w:jc w:val="both"/>
      </w:pPr>
      <w:r>
        <w:t>IDE or text editor configuration files.</w:t>
      </w:r>
    </w:p>
    <w:p w14:paraId="43536755" w14:textId="77777777" w:rsidR="008F2894" w:rsidRDefault="008F2894" w:rsidP="008F2894">
      <w:pPr>
        <w:spacing w:after="0"/>
        <w:jc w:val="both"/>
      </w:pPr>
    </w:p>
    <w:p w14:paraId="71B00995" w14:textId="77777777" w:rsidR="008F2894" w:rsidRDefault="008F2894" w:rsidP="008F2894">
      <w:pPr>
        <w:spacing w:after="0"/>
        <w:jc w:val="both"/>
      </w:pPr>
      <w:r>
        <w:t xml:space="preserve">In addition, for the standardized sFSS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096C93F1" w14:textId="77777777" w:rsidR="008F2894" w:rsidRDefault="008F2894" w:rsidP="008F2894">
      <w:pPr>
        <w:pStyle w:val="ListParagraph"/>
        <w:numPr>
          <w:ilvl w:val="0"/>
          <w:numId w:val="29"/>
        </w:numPr>
        <w:spacing w:after="0"/>
        <w:jc w:val="both"/>
      </w:pPr>
      <w:r>
        <w:t>Analysis output (e.g., tables and figures)</w:t>
      </w:r>
    </w:p>
    <w:p w14:paraId="25742CF0" w14:textId="77777777" w:rsidR="008F2894" w:rsidRDefault="008F2894" w:rsidP="008F2894">
      <w:pPr>
        <w:pStyle w:val="ListParagraph"/>
        <w:numPr>
          <w:ilvl w:val="0"/>
          <w:numId w:val="29"/>
        </w:numPr>
        <w:spacing w:after="0"/>
        <w:jc w:val="both"/>
      </w:pPr>
      <w:r>
        <w:t>Data</w:t>
      </w:r>
    </w:p>
    <w:p w14:paraId="74ECC95A" w14:textId="77777777" w:rsidR="008F2894" w:rsidRDefault="008F2894" w:rsidP="008F2894">
      <w:pPr>
        <w:spacing w:after="0"/>
        <w:jc w:val="both"/>
      </w:pPr>
    </w:p>
    <w:p w14:paraId="3AF57D8D" w14:textId="77777777" w:rsidR="008F2894" w:rsidRDefault="008F2894" w:rsidP="008F2894">
      <w:pPr>
        <w:spacing w:after="0"/>
        <w:jc w:val="both"/>
      </w:pPr>
      <w:r>
        <w:t xml:space="preserve">You can use </w:t>
      </w:r>
      <w:r w:rsidRPr="00CB2FBA">
        <w:rPr>
          <w:color w:val="FF0000"/>
        </w:rPr>
        <w:t xml:space="preserve">git status --ignored </w:t>
      </w:r>
      <w:r>
        <w:t>to check which files and/or directories are ignored.</w:t>
      </w:r>
    </w:p>
    <w:p w14:paraId="76DE6DCD" w14:textId="77777777" w:rsidR="008F2894" w:rsidRDefault="008F2894" w:rsidP="008F2894">
      <w:pPr>
        <w:spacing w:after="0"/>
        <w:jc w:val="both"/>
      </w:pPr>
    </w:p>
    <w:p w14:paraId="4E273AAC" w14:textId="3AE5DE73" w:rsidR="008F2894" w:rsidRDefault="008F2894" w:rsidP="008F2894">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w:t>
      </w:r>
      <w:proofErr w:type="gramStart"/>
      <w:r>
        <w:t>the .</w:t>
      </w:r>
      <w:proofErr w:type="spellStart"/>
      <w:r>
        <w:t>gitignore</w:t>
      </w:r>
      <w:proofErr w:type="spellEnd"/>
      <w:proofErr w:type="gramEnd"/>
      <w:r>
        <w:t xml:space="preserve"> file. However, this does not always give the required output (see </w:t>
      </w:r>
      <w:hyperlink r:id="rId52" w:history="1">
        <w:r w:rsidRPr="00A37FEE">
          <w:rPr>
            <w:rStyle w:val="Hyperlink"/>
          </w:rPr>
          <w:t>https://stackoverflow.com/questions/40763820/git-check-ignore-output-empty-but-still-being-ignored</w:t>
        </w:r>
      </w:hyperlink>
      <w:r>
        <w:t xml:space="preserve">). </w:t>
      </w:r>
    </w:p>
    <w:p w14:paraId="5202B339" w14:textId="77777777" w:rsidR="008F2894" w:rsidRPr="003A109B" w:rsidRDefault="008F2894" w:rsidP="008F2894">
      <w:pPr>
        <w:spacing w:after="0"/>
        <w:jc w:val="both"/>
      </w:pPr>
    </w:p>
    <w:p w14:paraId="4CA26A46" w14:textId="77777777" w:rsidR="008F2894" w:rsidRPr="00D61E40" w:rsidRDefault="008F2894" w:rsidP="008F2894">
      <w:pPr>
        <w:pStyle w:val="Heading3"/>
        <w:rPr>
          <w:lang w:val="en-GB"/>
        </w:rPr>
      </w:pPr>
      <w:bookmarkStart w:id="204" w:name="_Toc139381315"/>
      <w:bookmarkStart w:id="205" w:name="_Toc139381352"/>
      <w:r w:rsidRPr="00D61E40">
        <w:rPr>
          <w:lang w:val="en-GB"/>
        </w:rPr>
        <w:t>Authorization</w:t>
      </w:r>
      <w:bookmarkEnd w:id="204"/>
      <w:bookmarkEnd w:id="205"/>
    </w:p>
    <w:p w14:paraId="0DD3CDBC" w14:textId="77777777" w:rsidR="008F2894" w:rsidRDefault="008F2894" w:rsidP="008F2894">
      <w:pPr>
        <w:spacing w:after="0"/>
        <w:jc w:val="both"/>
      </w:pPr>
      <w:r>
        <w:t>For GitHub authorization issues see:</w:t>
      </w:r>
    </w:p>
    <w:p w14:paraId="118851A8" w14:textId="02662481" w:rsidR="008F2894" w:rsidRPr="004327AA" w:rsidRDefault="00000000" w:rsidP="008F2894">
      <w:pPr>
        <w:pStyle w:val="ListParagraph"/>
        <w:numPr>
          <w:ilvl w:val="0"/>
          <w:numId w:val="63"/>
        </w:numPr>
        <w:spacing w:after="0"/>
        <w:jc w:val="both"/>
        <w:rPr>
          <w:lang w:val="en-GB"/>
        </w:rPr>
      </w:pPr>
      <w:hyperlink r:id="rId53" w:history="1">
        <w:r w:rsidR="008F2894" w:rsidRPr="004327AA">
          <w:rPr>
            <w:rStyle w:val="Hyperlink"/>
            <w:lang w:val="en-GB"/>
          </w:rPr>
          <w:t>https://github.blog/2020-12-15-token-authentication-requirements-for-git-operations/</w:t>
        </w:r>
      </w:hyperlink>
    </w:p>
    <w:p w14:paraId="35B161E3" w14:textId="5DEC84B1" w:rsidR="008F2894" w:rsidRPr="004327AA" w:rsidRDefault="00000000" w:rsidP="008F2894">
      <w:pPr>
        <w:pStyle w:val="ListParagraph"/>
        <w:numPr>
          <w:ilvl w:val="0"/>
          <w:numId w:val="63"/>
        </w:numPr>
        <w:spacing w:after="0"/>
        <w:jc w:val="both"/>
        <w:rPr>
          <w:lang w:val="en-GB"/>
        </w:rPr>
      </w:pPr>
      <w:hyperlink r:id="rId54" w:history="1">
        <w:r w:rsidR="008F2894" w:rsidRPr="004327AA">
          <w:rPr>
            <w:rStyle w:val="Hyperlink"/>
            <w:lang w:val="en-GB"/>
          </w:rPr>
          <w:t>https://docs.github.com/en/github/authenticating-to-github/creating-a-personal-access-token</w:t>
        </w:r>
      </w:hyperlink>
    </w:p>
    <w:p w14:paraId="710522B8" w14:textId="77777777" w:rsidR="008F2894" w:rsidRDefault="008F2894" w:rsidP="008F2894">
      <w:pPr>
        <w:spacing w:after="0"/>
        <w:jc w:val="both"/>
        <w:rPr>
          <w:lang w:val="en-GB"/>
        </w:rPr>
      </w:pPr>
    </w:p>
    <w:p w14:paraId="6D11E434" w14:textId="77777777" w:rsidR="008F2894" w:rsidRDefault="008F2894" w:rsidP="008F2894">
      <w:pPr>
        <w:pStyle w:val="Heading3"/>
        <w:rPr>
          <w:lang w:val="en-GB"/>
        </w:rPr>
      </w:pPr>
      <w:bookmarkStart w:id="206" w:name="_Toc139381316"/>
      <w:bookmarkStart w:id="207" w:name="_Toc139381353"/>
      <w:r>
        <w:rPr>
          <w:lang w:val="en-GB"/>
        </w:rPr>
        <w:t>Problems with ‘merging’</w:t>
      </w:r>
      <w:bookmarkEnd w:id="206"/>
      <w:bookmarkEnd w:id="207"/>
    </w:p>
    <w:p w14:paraId="626C865D" w14:textId="77777777" w:rsidR="008F2894" w:rsidRPr="004327AA" w:rsidRDefault="008F2894" w:rsidP="008F2894">
      <w:pPr>
        <w:spacing w:after="0"/>
        <w:jc w:val="both"/>
        <w:rPr>
          <w:lang w:val="en-GB"/>
        </w:rPr>
      </w:pPr>
      <w:r>
        <w:rPr>
          <w:lang w:val="en-GB"/>
        </w:rPr>
        <w:t>In case you have problems with mering files (after conflicting copies) you can use:</w:t>
      </w:r>
    </w:p>
    <w:p w14:paraId="786B9824" w14:textId="77777777" w:rsidR="008F2894" w:rsidRPr="003A109B" w:rsidRDefault="008F2894" w:rsidP="008F2894">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52B88EAB" w14:textId="77777777" w:rsidR="008F2894" w:rsidRDefault="008F2894" w:rsidP="008F2894">
      <w:pPr>
        <w:spacing w:after="0"/>
        <w:jc w:val="both"/>
        <w:rPr>
          <w:b/>
          <w:bCs/>
          <w:lang w:val="en-GB"/>
        </w:rPr>
      </w:pPr>
    </w:p>
    <w:p w14:paraId="0D461E0D" w14:textId="77777777" w:rsidR="008F2894" w:rsidRPr="00CA3ACC" w:rsidRDefault="008F2894" w:rsidP="008F2894">
      <w:pPr>
        <w:pStyle w:val="Heading3"/>
      </w:pPr>
      <w:bookmarkStart w:id="208" w:name="_Toc139381317"/>
      <w:bookmarkStart w:id="209" w:name="_Toc139381354"/>
      <w:r w:rsidRPr="00CA3ACC">
        <w:t xml:space="preserve">Remove all files in a </w:t>
      </w:r>
      <w:r>
        <w:t>GitHub</w:t>
      </w:r>
      <w:r w:rsidRPr="00CA3ACC">
        <w:t xml:space="preserve"> repository</w:t>
      </w:r>
      <w:bookmarkEnd w:id="208"/>
      <w:bookmarkEnd w:id="209"/>
    </w:p>
    <w:p w14:paraId="55FB89BA" w14:textId="77777777" w:rsidR="008F2894" w:rsidRDefault="008F2894" w:rsidP="008F2894">
      <w:pPr>
        <w:spacing w:after="0"/>
        <w:jc w:val="both"/>
      </w:pPr>
      <w:r w:rsidRPr="003A109B">
        <w:rPr>
          <w:color w:val="FF0000"/>
        </w:rPr>
        <w:t>cd /</w:t>
      </w:r>
      <w:proofErr w:type="spellStart"/>
      <w:proofErr w:type="gramStart"/>
      <w:r w:rsidRPr="003A109B">
        <w:rPr>
          <w:color w:val="FF0000"/>
        </w:rPr>
        <w:t>tmp</w:t>
      </w:r>
      <w:proofErr w:type="spellEnd"/>
      <w:r w:rsidRPr="003A109B">
        <w:rPr>
          <w:color w:val="FF0000"/>
        </w:rPr>
        <w:t xml:space="preserve">  </w:t>
      </w:r>
      <w:r>
        <w:rPr>
          <w:color w:val="FF0000"/>
        </w:rPr>
        <w:tab/>
      </w:r>
      <w:proofErr w:type="gramEnd"/>
      <w:r>
        <w:rPr>
          <w:color w:val="FF0000"/>
        </w:rPr>
        <w:tab/>
      </w:r>
      <w:r>
        <w:rPr>
          <w:color w:val="FF0000"/>
        </w:rPr>
        <w:tab/>
      </w:r>
      <w:r>
        <w:t>#make temporary directory</w:t>
      </w:r>
    </w:p>
    <w:p w14:paraId="2DDF7678" w14:textId="77777777" w:rsidR="008F2894" w:rsidRDefault="008F2894" w:rsidP="008F2894">
      <w:pPr>
        <w:spacing w:after="0"/>
        <w:jc w:val="both"/>
      </w:pPr>
      <w:r w:rsidRPr="003A109B">
        <w:rPr>
          <w:color w:val="FF0000"/>
        </w:rPr>
        <w:t>git clone /your/local/</w:t>
      </w:r>
      <w:proofErr w:type="gramStart"/>
      <w:r w:rsidRPr="003A109B">
        <w:rPr>
          <w:color w:val="FF0000"/>
        </w:rPr>
        <w:t xml:space="preserve">rep  </w:t>
      </w:r>
      <w:r>
        <w:rPr>
          <w:color w:val="FF0000"/>
        </w:rPr>
        <w:tab/>
      </w:r>
      <w:proofErr w:type="gramEnd"/>
      <w:r>
        <w:rPr>
          <w:color w:val="FF0000"/>
        </w:rPr>
        <w:tab/>
      </w:r>
      <w:r>
        <w:t># make a temp copy</w:t>
      </w:r>
    </w:p>
    <w:p w14:paraId="70D0A186" w14:textId="77777777" w:rsidR="008F2894" w:rsidRPr="003A109B" w:rsidRDefault="008F2894" w:rsidP="008F2894">
      <w:pPr>
        <w:spacing w:after="0"/>
        <w:jc w:val="both"/>
        <w:rPr>
          <w:color w:val="FF0000"/>
        </w:rPr>
      </w:pPr>
      <w:r w:rsidRPr="003A109B">
        <w:rPr>
          <w:color w:val="FF0000"/>
        </w:rPr>
        <w:t>cd rep</w:t>
      </w:r>
    </w:p>
    <w:p w14:paraId="0ED179E9" w14:textId="77777777" w:rsidR="008F2894" w:rsidRDefault="008F2894" w:rsidP="008F2894">
      <w:pPr>
        <w:spacing w:after="0"/>
        <w:jc w:val="both"/>
      </w:pPr>
      <w:r w:rsidRPr="003A109B">
        <w:rPr>
          <w:color w:val="FF0000"/>
        </w:rPr>
        <w:t xml:space="preserve">git rm -r *                </w:t>
      </w:r>
      <w:r>
        <w:rPr>
          <w:color w:val="FF0000"/>
        </w:rPr>
        <w:tab/>
      </w:r>
      <w:r>
        <w:rPr>
          <w:color w:val="FF0000"/>
        </w:rPr>
        <w:tab/>
      </w:r>
      <w:r>
        <w:t xml:space="preserve"># delete </w:t>
      </w:r>
      <w:proofErr w:type="gramStart"/>
      <w:r>
        <w:t>everything</w:t>
      </w:r>
      <w:proofErr w:type="gramEnd"/>
    </w:p>
    <w:p w14:paraId="153E863C" w14:textId="77777777" w:rsidR="008F2894" w:rsidRDefault="008F2894" w:rsidP="008F2894">
      <w:pPr>
        <w:spacing w:after="0"/>
        <w:jc w:val="both"/>
      </w:pPr>
      <w:r w:rsidRPr="003A109B">
        <w:rPr>
          <w:color w:val="FF0000"/>
        </w:rPr>
        <w:t xml:space="preserve">git status                 </w:t>
      </w:r>
      <w:r>
        <w:rPr>
          <w:color w:val="FF0000"/>
        </w:rPr>
        <w:tab/>
      </w:r>
      <w:r>
        <w:rPr>
          <w:color w:val="FF0000"/>
        </w:rPr>
        <w:tab/>
      </w:r>
      <w:r>
        <w:t xml:space="preserve"># everything but those copied will be </w:t>
      </w:r>
      <w:proofErr w:type="gramStart"/>
      <w:r>
        <w:t>removed</w:t>
      </w:r>
      <w:proofErr w:type="gramEnd"/>
    </w:p>
    <w:p w14:paraId="1AB0742E" w14:textId="77777777" w:rsidR="008F2894" w:rsidRDefault="008F2894" w:rsidP="008F2894">
      <w:pPr>
        <w:spacing w:after="0"/>
        <w:jc w:val="both"/>
      </w:pPr>
      <w:r w:rsidRPr="003A109B">
        <w:rPr>
          <w:color w:val="FF0000"/>
        </w:rPr>
        <w:t>git commit -a -</w:t>
      </w:r>
      <w:proofErr w:type="gramStart"/>
      <w:r w:rsidRPr="003A109B">
        <w:rPr>
          <w:color w:val="FF0000"/>
        </w:rPr>
        <w:t>m  '</w:t>
      </w:r>
      <w:proofErr w:type="gramEnd"/>
      <w:r w:rsidRPr="003A109B">
        <w:rPr>
          <w:color w:val="FF0000"/>
        </w:rPr>
        <w:t>deleting stuff'</w:t>
      </w:r>
    </w:p>
    <w:p w14:paraId="7E65CE04" w14:textId="77777777" w:rsidR="008F2894" w:rsidRPr="003A109B" w:rsidRDefault="008F2894" w:rsidP="008F2894">
      <w:pPr>
        <w:spacing w:after="0"/>
        <w:jc w:val="both"/>
        <w:rPr>
          <w:color w:val="FF0000"/>
        </w:rPr>
      </w:pPr>
      <w:r w:rsidRPr="003A109B">
        <w:rPr>
          <w:color w:val="FF0000"/>
        </w:rPr>
        <w:t>git push</w:t>
      </w:r>
    </w:p>
    <w:p w14:paraId="229D7055" w14:textId="77777777" w:rsidR="008F2894" w:rsidRDefault="008F2894" w:rsidP="008F2894">
      <w:pPr>
        <w:pStyle w:val="Heading3"/>
      </w:pPr>
      <w:bookmarkStart w:id="210" w:name="_Toc139381318"/>
      <w:bookmarkStart w:id="211" w:name="_Toc139381355"/>
      <w:r>
        <w:t>How to use a GitHub repo with RStudio?</w:t>
      </w:r>
      <w:bookmarkEnd w:id="210"/>
      <w:bookmarkEnd w:id="211"/>
      <w:r>
        <w:t xml:space="preserve">  </w:t>
      </w:r>
    </w:p>
    <w:p w14:paraId="0CEB308B" w14:textId="2B4E7DA7" w:rsidR="008F2894" w:rsidRDefault="008F2894" w:rsidP="008F2894">
      <w:pPr>
        <w:spacing w:after="0"/>
        <w:jc w:val="both"/>
      </w:pPr>
      <w:r>
        <w:t xml:space="preserve">See, for example, </w:t>
      </w:r>
      <w:hyperlink r:id="rId55" w:history="1">
        <w:r w:rsidRPr="001A0EE1">
          <w:rPr>
            <w:rStyle w:val="Hyperlink"/>
          </w:rPr>
          <w:t>https://happygitwithr.com/rstudio-git-github.html</w:t>
        </w:r>
      </w:hyperlink>
      <w:r>
        <w:t>.  Many other useful tips regarding R, RStudio and GitHub can be found here as well.</w:t>
      </w:r>
    </w:p>
    <w:p w14:paraId="35B1F8CC" w14:textId="77777777" w:rsidR="008F2894" w:rsidRPr="001D2058" w:rsidRDefault="008F2894" w:rsidP="008F2894">
      <w:pPr>
        <w:spacing w:after="0"/>
        <w:jc w:val="both"/>
      </w:pPr>
      <w:commentRangeStart w:id="212"/>
    </w:p>
    <w:p w14:paraId="07A27BB6" w14:textId="77777777" w:rsidR="008F2894" w:rsidRPr="00B7110C" w:rsidRDefault="008F2894" w:rsidP="008F2894">
      <w:pPr>
        <w:pStyle w:val="Heading3"/>
        <w:rPr>
          <w:lang w:val="en-GB"/>
        </w:rPr>
      </w:pPr>
      <w:bookmarkStart w:id="213" w:name="_Toc139381319"/>
      <w:bookmarkStart w:id="214" w:name="_Toc139381356"/>
      <w:r w:rsidRPr="00B7110C">
        <w:rPr>
          <w:lang w:val="en-GB"/>
        </w:rPr>
        <w:t>Automatic creation of repository from within R/Rstudio</w:t>
      </w:r>
      <w:bookmarkEnd w:id="213"/>
      <w:bookmarkEnd w:id="214"/>
    </w:p>
    <w:p w14:paraId="7F70A12C" w14:textId="77777777" w:rsidR="008F2894" w:rsidRPr="00B7110C" w:rsidRDefault="008F2894" w:rsidP="008F2894">
      <w:pPr>
        <w:spacing w:after="0"/>
        <w:jc w:val="both"/>
        <w:rPr>
          <w:lang w:val="en-GB"/>
        </w:rPr>
      </w:pPr>
      <w:r>
        <w:rPr>
          <w:lang w:val="en-GB"/>
        </w:rPr>
        <w:t xml:space="preserve">Aldo </w:t>
      </w:r>
      <w:proofErr w:type="spellStart"/>
      <w:r>
        <w:rPr>
          <w:lang w:val="en-GB"/>
        </w:rPr>
        <w:t>Jongejan</w:t>
      </w:r>
      <w:proofErr w:type="spellEnd"/>
      <w:r>
        <w:rPr>
          <w:lang w:val="en-GB"/>
        </w:rPr>
        <w:t xml:space="preserve"> has</w:t>
      </w:r>
      <w:r w:rsidRPr="00B7110C">
        <w:rPr>
          <w:lang w:val="en-GB"/>
        </w:rPr>
        <w:t xml:space="preserve"> a</w:t>
      </w:r>
      <w:r>
        <w:rPr>
          <w:lang w:val="en-GB"/>
        </w:rPr>
        <w:t xml:space="preserve"> R</w:t>
      </w:r>
      <w:r w:rsidRPr="00B7110C">
        <w:rPr>
          <w:lang w:val="en-GB"/>
        </w:rPr>
        <w:t xml:space="preserve"> script that creates a new repository for you when working from R/RStudio. You wouldn’t have to go to the GitHub website first to create a new repository.</w:t>
      </w:r>
    </w:p>
    <w:p w14:paraId="1EE40DB2" w14:textId="77777777" w:rsidR="008F2894" w:rsidRPr="00B7110C" w:rsidRDefault="008F2894" w:rsidP="008F2894">
      <w:pPr>
        <w:spacing w:after="0"/>
        <w:jc w:val="both"/>
        <w:rPr>
          <w:lang w:val="en-GB"/>
        </w:rPr>
      </w:pPr>
    </w:p>
    <w:p w14:paraId="2DEE311E" w14:textId="77777777" w:rsidR="008F2894" w:rsidRPr="00B7110C" w:rsidRDefault="008F2894" w:rsidP="008F2894">
      <w:pPr>
        <w:spacing w:after="0"/>
        <w:jc w:val="both"/>
        <w:rPr>
          <w:lang w:val="nl-NL"/>
        </w:rPr>
      </w:pPr>
      <w:proofErr w:type="gramStart"/>
      <w:r w:rsidRPr="00B7110C">
        <w:rPr>
          <w:lang w:val="nl-NL"/>
        </w:rPr>
        <w:t>https://github.com/aldojongejan/R_tests.git</w:t>
      </w:r>
      <w:proofErr w:type="gramEnd"/>
      <w:r w:rsidRPr="00B7110C">
        <w:rPr>
          <w:lang w:val="nl-NL"/>
        </w:rPr>
        <w:t xml:space="preserve"> - zie </w:t>
      </w:r>
      <w:proofErr w:type="spellStart"/>
      <w:r w:rsidRPr="00B7110C">
        <w:rPr>
          <w:lang w:val="nl-NL"/>
        </w:rPr>
        <w:t>getFSS.r</w:t>
      </w:r>
      <w:proofErr w:type="spellEnd"/>
    </w:p>
    <w:p w14:paraId="25DF225E" w14:textId="77777777" w:rsidR="008F2894" w:rsidRPr="00B7110C" w:rsidRDefault="008F2894" w:rsidP="008F2894">
      <w:pPr>
        <w:spacing w:after="0"/>
        <w:jc w:val="both"/>
        <w:rPr>
          <w:lang w:val="nl-NL"/>
        </w:rPr>
      </w:pPr>
    </w:p>
    <w:p w14:paraId="7C363B26" w14:textId="77777777" w:rsidR="008F2894" w:rsidRPr="00B7110C" w:rsidRDefault="008F2894" w:rsidP="008F2894">
      <w:pPr>
        <w:spacing w:after="0"/>
        <w:jc w:val="both"/>
        <w:rPr>
          <w:lang w:val="en-GB"/>
        </w:rPr>
      </w:pPr>
      <w:r>
        <w:rPr>
          <w:lang w:val="en-GB"/>
        </w:rPr>
        <w:t>Example</w:t>
      </w:r>
      <w:r w:rsidRPr="00B7110C">
        <w:rPr>
          <w:lang w:val="en-GB"/>
        </w:rPr>
        <w:t xml:space="preserve"> in R:</w:t>
      </w:r>
    </w:p>
    <w:p w14:paraId="47881A30" w14:textId="77777777" w:rsidR="008F2894" w:rsidRPr="00B7110C" w:rsidRDefault="008F2894" w:rsidP="008F2894">
      <w:pPr>
        <w:spacing w:after="0"/>
        <w:jc w:val="both"/>
        <w:rPr>
          <w:lang w:val="en-GB"/>
        </w:rPr>
      </w:pPr>
      <w:r w:rsidRPr="00B7110C">
        <w:rPr>
          <w:lang w:val="en-GB"/>
        </w:rPr>
        <w:t># Start new analysis</w:t>
      </w:r>
    </w:p>
    <w:p w14:paraId="4B61872B" w14:textId="77777777" w:rsidR="008F2894" w:rsidRPr="00B7110C" w:rsidRDefault="008F2894" w:rsidP="008F2894">
      <w:pPr>
        <w:spacing w:after="0"/>
        <w:jc w:val="both"/>
        <w:rPr>
          <w:lang w:val="en-GB"/>
        </w:rPr>
      </w:pPr>
      <w:proofErr w:type="gramStart"/>
      <w:r w:rsidRPr="00B7110C">
        <w:rPr>
          <w:lang w:val="en-GB"/>
        </w:rPr>
        <w:t>source(</w:t>
      </w:r>
      <w:proofErr w:type="gramEnd"/>
      <w:r w:rsidRPr="00B7110C">
        <w:rPr>
          <w:lang w:val="en-GB"/>
        </w:rPr>
        <w:t>"</w:t>
      </w:r>
      <w:proofErr w:type="spellStart"/>
      <w:r w:rsidRPr="00B7110C">
        <w:rPr>
          <w:lang w:val="en-GB"/>
        </w:rPr>
        <w:t>getFSS.r</w:t>
      </w:r>
      <w:proofErr w:type="spellEnd"/>
      <w:r w:rsidRPr="00B7110C">
        <w:rPr>
          <w:lang w:val="en-GB"/>
        </w:rPr>
        <w:t>")</w:t>
      </w:r>
    </w:p>
    <w:p w14:paraId="778B4D64" w14:textId="77777777" w:rsidR="008F2894" w:rsidRPr="00B7110C" w:rsidRDefault="008F2894" w:rsidP="008F2894">
      <w:pPr>
        <w:spacing w:after="0"/>
        <w:jc w:val="both"/>
        <w:rPr>
          <w:lang w:val="en-GB"/>
        </w:rPr>
      </w:pPr>
      <w:proofErr w:type="spellStart"/>
      <w:proofErr w:type="gramStart"/>
      <w:r w:rsidRPr="00B7110C">
        <w:rPr>
          <w:lang w:val="en-GB"/>
        </w:rPr>
        <w:t>startNewRepo</w:t>
      </w:r>
      <w:proofErr w:type="spellEnd"/>
      <w:r w:rsidRPr="00B7110C">
        <w:rPr>
          <w:lang w:val="en-GB"/>
        </w:rPr>
        <w:t>(</w:t>
      </w:r>
      <w:proofErr w:type="gramEnd"/>
      <w:r w:rsidRPr="00B7110C">
        <w:rPr>
          <w:lang w:val="en-GB"/>
        </w:rPr>
        <w:t xml:space="preserve">"20210119_FleurPeters_CLL_Dasatinib", </w:t>
      </w:r>
      <w:proofErr w:type="spellStart"/>
      <w:r w:rsidRPr="00B7110C">
        <w:rPr>
          <w:lang w:val="en-GB"/>
        </w:rPr>
        <w:t>analysisDir</w:t>
      </w:r>
      <w:proofErr w:type="spellEnd"/>
      <w:r w:rsidRPr="00B7110C">
        <w:rPr>
          <w:lang w:val="en-GB"/>
        </w:rPr>
        <w:t xml:space="preserve"> = "</w:t>
      </w:r>
      <w:proofErr w:type="spellStart"/>
      <w:r w:rsidRPr="00B7110C">
        <w:rPr>
          <w:lang w:val="en-GB"/>
        </w:rPr>
        <w:t>Dasatinib</w:t>
      </w:r>
      <w:proofErr w:type="spellEnd"/>
      <w:r w:rsidRPr="00B7110C">
        <w:rPr>
          <w:lang w:val="en-GB"/>
        </w:rPr>
        <w:t>")</w:t>
      </w:r>
      <w:commentRangeEnd w:id="212"/>
      <w:r>
        <w:rPr>
          <w:rStyle w:val="CommentReference"/>
        </w:rPr>
        <w:commentReference w:id="212"/>
      </w:r>
    </w:p>
    <w:p w14:paraId="3624EE30" w14:textId="77777777" w:rsidR="008F2894" w:rsidRDefault="008F2894" w:rsidP="008F2894">
      <w:pPr>
        <w:spacing w:after="0"/>
        <w:jc w:val="both"/>
        <w:rPr>
          <w:lang w:val="en-GB"/>
        </w:rPr>
      </w:pPr>
    </w:p>
    <w:p w14:paraId="41D280D4" w14:textId="77777777" w:rsidR="008F2894" w:rsidRDefault="008F2894" w:rsidP="008F2894">
      <w:pPr>
        <w:spacing w:after="0"/>
        <w:jc w:val="both"/>
        <w:rPr>
          <w:lang w:val="en-GB"/>
        </w:rPr>
      </w:pPr>
    </w:p>
    <w:p w14:paraId="67B536FA" w14:textId="253B1D13" w:rsidR="003E329A" w:rsidRDefault="003E329A">
      <w:pPr>
        <w:rPr>
          <w:lang w:val="en-GB"/>
        </w:rPr>
      </w:pPr>
      <w:r>
        <w:rPr>
          <w:lang w:val="en-GB"/>
        </w:rPr>
        <w:br w:type="page"/>
      </w:r>
    </w:p>
    <w:p w14:paraId="56D1CB14" w14:textId="435B8982" w:rsidR="00241766" w:rsidRDefault="003E329A" w:rsidP="002773E1">
      <w:pPr>
        <w:pStyle w:val="Heading5"/>
      </w:pPr>
      <w:r>
        <w:lastRenderedPageBreak/>
        <w:t>A</w:t>
      </w:r>
      <w:r w:rsidR="00447D68">
        <w:t>ppendix</w:t>
      </w:r>
      <w:r>
        <w:t xml:space="preserve">. </w:t>
      </w:r>
      <w:r w:rsidR="008D6721">
        <w:t xml:space="preserve">DOCUMENT </w:t>
      </w:r>
      <w:r w:rsidR="00241766">
        <w:t>VERSION HISTORY</w:t>
      </w:r>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 xml:space="preserve">Added section ‘Git fetch vs Git </w:t>
      </w:r>
      <w:proofErr w:type="gramStart"/>
      <w:r>
        <w:rPr>
          <w:lang w:val="en-GB"/>
        </w:rPr>
        <w:t>pull</w:t>
      </w:r>
      <w:proofErr w:type="gramEnd"/>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 xml:space="preserve">Started further changes/improvements to the document to accompany the publication about this </w:t>
      </w:r>
      <w:proofErr w:type="gramStart"/>
      <w:r>
        <w:rPr>
          <w:lang w:val="en-GB"/>
        </w:rPr>
        <w:t>initiative</w:t>
      </w:r>
      <w:proofErr w:type="gramEnd"/>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185829E4" w:rsidR="003E329A" w:rsidRPr="003E329A" w:rsidRDefault="002773E1" w:rsidP="003E329A">
      <w:pPr>
        <w:spacing w:after="0"/>
        <w:rPr>
          <w:b/>
          <w:bCs/>
          <w:lang w:val="en-GB"/>
        </w:rPr>
      </w:pPr>
      <w:r>
        <w:rPr>
          <w:b/>
          <w:bCs/>
          <w:lang w:val="en-GB"/>
        </w:rPr>
        <w:t>4</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w:t>
      </w:r>
      <w:proofErr w:type="spellStart"/>
      <w:r w:rsidR="0008657E">
        <w:rPr>
          <w:lang w:val="en-GB"/>
        </w:rPr>
        <w:t>sFSS</w:t>
      </w:r>
      <w:proofErr w:type="spellEnd"/>
      <w:r w:rsidR="008D6721">
        <w:rPr>
          <w:lang w:val="en-GB"/>
        </w:rPr>
        <w:t>.</w:t>
      </w:r>
    </w:p>
    <w:p w14:paraId="1F284857" w14:textId="77777777" w:rsidR="005171F0" w:rsidRPr="005171F0" w:rsidRDefault="005171F0" w:rsidP="005171F0">
      <w:pPr>
        <w:pStyle w:val="ListParagraph"/>
        <w:spacing w:after="0"/>
        <w:ind w:left="936"/>
        <w:rPr>
          <w:lang w:val="en-GB"/>
        </w:rPr>
      </w:pPr>
    </w:p>
    <w:p w14:paraId="76D474AC" w14:textId="0907170B" w:rsidR="003E329A" w:rsidRDefault="003E329A">
      <w:pPr>
        <w:rPr>
          <w:lang w:val="en-GB"/>
        </w:rPr>
      </w:pPr>
      <w:r>
        <w:rPr>
          <w:lang w:val="en-GB"/>
        </w:rPr>
        <w:br w:type="page"/>
      </w:r>
    </w:p>
    <w:p w14:paraId="24B262C4" w14:textId="6E057EC9" w:rsidR="00CE39BA" w:rsidRDefault="00BF38AE" w:rsidP="002773E1">
      <w:pPr>
        <w:pStyle w:val="Heading5"/>
      </w:pPr>
      <w:r>
        <w:lastRenderedPageBreak/>
        <w:t xml:space="preserve">Appendix. </w:t>
      </w:r>
      <w:r w:rsidR="00CE39BA">
        <w:t>ACKNOWLEDGMENTS</w:t>
      </w:r>
    </w:p>
    <w:p w14:paraId="1DF39546" w14:textId="6A96BED0" w:rsidR="00CE39BA" w:rsidRDefault="00CE39BA" w:rsidP="00CE39BA">
      <w:pPr>
        <w:spacing w:after="0"/>
        <w:rPr>
          <w:lang w:val="en-GB"/>
        </w:rPr>
      </w:pPr>
      <w:r>
        <w:rPr>
          <w:lang w:val="en-GB"/>
        </w:rPr>
        <w:t>ENCORE is an initiative of the Bioinformatics Laboratory (</w:t>
      </w:r>
      <w:hyperlink r:id="rId56"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w:t>
      </w:r>
      <w:proofErr w:type="spellStart"/>
      <w:r w:rsidRPr="00CE39BA">
        <w:rPr>
          <w:lang w:val="en-GB"/>
        </w:rPr>
        <w:t>Jongejan</w:t>
      </w:r>
      <w:proofErr w:type="spellEnd"/>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w:t>
      </w:r>
      <w:proofErr w:type="spellStart"/>
      <w:r w:rsidRPr="00CE39BA">
        <w:rPr>
          <w:lang w:val="en-GB"/>
        </w:rPr>
        <w:t>Adrie</w:t>
      </w:r>
      <w:proofErr w:type="spellEnd"/>
      <w:r w:rsidRPr="00CE39BA">
        <w:rPr>
          <w:lang w:val="en-GB"/>
        </w:rPr>
        <w:t xml:space="preserv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 xml:space="preserve">Eric </w:t>
      </w:r>
      <w:proofErr w:type="spellStart"/>
      <w:r w:rsidRPr="00CE39BA">
        <w:rPr>
          <w:lang w:val="en-GB"/>
        </w:rPr>
        <w:t>Wever</w:t>
      </w:r>
      <w:proofErr w:type="spellEnd"/>
    </w:p>
    <w:p w14:paraId="5ABC2267" w14:textId="537981B5" w:rsidR="00CE39BA" w:rsidRPr="00CE39BA" w:rsidRDefault="00CE39BA" w:rsidP="00CE39BA">
      <w:pPr>
        <w:pStyle w:val="ListParagraph"/>
        <w:numPr>
          <w:ilvl w:val="0"/>
          <w:numId w:val="27"/>
        </w:numPr>
        <w:spacing w:after="0"/>
        <w:rPr>
          <w:lang w:val="en-GB"/>
        </w:rPr>
      </w:pPr>
      <w:r>
        <w:rPr>
          <w:lang w:val="en-GB"/>
        </w:rPr>
        <w:t xml:space="preserve">Dasha </w:t>
      </w:r>
      <w:proofErr w:type="spellStart"/>
      <w:r>
        <w:rPr>
          <w:lang w:val="en-GB"/>
        </w:rPr>
        <w:t>Balashova</w:t>
      </w:r>
      <w:proofErr w:type="spellEnd"/>
    </w:p>
    <w:p w14:paraId="4C84BBFC" w14:textId="583D74CC" w:rsidR="00CE39BA" w:rsidRPr="00CE39BA" w:rsidRDefault="00CE39BA" w:rsidP="00CE39BA">
      <w:pPr>
        <w:pStyle w:val="ListParagraph"/>
        <w:numPr>
          <w:ilvl w:val="0"/>
          <w:numId w:val="27"/>
        </w:numPr>
        <w:spacing w:after="0"/>
        <w:rPr>
          <w:lang w:val="en-GB"/>
        </w:rPr>
      </w:pPr>
      <w:r w:rsidRPr="00CE39BA">
        <w:rPr>
          <w:lang w:val="en-GB"/>
        </w:rPr>
        <w:t xml:space="preserve">Rodrigo Garcia </w:t>
      </w:r>
      <w:proofErr w:type="spellStart"/>
      <w:r w:rsidRPr="00CE39BA">
        <w:rPr>
          <w:lang w:val="en-GB"/>
        </w:rPr>
        <w:t>Valiente</w:t>
      </w:r>
      <w:proofErr w:type="spellEnd"/>
    </w:p>
    <w:p w14:paraId="48B6A71A" w14:textId="01C81EE1" w:rsidR="00CE39BA" w:rsidRPr="00CE39BA" w:rsidRDefault="00CE39BA" w:rsidP="00CE39BA">
      <w:pPr>
        <w:pStyle w:val="ListParagraph"/>
        <w:numPr>
          <w:ilvl w:val="0"/>
          <w:numId w:val="27"/>
        </w:numPr>
        <w:spacing w:after="0"/>
        <w:rPr>
          <w:lang w:val="en-GB"/>
        </w:rPr>
      </w:pPr>
      <w:r w:rsidRPr="00CE39BA">
        <w:rPr>
          <w:lang w:val="en-GB"/>
        </w:rPr>
        <w:t xml:space="preserve">Danial </w:t>
      </w:r>
      <w:proofErr w:type="spellStart"/>
      <w:r w:rsidRPr="00CE39BA">
        <w:rPr>
          <w:lang w:val="en-GB"/>
        </w:rPr>
        <w:t>Lashgari</w:t>
      </w:r>
      <w:proofErr w:type="spellEnd"/>
    </w:p>
    <w:p w14:paraId="7555534F" w14:textId="672351ED" w:rsidR="00CE39BA" w:rsidRDefault="00CE39BA" w:rsidP="00CE39BA">
      <w:pPr>
        <w:pStyle w:val="ListParagraph"/>
        <w:numPr>
          <w:ilvl w:val="0"/>
          <w:numId w:val="27"/>
        </w:numPr>
        <w:spacing w:after="0"/>
        <w:rPr>
          <w:lang w:val="en-GB"/>
        </w:rPr>
      </w:pPr>
      <w:r w:rsidRPr="00CE39BA">
        <w:rPr>
          <w:lang w:val="en-GB"/>
        </w:rPr>
        <w:t xml:space="preserve">Utkarsh </w:t>
      </w:r>
      <w:proofErr w:type="spellStart"/>
      <w:r w:rsidRPr="00CE39BA">
        <w:rPr>
          <w:lang w:val="en-GB"/>
        </w:rPr>
        <w:t>Mahamune</w:t>
      </w:r>
      <w:proofErr w:type="spellEnd"/>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20FF5">
      <w:footerReference w:type="default" r:id="rId57"/>
      <w:pgSz w:w="11906" w:h="16838" w:code="9"/>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P.D. Moerland" w:date="2023-07-10T15:37:00Z" w:initials="PM">
    <w:p w14:paraId="4C9A3475" w14:textId="53CE0517" w:rsidR="005C5C50" w:rsidRDefault="005C5C50">
      <w:pPr>
        <w:pStyle w:val="CommentText"/>
      </w:pPr>
      <w:r>
        <w:rPr>
          <w:rStyle w:val="CommentReference"/>
        </w:rPr>
        <w:annotationRef/>
      </w:r>
      <w:r>
        <w:rPr>
          <w:rStyle w:val="CommentReference"/>
        </w:rPr>
        <w:annotationRef/>
      </w:r>
      <w:r>
        <w:t>Why start at 2 (instead of 1 or 0 :-)</w:t>
      </w:r>
    </w:p>
    <w:p w14:paraId="21A62703" w14:textId="104C0E16" w:rsidR="005C5C50" w:rsidRDefault="005C5C50">
      <w:pPr>
        <w:pStyle w:val="CommentText"/>
      </w:pPr>
    </w:p>
    <w:p w14:paraId="50C52401" w14:textId="32625463" w:rsidR="005C5C50" w:rsidRDefault="005C5C50">
      <w:pPr>
        <w:pStyle w:val="CommentText"/>
      </w:pPr>
      <w:r>
        <w:t>Ah, it is already mentioned in the corresponding mail. Please ignore.</w:t>
      </w:r>
    </w:p>
  </w:comment>
  <w:comment w:id="8" w:author="P.D. Moerland" w:date="2023-07-10T15:57:00Z" w:initials="PM">
    <w:p w14:paraId="4518C4FD" w14:textId="7FE7C4BF" w:rsidR="005C5C50" w:rsidRDefault="005C5C50" w:rsidP="00696709">
      <w:pPr>
        <w:pStyle w:val="CommentText"/>
      </w:pPr>
      <w:r>
        <w:t xml:space="preserve">- </w:t>
      </w:r>
      <w:r>
        <w:rPr>
          <w:rStyle w:val="CommentReference"/>
        </w:rPr>
        <w:annotationRef/>
      </w:r>
      <w:r>
        <w:t>Numbering doesn’t match with the numbering in the text, for example: 1.1 -&gt; 2.2, 2 -&gt; 3</w:t>
      </w:r>
    </w:p>
    <w:p w14:paraId="11DAAAD0" w14:textId="3C5A4731" w:rsidR="005C5C50" w:rsidRDefault="005C5C50">
      <w:pPr>
        <w:pStyle w:val="CommentText"/>
      </w:pPr>
      <w:r>
        <w:t>- Basic Usage Principles -&gt; Basic usage principles</w:t>
      </w:r>
    </w:p>
    <w:p w14:paraId="4476B8C3" w14:textId="660A908A" w:rsidR="005C5C50" w:rsidRDefault="005C5C50">
      <w:pPr>
        <w:pStyle w:val="CommentText"/>
      </w:pPr>
      <w:r>
        <w:t>- You conduct a support project? -&gt; Do you conduct a support project?</w:t>
      </w:r>
    </w:p>
    <w:p w14:paraId="6CAE7457" w14:textId="7C2066CC" w:rsidR="005C5C50" w:rsidRDefault="005C5C50">
      <w:pPr>
        <w:pStyle w:val="CommentText"/>
      </w:pPr>
      <w:r>
        <w:t>- Number (and organize) the appendices the other way round, so that numbers increase from top (Git/GitHub) to bottom (FSS Navigator)</w:t>
      </w:r>
    </w:p>
  </w:comment>
  <w:comment w:id="9" w:author="P.D. Moerland" w:date="2023-07-10T16:01:00Z" w:initials="PM">
    <w:p w14:paraId="62C8FFDF" w14:textId="2BCF1BDD" w:rsidR="005C5C50" w:rsidRDefault="005C5C50">
      <w:pPr>
        <w:pStyle w:val="CommentText"/>
      </w:pPr>
      <w:r>
        <w:rPr>
          <w:rStyle w:val="CommentReference"/>
        </w:rPr>
        <w:annotationRef/>
      </w:r>
      <w:r>
        <w:t xml:space="preserve">Grey, not brown on my screen </w:t>
      </w:r>
      <w:r>
        <w:sym w:font="Wingdings" w:char="F04A"/>
      </w:r>
    </w:p>
  </w:comment>
  <w:comment w:id="16" w:author="Antoine van Kampen" w:date="2023-06-28T12:59:00Z" w:initials="Av">
    <w:p w14:paraId="0E399850" w14:textId="77777777" w:rsidR="005C5C50" w:rsidRDefault="005C5C50" w:rsidP="00FF1EF4">
      <w:pPr>
        <w:pStyle w:val="ListParagraph"/>
        <w:ind w:left="0"/>
        <w:rPr>
          <w:lang w:val="en-GB"/>
        </w:rPr>
      </w:pPr>
      <w:r>
        <w:rPr>
          <w:rStyle w:val="CommentReference"/>
        </w:rPr>
        <w:annotationRef/>
      </w:r>
      <w:r>
        <w:t xml:space="preserve">Replace with </w:t>
      </w:r>
      <w:hyperlink r:id="rId1" w:history="1">
        <w:r w:rsidRPr="00B22D9A">
          <w:rPr>
            <w:rStyle w:val="Hyperlink"/>
            <w:lang w:val="en-GB"/>
          </w:rPr>
          <w:t>https://github.com/EDS-Bioinformatics-Laboratory</w:t>
        </w:r>
      </w:hyperlink>
      <w:r>
        <w:rPr>
          <w:rStyle w:val="CommentReference"/>
        </w:rPr>
        <w:annotationRef/>
      </w:r>
      <w:r w:rsidRPr="00B31699">
        <w:rPr>
          <w:lang w:val="en-GB"/>
        </w:rPr>
        <w:t xml:space="preserve"> </w:t>
      </w:r>
    </w:p>
    <w:p w14:paraId="7014D150" w14:textId="305E6C9B" w:rsidR="005C5C50" w:rsidRPr="005C75CD" w:rsidRDefault="005C5C50">
      <w:pPr>
        <w:pStyle w:val="CommentText"/>
        <w:rPr>
          <w:lang w:val="nl-NL"/>
        </w:rPr>
      </w:pPr>
      <w:r>
        <w:rPr>
          <w:lang w:val="nl-NL"/>
        </w:rPr>
        <w:t>for BioL</w:t>
      </w:r>
      <w:r w:rsidRPr="005C75CD">
        <w:rPr>
          <w:lang w:val="nl-NL"/>
        </w:rPr>
        <w:t>ab guide</w:t>
      </w:r>
    </w:p>
  </w:comment>
  <w:comment w:id="20" w:author="Dane, A.D. (Adrie)" w:date="2023-07-06T14:15:00Z" w:initials="DA(">
    <w:p w14:paraId="2B799BD1" w14:textId="45EB1AAA" w:rsidR="005C5C50" w:rsidRPr="007C3021" w:rsidRDefault="005C5C50">
      <w:pPr>
        <w:pStyle w:val="CommentText"/>
        <w:rPr>
          <w:lang w:val="nl-NL"/>
        </w:rPr>
      </w:pPr>
      <w:r>
        <w:rPr>
          <w:rStyle w:val="CommentReference"/>
        </w:rPr>
        <w:annotationRef/>
      </w:r>
      <w:r w:rsidRPr="007C3021">
        <w:rPr>
          <w:lang w:val="nl-NL"/>
        </w:rPr>
        <w:t>Makkelijker om direct naar de juiste directory te clonen</w:t>
      </w:r>
    </w:p>
  </w:comment>
  <w:comment w:id="19" w:author="P.D. Moerland" w:date="2023-07-10T17:21:00Z" w:initials="PM">
    <w:p w14:paraId="0D8B9F77" w14:textId="2FEACDAA" w:rsidR="005C5C50" w:rsidRDefault="005C5C50">
      <w:pPr>
        <w:pStyle w:val="CommentText"/>
      </w:pPr>
      <w:r>
        <w:rPr>
          <w:rStyle w:val="CommentReference"/>
        </w:rPr>
        <w:annotationRef/>
      </w:r>
      <w:r>
        <w:t>Which directory? A directory has not been created yet.</w:t>
      </w:r>
    </w:p>
  </w:comment>
  <w:comment w:id="27" w:author="P.D. Moerland" w:date="2023-07-10T23:58:00Z" w:initials="PM">
    <w:p w14:paraId="272148DB" w14:textId="77AC1F1C" w:rsidR="00152011" w:rsidRDefault="00152011">
      <w:pPr>
        <w:pStyle w:val="CommentText"/>
      </w:pPr>
      <w:r>
        <w:rPr>
          <w:rStyle w:val="CommentReference"/>
        </w:rPr>
        <w:annotationRef/>
      </w:r>
      <w:r>
        <w:t>Below YourAccount is used instead of</w:t>
      </w:r>
      <w:r w:rsidRPr="00152011">
        <w:t xml:space="preserve"> EDS-Bioinformatics-Laboratory</w:t>
      </w:r>
    </w:p>
  </w:comment>
  <w:comment w:id="41" w:author="P.D. Moerland" w:date="2023-07-10T23:52:00Z" w:initials="PM">
    <w:p w14:paraId="4CF4ED38" w14:textId="10F8454C" w:rsidR="005C5C50" w:rsidRDefault="005C5C50">
      <w:pPr>
        <w:pStyle w:val="CommentText"/>
      </w:pPr>
      <w:r>
        <w:rPr>
          <w:rStyle w:val="CommentReference"/>
        </w:rPr>
        <w:annotationRef/>
      </w:r>
      <w:r>
        <w:t>In green?</w:t>
      </w:r>
    </w:p>
  </w:comment>
  <w:comment w:id="42" w:author="P.D. Moerland" w:date="2023-07-10T23:44:00Z" w:initials="PM">
    <w:p w14:paraId="21719823" w14:textId="321989B8" w:rsidR="005C5C50" w:rsidRDefault="005C5C50">
      <w:pPr>
        <w:pStyle w:val="CommentText"/>
      </w:pPr>
      <w:r>
        <w:rPr>
          <w:rStyle w:val="CommentReference"/>
        </w:rPr>
        <w:annotationRef/>
      </w:r>
      <w:r>
        <w:t xml:space="preserve">Also mention here that the project name should also be included in </w:t>
      </w:r>
      <w:r w:rsidRPr="005C5C50">
        <w:t>Navigation.con</w:t>
      </w:r>
      <w:r>
        <w:t>f? For README.md below most instructions are also mentioned here.</w:t>
      </w:r>
    </w:p>
  </w:comment>
  <w:comment w:id="49" w:author="P.D. Moerland" w:date="2023-07-11T00:00:00Z" w:initials="PM">
    <w:p w14:paraId="51B9020A" w14:textId="35FE3C25" w:rsidR="00152011" w:rsidRDefault="00152011">
      <w:pPr>
        <w:pStyle w:val="CommentText"/>
      </w:pPr>
      <w:r>
        <w:rPr>
          <w:rStyle w:val="CommentReference"/>
        </w:rPr>
        <w:annotationRef/>
      </w:r>
      <w:r>
        <w:t>See remark above.</w:t>
      </w:r>
    </w:p>
  </w:comment>
  <w:comment w:id="43" w:author="Dane, A.D. (Adrie)" w:date="2023-07-07T16:12:00Z" w:initials="DA(">
    <w:p w14:paraId="6ADF45F3" w14:textId="41689B45" w:rsidR="005C5C50" w:rsidRPr="005C75CD" w:rsidRDefault="005C5C50">
      <w:pPr>
        <w:pStyle w:val="CommentText"/>
      </w:pPr>
      <w:r>
        <w:rPr>
          <w:rStyle w:val="CommentReference"/>
        </w:rPr>
        <w:annotationRef/>
      </w:r>
      <w:r w:rsidRPr="005C75CD">
        <w:t>Zie email</w:t>
      </w:r>
    </w:p>
  </w:comment>
  <w:comment w:id="64" w:author="Dane, A.D. (Adrie)" w:date="2023-07-07T15:58:00Z" w:initials="DA(">
    <w:p w14:paraId="050364A3" w14:textId="63629424" w:rsidR="005C5C50" w:rsidRPr="005C75CD" w:rsidRDefault="005C5C50">
      <w:pPr>
        <w:pStyle w:val="CommentText"/>
      </w:pPr>
      <w:r>
        <w:rPr>
          <w:rStyle w:val="CommentReference"/>
        </w:rPr>
        <w:annotationRef/>
      </w:r>
      <w:r w:rsidRPr="005C75CD">
        <w:t xml:space="preserve">Finalizing your project. </w:t>
      </w:r>
      <w:r w:rsidRPr="005E5C8D">
        <w:rPr>
          <w:lang w:val="nl-NL"/>
        </w:rPr>
        <w:t xml:space="preserve">Als dit iets is dat je typisch op het laatst doet zou </w:t>
      </w:r>
      <w:r>
        <w:rPr>
          <w:lang w:val="nl-NL"/>
        </w:rPr>
        <w:t xml:space="preserve">ik het naar achteren schuiven. </w:t>
      </w:r>
      <w:r w:rsidRPr="005C75CD">
        <w:t>Liever in een apart hoofdstuk doen.</w:t>
      </w:r>
    </w:p>
  </w:comment>
  <w:comment w:id="79" w:author="Dane, A.D. (Adrie)" w:date="2023-07-06T12:01:00Z" w:initials="DA(">
    <w:p w14:paraId="5DD7915D" w14:textId="595202CE" w:rsidR="005C5C50" w:rsidRDefault="005C5C50">
      <w:pPr>
        <w:pStyle w:val="CommentText"/>
      </w:pPr>
      <w:r>
        <w:rPr>
          <w:rStyle w:val="CommentReference"/>
        </w:rPr>
        <w:annotationRef/>
      </w:r>
      <w:r>
        <w:t>Is Figure 3</w:t>
      </w:r>
    </w:p>
  </w:comment>
  <w:comment w:id="88" w:author="P.D. Moerland" w:date="2023-07-11T00:49:00Z" w:initials="PM">
    <w:p w14:paraId="0DAAC9A6" w14:textId="0394CD7F" w:rsidR="00B1309E" w:rsidRDefault="00B1309E">
      <w:pPr>
        <w:pStyle w:val="CommentText"/>
      </w:pPr>
      <w:r>
        <w:rPr>
          <w:rStyle w:val="CommentReference"/>
        </w:rPr>
        <w:annotationRef/>
      </w:r>
      <w:r>
        <w:rPr>
          <w:rStyle w:val="CommentReference"/>
        </w:rPr>
        <w:annotationRef/>
      </w:r>
      <w:r>
        <w:t>See remark above.</w:t>
      </w:r>
    </w:p>
  </w:comment>
  <w:comment w:id="93" w:author="Antoine van Kampen" w:date="2023-06-28T13:48:00Z" w:initials="Av">
    <w:p w14:paraId="65CEA960" w14:textId="34E21B3D" w:rsidR="005C5C50" w:rsidRDefault="005C5C50">
      <w:pPr>
        <w:pStyle w:val="CommentText"/>
      </w:pPr>
      <w:r>
        <w:rPr>
          <w:rStyle w:val="CommentReference"/>
        </w:rPr>
        <w:annotationRef/>
      </w:r>
      <w:r>
        <w:t xml:space="preserve">How to do this on Mac. </w:t>
      </w:r>
    </w:p>
  </w:comment>
  <w:comment w:id="94" w:author="Jongejan, A. (Aldo)" w:date="2023-07-10T14:42:00Z" w:initials="JA(">
    <w:p w14:paraId="3C0DBFE8" w14:textId="1E2AFA20" w:rsidR="005C5C50" w:rsidRDefault="005C5C50">
      <w:pPr>
        <w:pStyle w:val="CommentText"/>
        <w:rPr>
          <w:lang w:val="nl-NL"/>
        </w:rPr>
      </w:pPr>
      <w:r>
        <w:rPr>
          <w:rStyle w:val="CommentReference"/>
        </w:rPr>
        <w:annotationRef/>
      </w:r>
      <w:r w:rsidRPr="00253F4D">
        <w:rPr>
          <w:lang w:val="nl-NL"/>
        </w:rPr>
        <w:t xml:space="preserve">Zie </w:t>
      </w:r>
      <w:hyperlink r:id="rId2" w:history="1">
        <w:r w:rsidRPr="005D6581">
          <w:rPr>
            <w:rStyle w:val="Hyperlink"/>
            <w:lang w:val="nl-NL"/>
          </w:rPr>
          <w:t>https://stackoverflow.com/questions/62197021/use-gitbash-with-macos</w:t>
        </w:r>
      </w:hyperlink>
      <w:r>
        <w:rPr>
          <w:lang w:val="nl-NL"/>
        </w:rPr>
        <w:t xml:space="preserve"> .... op de Mac heb je al een terminal … zie ook </w:t>
      </w:r>
      <w:hyperlink r:id="rId3" w:history="1">
        <w:r w:rsidRPr="005D6581">
          <w:rPr>
            <w:rStyle w:val="Hyperlink"/>
            <w:lang w:val="nl-NL"/>
          </w:rPr>
          <w:t>https://www.maketecheasier.com/launch-terminal-current-folder-mac/</w:t>
        </w:r>
      </w:hyperlink>
    </w:p>
    <w:p w14:paraId="6C0BCBC0" w14:textId="27B833F6" w:rsidR="005C5C50" w:rsidRPr="00253F4D" w:rsidRDefault="005C5C50">
      <w:pPr>
        <w:pStyle w:val="CommentText"/>
        <w:rPr>
          <w:lang w:val="nl-NL"/>
        </w:rPr>
      </w:pPr>
      <w:r>
        <w:rPr>
          <w:lang w:val="nl-NL"/>
        </w:rPr>
        <w:t>Ik kan bijv. op de folder “gaan staan” -&gt; “rechts klikken” -&gt; Services en dan “New Terminal Tab at Folder”</w:t>
      </w:r>
    </w:p>
  </w:comment>
  <w:comment w:id="98" w:author="P.D. Moerland" w:date="2023-07-11T01:08:00Z" w:initials="PM">
    <w:p w14:paraId="17C87B9E" w14:textId="38F10FF0" w:rsidR="00C164BF" w:rsidRDefault="00C164BF">
      <w:pPr>
        <w:pStyle w:val="CommentText"/>
      </w:pPr>
      <w:r>
        <w:rPr>
          <w:rStyle w:val="CommentReference"/>
        </w:rPr>
        <w:annotationRef/>
      </w:r>
      <w:r>
        <w:t xml:space="preserve">Not clear that this </w:t>
      </w:r>
      <w:r w:rsidR="00166B55">
        <w:t>is</w:t>
      </w:r>
      <w:r>
        <w:t xml:space="preserve"> </w:t>
      </w:r>
      <w:r w:rsidR="002C3600">
        <w:rPr>
          <w:rFonts w:ascii="Courier New" w:hAnsi="Courier New" w:cs="Courier New"/>
        </w:rPr>
        <w:t>–</w:t>
      </w:r>
      <w:r>
        <w:t xml:space="preserve"> </w:t>
      </w:r>
      <w:r w:rsidR="002C3600">
        <w:t>and also doesn’t work with copy-paste</w:t>
      </w:r>
    </w:p>
  </w:comment>
  <w:comment w:id="99" w:author="P.D. Moerland" w:date="2023-07-11T00:49:00Z" w:initials="PM">
    <w:p w14:paraId="4505FB2A" w14:textId="154D6090" w:rsidR="00B1309E" w:rsidRDefault="00B1309E">
      <w:pPr>
        <w:pStyle w:val="CommentText"/>
      </w:pPr>
      <w:r>
        <w:rPr>
          <w:rStyle w:val="CommentReference"/>
        </w:rPr>
        <w:annotationRef/>
      </w:r>
      <w:r>
        <w:rPr>
          <w:rStyle w:val="CommentReference"/>
        </w:rPr>
        <w:annotationRef/>
      </w:r>
      <w:r>
        <w:t>See remark above.</w:t>
      </w:r>
    </w:p>
  </w:comment>
  <w:comment w:id="104" w:author="P.D. Moerland" w:date="2023-07-11T08:24:00Z" w:initials="PM">
    <w:p w14:paraId="07927E78" w14:textId="3D419E2C" w:rsidR="002318AF" w:rsidRDefault="002318AF">
      <w:pPr>
        <w:pStyle w:val="CommentText"/>
      </w:pPr>
      <w:r>
        <w:rPr>
          <w:rStyle w:val="CommentReference"/>
        </w:rPr>
        <w:annotationRef/>
      </w:r>
      <w:r>
        <w:t>See remark above</w:t>
      </w:r>
    </w:p>
  </w:comment>
  <w:comment w:id="110" w:author="Dane, A.D. (Adrie)" w:date="2023-07-07T15:58:00Z" w:initials="DA(">
    <w:p w14:paraId="6A565C41" w14:textId="1B1A2F2B" w:rsidR="005C5C50" w:rsidRPr="00253F4D" w:rsidRDefault="005C5C50" w:rsidP="00E20EFB">
      <w:pPr>
        <w:pStyle w:val="CommentText"/>
        <w:rPr>
          <w:lang w:val="nl-NL"/>
        </w:rPr>
      </w:pPr>
      <w:r>
        <w:rPr>
          <w:rStyle w:val="CommentReference"/>
        </w:rPr>
        <w:annotationRef/>
      </w:r>
    </w:p>
    <w:p w14:paraId="181E5CC2" w14:textId="77777777" w:rsidR="005C5C50" w:rsidRPr="00253F4D" w:rsidRDefault="005C5C50" w:rsidP="005E5C8D">
      <w:pPr>
        <w:pStyle w:val="CommentText"/>
        <w:rPr>
          <w:lang w:val="nl-NL"/>
        </w:rPr>
      </w:pPr>
    </w:p>
    <w:p w14:paraId="1C7E326A" w14:textId="0256EB44" w:rsidR="005C5C50" w:rsidRDefault="005C5C50" w:rsidP="005E5C8D">
      <w:pPr>
        <w:pStyle w:val="CommentText"/>
        <w:rPr>
          <w:lang w:val="nl-NL"/>
        </w:rPr>
      </w:pPr>
      <w:r w:rsidRPr="005E5C8D">
        <w:rPr>
          <w:lang w:val="nl-NL"/>
        </w:rPr>
        <w:t xml:space="preserve">Als dit iets is dat je typisch op het laatst doet zou </w:t>
      </w:r>
      <w:r>
        <w:rPr>
          <w:lang w:val="nl-NL"/>
        </w:rPr>
        <w:t>ik het naar achteren schuiven.</w:t>
      </w:r>
    </w:p>
    <w:p w14:paraId="04E5F746" w14:textId="49C6E7A2" w:rsidR="005C5C50" w:rsidRDefault="005C5C50" w:rsidP="005E5C8D">
      <w:pPr>
        <w:pStyle w:val="CommentText"/>
        <w:rPr>
          <w:lang w:val="nl-NL"/>
        </w:rPr>
      </w:pPr>
    </w:p>
    <w:p w14:paraId="6EB0FC67" w14:textId="7497588D" w:rsidR="005C5C50" w:rsidRPr="00E20EFB" w:rsidRDefault="005C5C50" w:rsidP="005E5C8D">
      <w:pPr>
        <w:pStyle w:val="CommentText"/>
      </w:pPr>
      <w:r w:rsidRPr="00E20EFB">
        <w:t>Zie email</w:t>
      </w:r>
    </w:p>
    <w:p w14:paraId="05C60CC5" w14:textId="317C5505" w:rsidR="005C5C50" w:rsidRPr="00E20EFB" w:rsidRDefault="005C5C50" w:rsidP="005E5C8D">
      <w:pPr>
        <w:pStyle w:val="CommentText"/>
      </w:pPr>
    </w:p>
    <w:p w14:paraId="09D67078" w14:textId="77777777" w:rsidR="005C5C50" w:rsidRPr="00E20EFB" w:rsidRDefault="005C5C50" w:rsidP="005E5C8D">
      <w:pPr>
        <w:pStyle w:val="CommentText"/>
      </w:pPr>
    </w:p>
    <w:p w14:paraId="549E4AC2" w14:textId="77777777" w:rsidR="005C5C50" w:rsidRPr="00E20EFB" w:rsidRDefault="005C5C50" w:rsidP="005E5C8D">
      <w:pPr>
        <w:pStyle w:val="CommentText"/>
      </w:pPr>
    </w:p>
  </w:comment>
  <w:comment w:id="139" w:author="P.D. Moerland" w:date="2023-07-10T23:55:00Z" w:initials="PM">
    <w:p w14:paraId="44166C5D" w14:textId="76CBA987" w:rsidR="000201FF" w:rsidRDefault="000201FF">
      <w:pPr>
        <w:pStyle w:val="CommentText"/>
      </w:pPr>
      <w:r>
        <w:rPr>
          <w:rStyle w:val="CommentReference"/>
        </w:rPr>
        <w:annotationRef/>
      </w:r>
      <w:r>
        <w:t>See remark above, maybe replace by ‘continuously’?</w:t>
      </w:r>
    </w:p>
  </w:comment>
  <w:comment w:id="147" w:author="P.D. Moerland" w:date="2023-07-11T08:30:00Z" w:initials="PM">
    <w:p w14:paraId="28C34BB1" w14:textId="6052F3E4" w:rsidR="00F6582C" w:rsidRDefault="00F6582C">
      <w:pPr>
        <w:pStyle w:val="CommentText"/>
      </w:pPr>
      <w:r>
        <w:rPr>
          <w:rStyle w:val="CommentReference"/>
        </w:rPr>
        <w:annotationRef/>
      </w:r>
      <w:r>
        <w:t>At the same time changes should be minor unless there is a really good reason. For ease of use it is essential that</w:t>
      </w:r>
      <w:r w:rsidR="004A4A04">
        <w:t xml:space="preserve"> one</w:t>
      </w:r>
      <w:r>
        <w:t xml:space="preserve"> can easil</w:t>
      </w:r>
      <w:r w:rsidR="004A4A04">
        <w:t xml:space="preserve">y find information in </w:t>
      </w:r>
      <w:r>
        <w:t>sFFs that were created at different moments.</w:t>
      </w:r>
    </w:p>
  </w:comment>
  <w:comment w:id="155" w:author="P.D. Moerland" w:date="2023-07-11T08:34:00Z" w:initials="PM">
    <w:p w14:paraId="2C455782" w14:textId="44575CA8" w:rsidR="004A4A04" w:rsidRDefault="004A4A04">
      <w:pPr>
        <w:pStyle w:val="CommentText"/>
      </w:pPr>
      <w:r>
        <w:rPr>
          <w:rStyle w:val="CommentReference"/>
        </w:rPr>
        <w:annotationRef/>
      </w:r>
      <w:r>
        <w:t>Confusing, since it will only be on top of the list if you add 0_</w:t>
      </w:r>
    </w:p>
  </w:comment>
  <w:comment w:id="159" w:author="Jongejan, A. (Aldo)" w:date="2023-07-10T14:30:00Z" w:initials="JA(">
    <w:p w14:paraId="66A61EEC" w14:textId="30E9B818" w:rsidR="005C5C50" w:rsidRDefault="005C5C50">
      <w:pPr>
        <w:pStyle w:val="CommentText"/>
        <w:rPr>
          <w:lang w:val="nl-NL"/>
        </w:rPr>
      </w:pPr>
      <w:r>
        <w:rPr>
          <w:rStyle w:val="CommentReference"/>
        </w:rPr>
        <w:annotationRef/>
      </w:r>
      <w:r w:rsidRPr="000B2E39">
        <w:rPr>
          <w:lang w:val="nl-NL"/>
        </w:rPr>
        <w:t>In de ‘README.md’ van het project staat</w:t>
      </w:r>
      <w:r>
        <w:rPr>
          <w:lang w:val="nl-NL"/>
        </w:rPr>
        <w:t>:</w:t>
      </w:r>
    </w:p>
    <w:p w14:paraId="4295C13A" w14:textId="77777777" w:rsidR="005C5C50" w:rsidRPr="000B2E39" w:rsidRDefault="005C5C50" w:rsidP="000B2E39">
      <w:pPr>
        <w:pStyle w:val="CommentText"/>
      </w:pPr>
      <w:r w:rsidRPr="000B2E39">
        <w:t>`[Instruction: Remove all instruction lines]`</w:t>
      </w:r>
    </w:p>
    <w:p w14:paraId="06229B66" w14:textId="77777777" w:rsidR="005C5C50" w:rsidRPr="000B2E39" w:rsidRDefault="005C5C50" w:rsidP="000B2E39">
      <w:pPr>
        <w:pStyle w:val="CommentText"/>
      </w:pPr>
    </w:p>
    <w:p w14:paraId="78B05CE9" w14:textId="77777777" w:rsidR="005C5C50" w:rsidRPr="000B2E39" w:rsidRDefault="005C5C50" w:rsidP="000B2E39">
      <w:pPr>
        <w:pStyle w:val="CommentText"/>
      </w:pPr>
      <w:r w:rsidRPr="000B2E39">
        <w:t>`[Instruction: change the title above to a short but descriptive project name]`</w:t>
      </w:r>
    </w:p>
    <w:p w14:paraId="20E95414" w14:textId="77777777" w:rsidR="005C5C50" w:rsidRPr="000B2E39" w:rsidRDefault="005C5C50" w:rsidP="000B2E39">
      <w:pPr>
        <w:pStyle w:val="CommentText"/>
      </w:pPr>
    </w:p>
    <w:p w14:paraId="324B3971" w14:textId="77777777" w:rsidR="005C5C50" w:rsidRPr="000B2E39" w:rsidRDefault="005C5C50" w:rsidP="000B2E39">
      <w:pPr>
        <w:pStyle w:val="CommentText"/>
      </w:pPr>
      <w:r w:rsidRPr="000B2E39">
        <w:t>`[Instruction: Note this is the standard GitHub README.md file. Do not change its name]`</w:t>
      </w:r>
    </w:p>
    <w:p w14:paraId="0AE7640B" w14:textId="77777777" w:rsidR="005C5C50" w:rsidRPr="000B2E39" w:rsidRDefault="005C5C50" w:rsidP="000B2E39">
      <w:pPr>
        <w:pStyle w:val="CommentText"/>
      </w:pPr>
    </w:p>
    <w:p w14:paraId="11484937" w14:textId="528E6A2D" w:rsidR="005C5C50" w:rsidRDefault="005C5C50" w:rsidP="000B2E39">
      <w:pPr>
        <w:pStyle w:val="CommentText"/>
      </w:pPr>
      <w:r w:rsidRPr="000B2E39">
        <w:t>`[Instruction: This default GitHub file may contain the same content as the 0_PROJECT.md file but, more importantly, should provide a short description of all yyyymmdd_NameOfDataAnalysis directories. In particular, it should be clear if the different analysis directories are independent or should be executed in a particular order]`</w:t>
      </w:r>
    </w:p>
    <w:p w14:paraId="3C8C1F0F" w14:textId="3542CF10" w:rsidR="005C5C50" w:rsidRDefault="005C5C50" w:rsidP="000B2E39">
      <w:pPr>
        <w:pStyle w:val="CommentText"/>
      </w:pPr>
    </w:p>
    <w:p w14:paraId="5F0E61DE" w14:textId="4B3FBB77" w:rsidR="005C5C50" w:rsidRDefault="005C5C50" w:rsidP="000B2E39">
      <w:pPr>
        <w:pStyle w:val="CommentText"/>
        <w:rPr>
          <w:lang w:val="nl-NL"/>
        </w:rPr>
      </w:pPr>
      <w:r w:rsidRPr="000B2E39">
        <w:rPr>
          <w:lang w:val="nl-NL"/>
        </w:rPr>
        <w:t>Is natuurlijk muggenzifterij/muggezifterij, maar misschien nummeren</w:t>
      </w:r>
      <w:r>
        <w:rPr>
          <w:lang w:val="nl-NL"/>
        </w:rPr>
        <w:t xml:space="preserve">? Of in de juiste volgorde? </w:t>
      </w:r>
      <w:r w:rsidRPr="000B2E39">
        <w:rPr>
          <w:lang w:val="nl-NL"/>
        </w:rPr>
        <w:sym w:font="Wingdings" w:char="F04A"/>
      </w:r>
    </w:p>
    <w:p w14:paraId="6707A243" w14:textId="31C8F764" w:rsidR="005C5C50" w:rsidRPr="000B2E39" w:rsidRDefault="005C5C50" w:rsidP="000B2E39">
      <w:pPr>
        <w:pStyle w:val="CommentText"/>
        <w:rPr>
          <w:lang w:val="nl-NL"/>
        </w:rPr>
      </w:pPr>
      <w:r>
        <w:rPr>
          <w:lang w:val="nl-NL"/>
        </w:rPr>
        <w:t>De laatste instructie is natuurlijk om de instructie lines weg te gooien ….</w:t>
      </w:r>
    </w:p>
  </w:comment>
  <w:comment w:id="160" w:author="P.D. Moerland" w:date="2023-07-11T08:46:00Z" w:initials="PM">
    <w:p w14:paraId="138F54FB" w14:textId="64220089" w:rsidR="00D47A07" w:rsidRDefault="00D47A07">
      <w:pPr>
        <w:pStyle w:val="CommentText"/>
      </w:pPr>
      <w:r>
        <w:rPr>
          <w:rStyle w:val="CommentReference"/>
        </w:rPr>
        <w:annotationRef/>
      </w:r>
      <w:r>
        <w:t>@Aldo, welke README.md is dit?</w:t>
      </w:r>
      <w:r w:rsidR="00FC5858">
        <w:t xml:space="preserve"> Dit klinkt alsof het een oudere versie van ENCORE is, o.a. omdat naar </w:t>
      </w:r>
      <w:r w:rsidR="00FC5858" w:rsidRPr="000B2E39">
        <w:t>yyyymmdd_NameOfDataAnalysis</w:t>
      </w:r>
      <w:r w:rsidR="00FC5858">
        <w:t xml:space="preserve"> wordt verwezen.</w:t>
      </w:r>
    </w:p>
  </w:comment>
  <w:comment w:id="173" w:author="P.D. Moerland" w:date="2023-07-11T08:49:00Z" w:initials="PM">
    <w:p w14:paraId="58075EDA" w14:textId="0B30FE89" w:rsidR="00CC3748" w:rsidRDefault="00CC3748">
      <w:pPr>
        <w:pStyle w:val="CommentText"/>
      </w:pPr>
      <w:r>
        <w:rPr>
          <w:rStyle w:val="CommentReference"/>
        </w:rPr>
        <w:annotationRef/>
      </w:r>
      <w:r w:rsidR="005A392C">
        <w:t>Do we need</w:t>
      </w:r>
      <w:r>
        <w:t xml:space="preserve"> to include ti</w:t>
      </w:r>
      <w:r w:rsidR="00D47217">
        <w:t>t</w:t>
      </w:r>
      <w:r>
        <w:t>les?</w:t>
      </w:r>
      <w:r w:rsidR="005A392C">
        <w:t xml:space="preserve"> Describing the role in a project seems more relevant.</w:t>
      </w:r>
    </w:p>
  </w:comment>
  <w:comment w:id="174" w:author="P.D. Moerland" w:date="2023-07-11T08:50:00Z" w:initials="PM">
    <w:p w14:paraId="0C493B4E" w14:textId="5A6DBB09" w:rsidR="00C25F66" w:rsidRDefault="00C25F66">
      <w:pPr>
        <w:pStyle w:val="CommentText"/>
      </w:pPr>
      <w:r>
        <w:rPr>
          <w:rStyle w:val="CommentReference"/>
        </w:rPr>
        <w:annotationRef/>
      </w:r>
      <w:r>
        <w:t>Why is that the reason?</w:t>
      </w:r>
    </w:p>
  </w:comment>
  <w:comment w:id="175" w:author="P.D. Moerland" w:date="2023-07-11T08:51:00Z" w:initials="PM">
    <w:p w14:paraId="56A82CFE" w14:textId="1548025B" w:rsidR="005A392C" w:rsidRDefault="005A392C">
      <w:pPr>
        <w:pStyle w:val="CommentText"/>
      </w:pPr>
      <w:r>
        <w:rPr>
          <w:rStyle w:val="CommentReference"/>
        </w:rPr>
        <w:annotationRef/>
      </w:r>
      <w:r>
        <w:t>?</w:t>
      </w:r>
    </w:p>
  </w:comment>
  <w:comment w:id="178" w:author="Antoine van Kampen" w:date="2023-06-15T09:09:00Z" w:initials="AvK">
    <w:p w14:paraId="60989650" w14:textId="77777777" w:rsidR="005C5C50" w:rsidRDefault="005C5C50" w:rsidP="003E329A">
      <w:pPr>
        <w:pStyle w:val="CommentText"/>
      </w:pPr>
      <w:r>
        <w:rPr>
          <w:rStyle w:val="CommentReference"/>
        </w:rPr>
        <w:annotationRef/>
      </w:r>
      <w:r w:rsidRPr="00E20EFB">
        <w:t xml:space="preserve">To be updated. </w:t>
      </w:r>
      <w:r>
        <w:t xml:space="preserve">This should contain a list of all deviations that we make for support project. </w:t>
      </w:r>
    </w:p>
  </w:comment>
  <w:comment w:id="182" w:author="Jongejan, A. (Aldo)" w:date="2023-07-10T14:54:00Z" w:initials="JA(">
    <w:p w14:paraId="36C9F3DB" w14:textId="281E0292" w:rsidR="005C5C50" w:rsidRDefault="005C5C50">
      <w:pPr>
        <w:pStyle w:val="CommentText"/>
        <w:rPr>
          <w:lang w:val="nl-NL"/>
        </w:rPr>
      </w:pPr>
      <w:r>
        <w:rPr>
          <w:rStyle w:val="CommentReference"/>
        </w:rPr>
        <w:annotationRef/>
      </w:r>
      <w:r w:rsidRPr="00B178FC">
        <w:rPr>
          <w:lang w:val="nl-NL"/>
        </w:rPr>
        <w:t xml:space="preserve">Ik zie niet direct een reden om een </w:t>
      </w:r>
      <w:r>
        <w:rPr>
          <w:lang w:val="nl-NL"/>
        </w:rPr>
        <w:t>Support project anders te behandelen, maar misschien wel in wat je uiteindelijk deelt. Maar dat ligt m.i. bij ENCORE/sFSS??</w:t>
      </w:r>
    </w:p>
    <w:p w14:paraId="22556B24" w14:textId="5311F3A3" w:rsidR="005C5C50" w:rsidRDefault="005C5C50" w:rsidP="00F23527">
      <w:pPr>
        <w:pStyle w:val="CommentText"/>
        <w:numPr>
          <w:ilvl w:val="0"/>
          <w:numId w:val="72"/>
        </w:numPr>
        <w:rPr>
          <w:lang w:val="nl-NL"/>
        </w:rPr>
      </w:pPr>
      <w:r>
        <w:rPr>
          <w:lang w:val="nl-NL"/>
        </w:rPr>
        <w:t>Zelfde principes lijken mij te gelden (zie 2.2)</w:t>
      </w:r>
    </w:p>
    <w:p w14:paraId="2F51F83B" w14:textId="10549804" w:rsidR="005C5C50" w:rsidRPr="00B178FC" w:rsidRDefault="005C5C50" w:rsidP="00F23527">
      <w:pPr>
        <w:pStyle w:val="CommentText"/>
        <w:numPr>
          <w:ilvl w:val="0"/>
          <w:numId w:val="72"/>
        </w:numPr>
        <w:rPr>
          <w:lang w:val="nl-NL"/>
        </w:rPr>
      </w:pPr>
      <w:r>
        <w:rPr>
          <w:lang w:val="nl-NL"/>
        </w:rPr>
        <w:t>Mss omdat de researchers verantwoordlijk zijn voor de (ruwe) data, misschien iets meer benadrukken, dat die link in stand gehouden moet worden/blijven en dat onderzoekers daarvoor verantwoordelijk zijn?</w:t>
      </w:r>
    </w:p>
  </w:comment>
  <w:comment w:id="190" w:author="AvK - AvK" w:date="2023-04-14T13:05:00Z" w:initials="AA">
    <w:p w14:paraId="5F161145" w14:textId="77777777" w:rsidR="005C5C50" w:rsidRDefault="005C5C50" w:rsidP="004327AA">
      <w:pPr>
        <w:pStyle w:val="CommentText"/>
      </w:pPr>
      <w:r>
        <w:rPr>
          <w:rStyle w:val="CommentReference"/>
        </w:rPr>
        <w:annotationRef/>
      </w:r>
      <w:r>
        <w:t xml:space="preserve">This should be rewritten in a more general way. </w:t>
      </w:r>
    </w:p>
    <w:p w14:paraId="6CA16A57" w14:textId="547ADFE1" w:rsidR="005C5C50" w:rsidRDefault="005C5C50" w:rsidP="004327AA">
      <w:pPr>
        <w:pStyle w:val="CommentText"/>
      </w:pPr>
    </w:p>
  </w:comment>
  <w:comment w:id="193" w:author="Antoine van Kampen" w:date="2023-06-28T11:04:00Z" w:initials="Av">
    <w:p w14:paraId="170A364D" w14:textId="77777777" w:rsidR="005C5C50" w:rsidRDefault="005C5C50" w:rsidP="008F2894">
      <w:pPr>
        <w:pStyle w:val="CommentText"/>
      </w:pPr>
      <w:r>
        <w:rPr>
          <w:rStyle w:val="CommentReference"/>
        </w:rPr>
        <w:annotationRef/>
      </w:r>
      <w:r>
        <w:t>This section only for Biolab version</w:t>
      </w:r>
    </w:p>
  </w:comment>
  <w:comment w:id="197" w:author="P.D. Moerland" w:date="2023-07-11T01:17:00Z" w:initials="PM">
    <w:p w14:paraId="7DC85DDA" w14:textId="5509E6A4" w:rsidR="002C3600" w:rsidRDefault="002C3600">
      <w:pPr>
        <w:pStyle w:val="CommentText"/>
      </w:pPr>
      <w:r>
        <w:rPr>
          <w:rStyle w:val="CommentReference"/>
        </w:rPr>
        <w:annotationRef/>
      </w:r>
      <w:r>
        <w:t>Not there anymore</w:t>
      </w:r>
    </w:p>
  </w:comment>
  <w:comment w:id="212" w:author="Antoine van Kampen" w:date="2023-06-28T15:39:00Z" w:initials="Av">
    <w:p w14:paraId="7DD1D740" w14:textId="77777777" w:rsidR="005C5C50" w:rsidRDefault="005C5C50" w:rsidP="008F2894">
      <w:pPr>
        <w:pStyle w:val="CommentText"/>
      </w:pPr>
      <w:r>
        <w:rPr>
          <w:rStyle w:val="CommentReference"/>
        </w:rPr>
        <w:annotationRef/>
      </w:r>
      <w:r>
        <w:t>Move to biolab 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52401" w15:done="0"/>
  <w15:commentEx w15:paraId="6CAE7457" w15:done="0"/>
  <w15:commentEx w15:paraId="62C8FFDF" w15:done="0"/>
  <w15:commentEx w15:paraId="7014D150" w15:done="0"/>
  <w15:commentEx w15:paraId="2B799BD1" w15:done="0"/>
  <w15:commentEx w15:paraId="0D8B9F77" w15:done="0"/>
  <w15:commentEx w15:paraId="272148DB" w15:done="0"/>
  <w15:commentEx w15:paraId="4CF4ED38" w15:done="0"/>
  <w15:commentEx w15:paraId="21719823" w15:done="0"/>
  <w15:commentEx w15:paraId="51B9020A" w15:done="0"/>
  <w15:commentEx w15:paraId="6ADF45F3" w15:done="0"/>
  <w15:commentEx w15:paraId="050364A3" w15:done="0"/>
  <w15:commentEx w15:paraId="5DD7915D" w15:done="0"/>
  <w15:commentEx w15:paraId="0DAAC9A6" w15:done="0"/>
  <w15:commentEx w15:paraId="65CEA960" w15:done="0"/>
  <w15:commentEx w15:paraId="6C0BCBC0" w15:paraIdParent="65CEA960" w15:done="0"/>
  <w15:commentEx w15:paraId="17C87B9E" w15:done="0"/>
  <w15:commentEx w15:paraId="4505FB2A" w15:done="0"/>
  <w15:commentEx w15:paraId="07927E78" w15:done="0"/>
  <w15:commentEx w15:paraId="549E4AC2" w15:done="0"/>
  <w15:commentEx w15:paraId="44166C5D" w15:done="0"/>
  <w15:commentEx w15:paraId="28C34BB1" w15:done="0"/>
  <w15:commentEx w15:paraId="2C455782" w15:done="0"/>
  <w15:commentEx w15:paraId="6707A243" w15:done="0"/>
  <w15:commentEx w15:paraId="138F54FB" w15:paraIdParent="6707A243" w15:done="0"/>
  <w15:commentEx w15:paraId="58075EDA" w15:done="0"/>
  <w15:commentEx w15:paraId="0C493B4E" w15:done="0"/>
  <w15:commentEx w15:paraId="56A82CFE" w15:done="0"/>
  <w15:commentEx w15:paraId="60989650" w15:done="0"/>
  <w15:commentEx w15:paraId="2F51F83B" w15:done="0"/>
  <w15:commentEx w15:paraId="6CA16A57" w15:done="0"/>
  <w15:commentEx w15:paraId="170A364D" w15:done="0"/>
  <w15:commentEx w15:paraId="7DC85DDA" w15:done="0"/>
  <w15:commentEx w15:paraId="7DD1D7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AD32" w16cex:dateUtc="2023-06-28T10:59:00Z"/>
  <w16cex:commentExtensible w16cex:durableId="2846B8A5" w16cex:dateUtc="2023-06-28T11:48:00Z"/>
  <w16cex:commentExtensible w16cex:durableId="283553B3" w16cex:dateUtc="2023-06-15T07:09:00Z"/>
  <w16cex:commentExtensible w16cex:durableId="27E3CE29" w16cex:dateUtc="2023-04-14T11:05:00Z"/>
  <w16cex:commentExtensible w16cex:durableId="28469248" w16cex:dateUtc="2023-06-28T09:04:00Z"/>
  <w16cex:commentExtensible w16cex:durableId="2846D2AF" w16cex:dateUtc="2023-06-28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52401" w16cid:durableId="2857AB10"/>
  <w16cid:commentId w16cid:paraId="6CAE7457" w16cid:durableId="2857AB15"/>
  <w16cid:commentId w16cid:paraId="62C8FFDF" w16cid:durableId="2857AB19"/>
  <w16cid:commentId w16cid:paraId="7014D150" w16cid:durableId="2846AD32"/>
  <w16cid:commentId w16cid:paraId="2B799BD1" w16cid:durableId="2857AB27"/>
  <w16cid:commentId w16cid:paraId="0D8B9F77" w16cid:durableId="2857AB28"/>
  <w16cid:commentId w16cid:paraId="272148DB" w16cid:durableId="2857AB29"/>
  <w16cid:commentId w16cid:paraId="4CF4ED38" w16cid:durableId="2857AB2A"/>
  <w16cid:commentId w16cid:paraId="21719823" w16cid:durableId="2857AB2B"/>
  <w16cid:commentId w16cid:paraId="51B9020A" w16cid:durableId="2857AB2C"/>
  <w16cid:commentId w16cid:paraId="6ADF45F3" w16cid:durableId="2857AB2D"/>
  <w16cid:commentId w16cid:paraId="050364A3" w16cid:durableId="2857AB2E"/>
  <w16cid:commentId w16cid:paraId="5DD7915D" w16cid:durableId="2857AB2F"/>
  <w16cid:commentId w16cid:paraId="0DAAC9A6" w16cid:durableId="2857AB30"/>
  <w16cid:commentId w16cid:paraId="65CEA960" w16cid:durableId="2846B8A5"/>
  <w16cid:commentId w16cid:paraId="6C0BCBC0" w16cid:durableId="2857AB32"/>
  <w16cid:commentId w16cid:paraId="17C87B9E" w16cid:durableId="2857AB33"/>
  <w16cid:commentId w16cid:paraId="4505FB2A" w16cid:durableId="2857AB34"/>
  <w16cid:commentId w16cid:paraId="07927E78" w16cid:durableId="2857AB35"/>
  <w16cid:commentId w16cid:paraId="549E4AC2" w16cid:durableId="2857AB36"/>
  <w16cid:commentId w16cid:paraId="44166C5D" w16cid:durableId="2857AB37"/>
  <w16cid:commentId w16cid:paraId="28C34BB1" w16cid:durableId="2857AB38"/>
  <w16cid:commentId w16cid:paraId="2C455782" w16cid:durableId="2857AB39"/>
  <w16cid:commentId w16cid:paraId="6707A243" w16cid:durableId="2857AB3A"/>
  <w16cid:commentId w16cid:paraId="138F54FB" w16cid:durableId="2857AB3B"/>
  <w16cid:commentId w16cid:paraId="58075EDA" w16cid:durableId="2857AB3C"/>
  <w16cid:commentId w16cid:paraId="0C493B4E" w16cid:durableId="2857AB3D"/>
  <w16cid:commentId w16cid:paraId="56A82CFE" w16cid:durableId="2857AB3E"/>
  <w16cid:commentId w16cid:paraId="60989650" w16cid:durableId="283553B3"/>
  <w16cid:commentId w16cid:paraId="2F51F83B" w16cid:durableId="2857AB40"/>
  <w16cid:commentId w16cid:paraId="6CA16A57" w16cid:durableId="27E3CE29"/>
  <w16cid:commentId w16cid:paraId="170A364D" w16cid:durableId="28469248"/>
  <w16cid:commentId w16cid:paraId="7DC85DDA" w16cid:durableId="2857AB43"/>
  <w16cid:commentId w16cid:paraId="7DD1D740" w16cid:durableId="2846D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9146" w14:textId="77777777" w:rsidR="00BD069F" w:rsidRDefault="00BD069F" w:rsidP="009234EC">
      <w:pPr>
        <w:spacing w:after="0" w:line="240" w:lineRule="auto"/>
      </w:pPr>
      <w:r>
        <w:separator/>
      </w:r>
    </w:p>
  </w:endnote>
  <w:endnote w:type="continuationSeparator" w:id="0">
    <w:p w14:paraId="37A71A27" w14:textId="77777777" w:rsidR="00BD069F" w:rsidRDefault="00BD069F"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Arial"/>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51525" w14:textId="77777777" w:rsidR="00BD069F" w:rsidRDefault="00BD069F" w:rsidP="009234EC">
      <w:pPr>
        <w:spacing w:after="0" w:line="240" w:lineRule="auto"/>
      </w:pPr>
      <w:r>
        <w:separator/>
      </w:r>
    </w:p>
  </w:footnote>
  <w:footnote w:type="continuationSeparator" w:id="0">
    <w:p w14:paraId="2748D00A" w14:textId="77777777" w:rsidR="00BD069F" w:rsidRDefault="00BD069F"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1"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6"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3"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9"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8"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0"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4" w15:restartNumberingAfterBreak="0">
    <w:nsid w:val="6B6B3A7A"/>
    <w:multiLevelType w:val="hybridMultilevel"/>
    <w:tmpl w:val="09708DFE"/>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6D6C0C23"/>
    <w:multiLevelType w:val="hybridMultilevel"/>
    <w:tmpl w:val="90AECEF4"/>
    <w:lvl w:ilvl="0" w:tplc="08090001">
      <w:start w:val="1"/>
      <w:numFmt w:val="bullet"/>
      <w:lvlText w:val=""/>
      <w:lvlJc w:val="left"/>
      <w:pPr>
        <w:ind w:left="360" w:hanging="360"/>
      </w:pPr>
      <w:rPr>
        <w:rFonts w:ascii="Symbol" w:hAnsi="Symbol"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8" w15:restartNumberingAfterBreak="0">
    <w:nsid w:val="6EED4A0A"/>
    <w:multiLevelType w:val="hybridMultilevel"/>
    <w:tmpl w:val="F88CDE1A"/>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9"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2"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2"/>
  </w:num>
  <w:num w:numId="2" w16cid:durableId="463037331">
    <w:abstractNumId w:val="18"/>
  </w:num>
  <w:num w:numId="3" w16cid:durableId="1385179319">
    <w:abstractNumId w:val="12"/>
  </w:num>
  <w:num w:numId="4" w16cid:durableId="1941527186">
    <w:abstractNumId w:val="4"/>
  </w:num>
  <w:num w:numId="5" w16cid:durableId="813596667">
    <w:abstractNumId w:val="47"/>
  </w:num>
  <w:num w:numId="6" w16cid:durableId="1439179824">
    <w:abstractNumId w:val="34"/>
  </w:num>
  <w:num w:numId="7" w16cid:durableId="1587303097">
    <w:abstractNumId w:val="37"/>
  </w:num>
  <w:num w:numId="8" w16cid:durableId="1772429413">
    <w:abstractNumId w:val="9"/>
  </w:num>
  <w:num w:numId="9" w16cid:durableId="1764371941">
    <w:abstractNumId w:val="49"/>
  </w:num>
  <w:num w:numId="10" w16cid:durableId="1024938649">
    <w:abstractNumId w:val="71"/>
  </w:num>
  <w:num w:numId="11" w16cid:durableId="1473786373">
    <w:abstractNumId w:val="57"/>
  </w:num>
  <w:num w:numId="12" w16cid:durableId="154539887">
    <w:abstractNumId w:val="62"/>
  </w:num>
  <w:num w:numId="13" w16cid:durableId="1808814670">
    <w:abstractNumId w:val="40"/>
  </w:num>
  <w:num w:numId="14" w16cid:durableId="139658796">
    <w:abstractNumId w:val="26"/>
  </w:num>
  <w:num w:numId="15" w16cid:durableId="1439444045">
    <w:abstractNumId w:val="16"/>
  </w:num>
  <w:num w:numId="16" w16cid:durableId="226965356">
    <w:abstractNumId w:val="2"/>
  </w:num>
  <w:num w:numId="17" w16cid:durableId="407843788">
    <w:abstractNumId w:val="56"/>
  </w:num>
  <w:num w:numId="18" w16cid:durableId="2071146160">
    <w:abstractNumId w:val="54"/>
  </w:num>
  <w:num w:numId="19" w16cid:durableId="710038406">
    <w:abstractNumId w:val="22"/>
  </w:num>
  <w:num w:numId="20" w16cid:durableId="627704389">
    <w:abstractNumId w:val="28"/>
  </w:num>
  <w:num w:numId="21" w16cid:durableId="1002198071">
    <w:abstractNumId w:val="61"/>
  </w:num>
  <w:num w:numId="22" w16cid:durableId="633753716">
    <w:abstractNumId w:val="17"/>
  </w:num>
  <w:num w:numId="23" w16cid:durableId="881399691">
    <w:abstractNumId w:val="69"/>
  </w:num>
  <w:num w:numId="24" w16cid:durableId="1204443200">
    <w:abstractNumId w:val="48"/>
  </w:num>
  <w:num w:numId="25" w16cid:durableId="1365058375">
    <w:abstractNumId w:val="73"/>
  </w:num>
  <w:num w:numId="26" w16cid:durableId="1747074411">
    <w:abstractNumId w:val="55"/>
  </w:num>
  <w:num w:numId="27" w16cid:durableId="1474907712">
    <w:abstractNumId w:val="23"/>
  </w:num>
  <w:num w:numId="28" w16cid:durableId="1780368359">
    <w:abstractNumId w:val="8"/>
  </w:num>
  <w:num w:numId="29" w16cid:durableId="655106471">
    <w:abstractNumId w:val="19"/>
  </w:num>
  <w:num w:numId="30" w16cid:durableId="1664889833">
    <w:abstractNumId w:val="59"/>
  </w:num>
  <w:num w:numId="31" w16cid:durableId="1792095372">
    <w:abstractNumId w:val="0"/>
  </w:num>
  <w:num w:numId="32" w16cid:durableId="72313940">
    <w:abstractNumId w:val="53"/>
  </w:num>
  <w:num w:numId="33" w16cid:durableId="637414631">
    <w:abstractNumId w:val="45"/>
  </w:num>
  <w:num w:numId="34" w16cid:durableId="736634814">
    <w:abstractNumId w:val="13"/>
  </w:num>
  <w:num w:numId="35" w16cid:durableId="1534683537">
    <w:abstractNumId w:val="58"/>
  </w:num>
  <w:num w:numId="36" w16cid:durableId="1015040888">
    <w:abstractNumId w:val="39"/>
  </w:num>
  <w:num w:numId="37" w16cid:durableId="1897232614">
    <w:abstractNumId w:val="29"/>
  </w:num>
  <w:num w:numId="38" w16cid:durableId="621153531">
    <w:abstractNumId w:val="42"/>
  </w:num>
  <w:num w:numId="39" w16cid:durableId="239221149">
    <w:abstractNumId w:val="64"/>
  </w:num>
  <w:num w:numId="40" w16cid:durableId="1880775697">
    <w:abstractNumId w:val="11"/>
  </w:num>
  <w:num w:numId="41" w16cid:durableId="608660697">
    <w:abstractNumId w:val="66"/>
  </w:num>
  <w:num w:numId="42" w16cid:durableId="1495603275">
    <w:abstractNumId w:val="15"/>
  </w:num>
  <w:num w:numId="43" w16cid:durableId="1165051186">
    <w:abstractNumId w:val="6"/>
  </w:num>
  <w:num w:numId="44" w16cid:durableId="1752196706">
    <w:abstractNumId w:val="60"/>
  </w:num>
  <w:num w:numId="45" w16cid:durableId="1062102653">
    <w:abstractNumId w:val="67"/>
  </w:num>
  <w:num w:numId="46" w16cid:durableId="1268079633">
    <w:abstractNumId w:val="20"/>
  </w:num>
  <w:num w:numId="47" w16cid:durableId="1125466136">
    <w:abstractNumId w:val="68"/>
  </w:num>
  <w:num w:numId="48" w16cid:durableId="1500806650">
    <w:abstractNumId w:val="38"/>
  </w:num>
  <w:num w:numId="49" w16cid:durableId="1704941746">
    <w:abstractNumId w:val="50"/>
  </w:num>
  <w:num w:numId="50" w16cid:durableId="1939025550">
    <w:abstractNumId w:val="31"/>
  </w:num>
  <w:num w:numId="51" w16cid:durableId="1540314938">
    <w:abstractNumId w:val="24"/>
  </w:num>
  <w:num w:numId="52" w16cid:durableId="1417945143">
    <w:abstractNumId w:val="51"/>
  </w:num>
  <w:num w:numId="53" w16cid:durableId="1763145662">
    <w:abstractNumId w:val="65"/>
  </w:num>
  <w:num w:numId="54" w16cid:durableId="600845300">
    <w:abstractNumId w:val="32"/>
  </w:num>
  <w:num w:numId="55" w16cid:durableId="2087261222">
    <w:abstractNumId w:val="21"/>
  </w:num>
  <w:num w:numId="56" w16cid:durableId="1585260581">
    <w:abstractNumId w:val="46"/>
  </w:num>
  <w:num w:numId="57" w16cid:durableId="983777222">
    <w:abstractNumId w:val="72"/>
  </w:num>
  <w:num w:numId="58" w16cid:durableId="563609650">
    <w:abstractNumId w:val="41"/>
  </w:num>
  <w:num w:numId="59" w16cid:durableId="867261262">
    <w:abstractNumId w:val="44"/>
  </w:num>
  <w:num w:numId="60" w16cid:durableId="1351301557">
    <w:abstractNumId w:val="5"/>
  </w:num>
  <w:num w:numId="61" w16cid:durableId="869730159">
    <w:abstractNumId w:val="1"/>
  </w:num>
  <w:num w:numId="62" w16cid:durableId="1547569514">
    <w:abstractNumId w:val="63"/>
  </w:num>
  <w:num w:numId="63" w16cid:durableId="1516076383">
    <w:abstractNumId w:val="25"/>
  </w:num>
  <w:num w:numId="64" w16cid:durableId="986058623">
    <w:abstractNumId w:val="70"/>
  </w:num>
  <w:num w:numId="65" w16cid:durableId="1899122012">
    <w:abstractNumId w:val="14"/>
  </w:num>
  <w:num w:numId="66" w16cid:durableId="658536025">
    <w:abstractNumId w:val="35"/>
  </w:num>
  <w:num w:numId="67" w16cid:durableId="1696080917">
    <w:abstractNumId w:val="10"/>
  </w:num>
  <w:num w:numId="68" w16cid:durableId="700324671">
    <w:abstractNumId w:val="33"/>
  </w:num>
  <w:num w:numId="69" w16cid:durableId="156461122">
    <w:abstractNumId w:val="30"/>
  </w:num>
  <w:num w:numId="70" w16cid:durableId="2013944902">
    <w:abstractNumId w:val="36"/>
  </w:num>
  <w:num w:numId="71" w16cid:durableId="229928640">
    <w:abstractNumId w:val="43"/>
  </w:num>
  <w:num w:numId="72" w16cid:durableId="22634643">
    <w:abstractNumId w:val="27"/>
  </w:num>
  <w:num w:numId="73" w16cid:durableId="930744172">
    <w:abstractNumId w:val="7"/>
  </w:num>
  <w:num w:numId="74" w16cid:durableId="1322003248">
    <w:abstractNumId w:val="74"/>
  </w:num>
  <w:num w:numId="75" w16cid:durableId="1349329300">
    <w:abstractNumId w:val="3"/>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D. Moerland">
    <w15:presenceInfo w15:providerId="AD" w15:userId="S-1-5-21-2169066342-2480738168-2466311071-7401"/>
  </w15:person>
  <w15:person w15:author="Antoine van Kampen">
    <w15:presenceInfo w15:providerId="Windows Live" w15:userId="8cff73769efee217"/>
  </w15:person>
  <w15:person w15:author="Dane, A.D. (Adrie)">
    <w15:presenceInfo w15:providerId="AD" w15:userId="S-1-5-21-2169066342-2480738168-2466311071-271975"/>
  </w15:person>
  <w15:person w15:author="Jongejan, A. (Aldo)">
    <w15:presenceInfo w15:providerId="AD" w15:userId="S-1-5-21-2169066342-2480738168-2466311071-49797"/>
  </w15:person>
  <w15:person w15:author="AvK - AvK">
    <w15:presenceInfo w15:providerId="Windows Live" w15:userId="8cff73769efee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73802"/>
    <w:rsid w:val="000822F3"/>
    <w:rsid w:val="0008657E"/>
    <w:rsid w:val="000927EE"/>
    <w:rsid w:val="000B12AB"/>
    <w:rsid w:val="000B2E39"/>
    <w:rsid w:val="000C19C0"/>
    <w:rsid w:val="000D0D08"/>
    <w:rsid w:val="000E045F"/>
    <w:rsid w:val="000E2E36"/>
    <w:rsid w:val="000F3B00"/>
    <w:rsid w:val="000F657A"/>
    <w:rsid w:val="001105A6"/>
    <w:rsid w:val="00115DB8"/>
    <w:rsid w:val="00152011"/>
    <w:rsid w:val="00154BE2"/>
    <w:rsid w:val="001573B0"/>
    <w:rsid w:val="00166B55"/>
    <w:rsid w:val="00170076"/>
    <w:rsid w:val="001762B7"/>
    <w:rsid w:val="0018498B"/>
    <w:rsid w:val="001A5CB7"/>
    <w:rsid w:val="001B1C38"/>
    <w:rsid w:val="001B27AF"/>
    <w:rsid w:val="001C2021"/>
    <w:rsid w:val="001C6A80"/>
    <w:rsid w:val="001D0690"/>
    <w:rsid w:val="001D63DE"/>
    <w:rsid w:val="001E753C"/>
    <w:rsid w:val="001E77E1"/>
    <w:rsid w:val="001F23EF"/>
    <w:rsid w:val="002318AF"/>
    <w:rsid w:val="0023435A"/>
    <w:rsid w:val="00241766"/>
    <w:rsid w:val="00245FAC"/>
    <w:rsid w:val="00250F5C"/>
    <w:rsid w:val="00253F4D"/>
    <w:rsid w:val="00272AD3"/>
    <w:rsid w:val="002773E1"/>
    <w:rsid w:val="00283935"/>
    <w:rsid w:val="002A6ED2"/>
    <w:rsid w:val="002B6C1C"/>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A4A04"/>
    <w:rsid w:val="004B2406"/>
    <w:rsid w:val="004B697A"/>
    <w:rsid w:val="004B7B8E"/>
    <w:rsid w:val="004C022A"/>
    <w:rsid w:val="004C17BB"/>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8071A"/>
    <w:rsid w:val="00691290"/>
    <w:rsid w:val="00694DC6"/>
    <w:rsid w:val="00696709"/>
    <w:rsid w:val="006B00A6"/>
    <w:rsid w:val="006B4D88"/>
    <w:rsid w:val="006B5341"/>
    <w:rsid w:val="006B58EF"/>
    <w:rsid w:val="006C16FC"/>
    <w:rsid w:val="006C21C7"/>
    <w:rsid w:val="006F09E9"/>
    <w:rsid w:val="006F2E58"/>
    <w:rsid w:val="006F68E4"/>
    <w:rsid w:val="00704320"/>
    <w:rsid w:val="0070759B"/>
    <w:rsid w:val="007212D0"/>
    <w:rsid w:val="00723288"/>
    <w:rsid w:val="007237C0"/>
    <w:rsid w:val="00732C31"/>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487C"/>
    <w:rsid w:val="00920C1F"/>
    <w:rsid w:val="00922A3E"/>
    <w:rsid w:val="009234EC"/>
    <w:rsid w:val="00926FC5"/>
    <w:rsid w:val="00937074"/>
    <w:rsid w:val="009518EA"/>
    <w:rsid w:val="009546F2"/>
    <w:rsid w:val="0095627D"/>
    <w:rsid w:val="00965966"/>
    <w:rsid w:val="009800D1"/>
    <w:rsid w:val="00984217"/>
    <w:rsid w:val="009A323C"/>
    <w:rsid w:val="009B332B"/>
    <w:rsid w:val="009C7150"/>
    <w:rsid w:val="009E26FE"/>
    <w:rsid w:val="009F3FDF"/>
    <w:rsid w:val="00A140E1"/>
    <w:rsid w:val="00A1501E"/>
    <w:rsid w:val="00A540DD"/>
    <w:rsid w:val="00A60132"/>
    <w:rsid w:val="00A71606"/>
    <w:rsid w:val="00A734DE"/>
    <w:rsid w:val="00A75E36"/>
    <w:rsid w:val="00A766D2"/>
    <w:rsid w:val="00A91431"/>
    <w:rsid w:val="00A95A24"/>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80421"/>
    <w:rsid w:val="00B92C0E"/>
    <w:rsid w:val="00BB73AC"/>
    <w:rsid w:val="00BC6753"/>
    <w:rsid w:val="00BD069F"/>
    <w:rsid w:val="00BD2ED5"/>
    <w:rsid w:val="00BF38AE"/>
    <w:rsid w:val="00C00DF4"/>
    <w:rsid w:val="00C15147"/>
    <w:rsid w:val="00C164BF"/>
    <w:rsid w:val="00C25F66"/>
    <w:rsid w:val="00C36E13"/>
    <w:rsid w:val="00C41D17"/>
    <w:rsid w:val="00C42D7A"/>
    <w:rsid w:val="00C51A04"/>
    <w:rsid w:val="00C524DF"/>
    <w:rsid w:val="00C56C20"/>
    <w:rsid w:val="00C570AD"/>
    <w:rsid w:val="00C836AB"/>
    <w:rsid w:val="00C93E2A"/>
    <w:rsid w:val="00CA0068"/>
    <w:rsid w:val="00CA3ACC"/>
    <w:rsid w:val="00CB2FBA"/>
    <w:rsid w:val="00CB53EA"/>
    <w:rsid w:val="00CC3748"/>
    <w:rsid w:val="00CC4190"/>
    <w:rsid w:val="00CD0042"/>
    <w:rsid w:val="00CD06E9"/>
    <w:rsid w:val="00CD38D5"/>
    <w:rsid w:val="00CE1AF5"/>
    <w:rsid w:val="00CE31DD"/>
    <w:rsid w:val="00CE39BA"/>
    <w:rsid w:val="00D27141"/>
    <w:rsid w:val="00D3154B"/>
    <w:rsid w:val="00D44F9C"/>
    <w:rsid w:val="00D45CF2"/>
    <w:rsid w:val="00D47217"/>
    <w:rsid w:val="00D47A07"/>
    <w:rsid w:val="00D61E40"/>
    <w:rsid w:val="00D80ACA"/>
    <w:rsid w:val="00D9127D"/>
    <w:rsid w:val="00D913A8"/>
    <w:rsid w:val="00D9213F"/>
    <w:rsid w:val="00D9333F"/>
    <w:rsid w:val="00DA6EE8"/>
    <w:rsid w:val="00DE25B0"/>
    <w:rsid w:val="00DE519F"/>
    <w:rsid w:val="00DF65A0"/>
    <w:rsid w:val="00E0651B"/>
    <w:rsid w:val="00E07FD6"/>
    <w:rsid w:val="00E1367C"/>
    <w:rsid w:val="00E1709A"/>
    <w:rsid w:val="00E20EFB"/>
    <w:rsid w:val="00E20FB5"/>
    <w:rsid w:val="00E330B5"/>
    <w:rsid w:val="00E4256E"/>
    <w:rsid w:val="00E57569"/>
    <w:rsid w:val="00E61840"/>
    <w:rsid w:val="00E66B77"/>
    <w:rsid w:val="00E72E68"/>
    <w:rsid w:val="00E929DF"/>
    <w:rsid w:val="00E95542"/>
    <w:rsid w:val="00E974A2"/>
    <w:rsid w:val="00EB1970"/>
    <w:rsid w:val="00EB1D31"/>
    <w:rsid w:val="00EC64F8"/>
    <w:rsid w:val="00ED13A2"/>
    <w:rsid w:val="00ED653F"/>
    <w:rsid w:val="00ED7D45"/>
    <w:rsid w:val="00EE5BE3"/>
    <w:rsid w:val="00EE67AD"/>
    <w:rsid w:val="00EF6DB9"/>
    <w:rsid w:val="00F01771"/>
    <w:rsid w:val="00F10A1D"/>
    <w:rsid w:val="00F172CE"/>
    <w:rsid w:val="00F23527"/>
    <w:rsid w:val="00F4496D"/>
    <w:rsid w:val="00F5104A"/>
    <w:rsid w:val="00F53A20"/>
    <w:rsid w:val="00F6582C"/>
    <w:rsid w:val="00F72CC5"/>
    <w:rsid w:val="00FB3E50"/>
    <w:rsid w:val="00FB4928"/>
    <w:rsid w:val="00FC07E5"/>
    <w:rsid w:val="00FC49EC"/>
    <w:rsid w:val="00FC5858"/>
    <w:rsid w:val="00FD5948"/>
    <w:rsid w:val="00FE3855"/>
    <w:rsid w:val="00FE5122"/>
    <w:rsid w:val="00FE563E"/>
    <w:rsid w:val="00FF0ABA"/>
    <w:rsid w:val="00FF1EF4"/>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Heading1"/>
    <w:next w:val="Normal"/>
    <w:link w:val="Heading5Char"/>
    <w:uiPriority w:val="9"/>
    <w:unhideWhenUsed/>
    <w:qFormat/>
    <w:rsid w:val="002773E1"/>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2773E1"/>
    <w:rPr>
      <w:caps/>
      <w:color w:val="FFFFFF" w:themeColor="background1"/>
      <w:spacing w:val="15"/>
      <w:sz w:val="22"/>
      <w:szCs w:val="22"/>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651AD9"/>
    <w:pPr>
      <w:tabs>
        <w:tab w:val="left" w:pos="440"/>
        <w:tab w:val="right" w:leader="dot" w:pos="9396"/>
      </w:tabs>
      <w:spacing w:after="100"/>
    </w:pPr>
  </w:style>
  <w:style w:type="paragraph" w:styleId="TOC2">
    <w:name w:val="toc 2"/>
    <w:basedOn w:val="Normal"/>
    <w:next w:val="Normal"/>
    <w:autoRedefine/>
    <w:uiPriority w:val="39"/>
    <w:unhideWhenUsed/>
    <w:rsid w:val="008F1F45"/>
    <w:pPr>
      <w:spacing w:after="100"/>
      <w:ind w:left="220"/>
    </w:pPr>
  </w:style>
  <w:style w:type="paragraph" w:styleId="TOC3">
    <w:name w:val="toc 3"/>
    <w:basedOn w:val="Normal"/>
    <w:next w:val="Normal"/>
    <w:autoRedefine/>
    <w:uiPriority w:val="39"/>
    <w:unhideWhenUsed/>
    <w:rsid w:val="008F1F45"/>
    <w:pPr>
      <w:spacing w:after="100"/>
      <w:ind w:left="440"/>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maketecheasier.com/launch-terminal-current-folder-mac/" TargetMode="External"/><Relationship Id="rId2" Type="http://schemas.openxmlformats.org/officeDocument/2006/relationships/hyperlink" Target="https://stackoverflow.com/questions/62197021/use-gitbash-with-macos" TargetMode="External"/><Relationship Id="rId1" Type="http://schemas.openxmlformats.org/officeDocument/2006/relationships/hyperlink" Target="https://github.com/EDS-Bioinformatics-Laboratory"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microsoft.com/office/2018/08/relationships/commentsExtensible" Target="commentsExtensible.xml"/><Relationship Id="rId26" Type="http://schemas.openxmlformats.org/officeDocument/2006/relationships/hyperlink" Target="https://zenodo.org/record/7985655" TargetMode="External"/><Relationship Id="rId39" Type="http://schemas.openxmlformats.org/officeDocument/2006/relationships/hyperlink" Target="https://git-scm.com/docs/gitignore" TargetMode="External"/><Relationship Id="rId21" Type="http://schemas.openxmlformats.org/officeDocument/2006/relationships/hyperlink" Target="https://github.com/YourAccount/B-cell_DiversityAnalysis.git" TargetMode="External"/><Relationship Id="rId34" Type="http://schemas.openxmlformats.org/officeDocument/2006/relationships/hyperlink" Target="https://desktop.github.com/" TargetMode="External"/><Relationship Id="rId42" Type="http://schemas.openxmlformats.org/officeDocument/2006/relationships/hyperlink" Target="https://docs.github.com/en/authentication/keeping-your-account-and-data-secure/creating-a-personal-access-token" TargetMode="External"/><Relationship Id="rId47" Type="http://schemas.openxmlformats.org/officeDocument/2006/relationships/hyperlink" Target="https://medium.datadriveninvestor.com/why-githubs-change-from-master-to-main-is-not-the-solution-a3ac38cc48dd" TargetMode="External"/><Relationship Id="rId50" Type="http://schemas.openxmlformats.org/officeDocument/2006/relationships/hyperlink" Target="http://www.atlassian.com/git/tutorials" TargetMode="External"/><Relationship Id="rId55" Type="http://schemas.openxmlformats.org/officeDocument/2006/relationships/hyperlink" Target="https://happygitwithr.com/rstudio-git-github.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stackoverflow.com/questions/37814286/how-to-manage-the-version-number-in-git" TargetMode="External"/><Relationship Id="rId11" Type="http://schemas.openxmlformats.org/officeDocument/2006/relationships/hyperlink" Target="https://www.bioinformaticslaboratory.eu" TargetMode="External"/><Relationship Id="rId24" Type="http://schemas.openxmlformats.org/officeDocument/2006/relationships/hyperlink" Target="https://doi.org/10.5281/zenodo.7985655" TargetMode="External"/><Relationship Id="rId32" Type="http://schemas.openxmlformats.org/officeDocument/2006/relationships/hyperlink" Target="https://github.com/EDS-Bioinformatics-Laboratory" TargetMode="External"/><Relationship Id="rId37"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40" Type="http://schemas.openxmlformats.org/officeDocument/2006/relationships/hyperlink" Target="https://github.com/github/gitignore" TargetMode="External"/><Relationship Id="rId45" Type="http://schemas.openxmlformats.org/officeDocument/2006/relationships/image" Target="media/image7.jpeg"/><Relationship Id="rId53" Type="http://schemas.openxmlformats.org/officeDocument/2006/relationships/hyperlink" Target="https://github.blog/2020-12-15-token-authentication-requirements-for-git-operation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markdownguide.org/getting-started"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hyperlink" Target="https://github.com/YourAccount/B-cell_DiversityAnalysis.git" TargetMode="External"/><Relationship Id="rId27" Type="http://schemas.openxmlformats.org/officeDocument/2006/relationships/hyperlink" Target="https://en.wikipedia.org/wiki/Software_versioning" TargetMode="External"/><Relationship Id="rId30" Type="http://schemas.openxmlformats.org/officeDocument/2006/relationships/image" Target="media/image6.png"/><Relationship Id="rId35" Type="http://schemas.openxmlformats.org/officeDocument/2006/relationships/hyperlink" Target="https://guides.github.com/" TargetMode="External"/><Relationship Id="rId43" Type="http://schemas.openxmlformats.org/officeDocument/2006/relationships/hyperlink" Target="https://github.com/YourAccount/test.git" TargetMode="External"/><Relationship Id="rId48" Type="http://schemas.openxmlformats.org/officeDocument/2006/relationships/hyperlink" Target="https://stevenmortimer.com/5-steps-to-change-github-default-branch-from-master-to-main/" TargetMode="External"/><Relationship Id="rId56" Type="http://schemas.openxmlformats.org/officeDocument/2006/relationships/hyperlink" Target="http://www.bioinformaticslaboratory.eu" TargetMode="External"/><Relationship Id="rId8" Type="http://schemas.openxmlformats.org/officeDocument/2006/relationships/image" Target="media/image1.png"/><Relationship Id="rId51" Type="http://schemas.openxmlformats.org/officeDocument/2006/relationships/hyperlink" Target="https://www.r-bloggers.com/2020/07/5-steps-to-change-github-default-branch-from-master-to-main/"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oi.org/10.5281/zenodo.7985655" TargetMode="External"/><Relationship Id="rId25" Type="http://schemas.openxmlformats.org/officeDocument/2006/relationships/hyperlink" Target="https://doi.org/10.5281/zenodo.7985655" TargetMode="External"/><Relationship Id="rId33" Type="http://schemas.openxmlformats.org/officeDocument/2006/relationships/hyperlink" Target="https://git-scm.com/downloads" TargetMode="External"/><Relationship Id="rId38" Type="http://schemas.openxmlformats.org/officeDocument/2006/relationships/hyperlink" Target="https://education.github.com/git-cheat-sheet-education.pdf" TargetMode="External"/><Relationship Id="rId46" Type="http://schemas.openxmlformats.org/officeDocument/2006/relationships/hyperlink" Target="https://stackoverflow.com/questions/292357/what-is-the-difference-between-git-pull-and-git-fetch" TargetMode="External"/><Relationship Id="rId59" Type="http://schemas.microsoft.com/office/2011/relationships/people" Target="people.xml"/><Relationship Id="rId20" Type="http://schemas.openxmlformats.org/officeDocument/2006/relationships/image" Target="media/image5.png"/><Relationship Id="rId41" Type="http://schemas.openxmlformats.org/officeDocument/2006/relationships/hyperlink" Target="https://github.com/" TargetMode="External"/><Relationship Id="rId54" Type="http://schemas.openxmlformats.org/officeDocument/2006/relationships/hyperlink" Target="https://docs.github.com/en/github/authenticating-to-github/creating-a-personal-access-toke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EDS-Bioinformatics-Laboratory/ENCORE" TargetMode="External"/><Relationship Id="rId28" Type="http://schemas.openxmlformats.org/officeDocument/2006/relationships/hyperlink" Target="https://semver.org/" TargetMode="External"/><Relationship Id="rId36"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49" Type="http://schemas.openxmlformats.org/officeDocument/2006/relationships/hyperlink" Target="http://www.atlassian.com/git/tutorials/using-branches" TargetMode="External"/><Relationship Id="rId57" Type="http://schemas.openxmlformats.org/officeDocument/2006/relationships/footer" Target="footer1.xml"/><Relationship Id="rId10" Type="http://schemas.openxmlformats.org/officeDocument/2006/relationships/hyperlink" Target="mailto:a.h.vankampen@amsterdamumc.nl" TargetMode="External"/><Relationship Id="rId31" Type="http://schemas.openxmlformats.org/officeDocument/2006/relationships/hyperlink" Target="https://github.com/" TargetMode="External"/><Relationship Id="rId44" Type="http://schemas.openxmlformats.org/officeDocument/2006/relationships/hyperlink" Target="https://github.com/YourAccount/test.git" TargetMode="External"/><Relationship Id="rId52" Type="http://schemas.openxmlformats.org/officeDocument/2006/relationships/hyperlink" Target="https://stackoverflow.com/questions/40763820/git-check-ignore-output-empty-but-still-being-ignored"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6725</Words>
  <Characters>38339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7</cp:revision>
  <cp:lastPrinted>2023-07-06T09:11:00Z</cp:lastPrinted>
  <dcterms:created xsi:type="dcterms:W3CDTF">2023-07-13T06:07:00Z</dcterms:created>
  <dcterms:modified xsi:type="dcterms:W3CDTF">2023-07-13T08:43:00Z</dcterms:modified>
</cp:coreProperties>
</file>